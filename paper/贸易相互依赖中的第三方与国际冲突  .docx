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4741C" w14:textId="77777777" w:rsidR="0074777A" w:rsidRDefault="00000000">
      <w:pPr>
        <w:spacing w:line="480" w:lineRule="auto"/>
        <w:jc w:val="center"/>
        <w:rPr>
          <w:b/>
          <w:bCs/>
          <w:sz w:val="32"/>
          <w:szCs w:val="28"/>
        </w:rPr>
      </w:pPr>
      <w:r>
        <w:rPr>
          <w:rFonts w:hint="eastAsia"/>
          <w:b/>
          <w:bCs/>
          <w:sz w:val="32"/>
          <w:szCs w:val="28"/>
        </w:rPr>
        <w:t>贸易相互依赖中的第三方与国际冲突</w:t>
      </w:r>
      <w:r>
        <w:rPr>
          <w:rFonts w:hint="eastAsia"/>
          <w:b/>
          <w:bCs/>
          <w:sz w:val="32"/>
          <w:szCs w:val="28"/>
          <w:vertAlign w:val="superscript"/>
        </w:rPr>
        <w:t>*</w:t>
      </w:r>
    </w:p>
    <w:p w14:paraId="3787484A" w14:textId="77777777" w:rsidR="0074777A" w:rsidRDefault="0074777A">
      <w:pPr>
        <w:spacing w:line="480" w:lineRule="auto"/>
        <w:jc w:val="center"/>
        <w:rPr>
          <w:b/>
          <w:bCs/>
          <w:sz w:val="32"/>
          <w:szCs w:val="28"/>
        </w:rPr>
      </w:pPr>
    </w:p>
    <w:p w14:paraId="5BED0ADC" w14:textId="77777777" w:rsidR="0074777A" w:rsidRDefault="00000000">
      <w:pPr>
        <w:spacing w:line="480" w:lineRule="auto"/>
        <w:ind w:firstLine="600"/>
        <w:rPr>
          <w:color w:val="000000" w:themeColor="text1"/>
        </w:rPr>
      </w:pPr>
      <w:r>
        <w:rPr>
          <w:rFonts w:hint="eastAsia"/>
          <w:b/>
          <w:bCs/>
          <w:color w:val="000000" w:themeColor="text1"/>
        </w:rPr>
        <w:t>摘要：</w:t>
      </w:r>
      <w:r>
        <w:rPr>
          <w:rFonts w:hint="eastAsia"/>
          <w:color w:val="000000" w:themeColor="text1"/>
        </w:rPr>
        <w:t>既有研究主要关注两国间的贸易相互依赖与国际冲突的关系，而对第三方的研究尚不充分。文章借鉴相关研究提出机会成本、互动交流和外部性三种机制，并通过实证检验表明与第三方的贸易关系及互动交流越密切，两国发生冲突的可能性更小。然而，外部性具有异质性，只有在贸易关系比较紧密的集团中，国际冲突发生的可能性才会更低。同时，文章以</w:t>
      </w:r>
      <w:r>
        <w:rPr>
          <w:rFonts w:cs="宋体" w:hint="eastAsia"/>
          <w:color w:val="000000" w:themeColor="text1"/>
          <w:szCs w:val="24"/>
        </w:rPr>
        <w:t>欧盟与伊朗核协议签订、中国与东盟国家妥善处理南海争端以及印尼与新加坡调停柏威夏寺冲突</w:t>
      </w:r>
      <w:r>
        <w:rPr>
          <w:rFonts w:hint="eastAsia"/>
          <w:color w:val="000000" w:themeColor="text1"/>
        </w:rPr>
        <w:t>为例，发现在机会成本和互动交流机制的作用下使欧盟成功推动美伊核谈；在贸易关系密切的中国—东盟自贸区内，南海争端各方在自贸区其他成员国的介入下避免了冲突恶化乃至失控；在贸易关系松散的东盟经济共同体内，共同体其他成员在泰国与柬埔寨冲突调停中并未有效调停双方的领土争端。文章拓展了贸易和平论的研究，可进一步深化对间接关系的重要作用及其作用机制的认识，从而为国际冲突的预防和解决提供启示。</w:t>
      </w:r>
    </w:p>
    <w:p w14:paraId="2FC67ACE" w14:textId="77777777" w:rsidR="0074777A" w:rsidRDefault="00000000">
      <w:pPr>
        <w:spacing w:line="480" w:lineRule="auto"/>
        <w:ind w:firstLineChars="200" w:firstLine="489"/>
        <w:rPr>
          <w:b/>
          <w:bCs/>
          <w:color w:val="000000" w:themeColor="text1"/>
        </w:rPr>
      </w:pPr>
      <w:r>
        <w:rPr>
          <w:rFonts w:hint="eastAsia"/>
          <w:b/>
          <w:bCs/>
          <w:color w:val="000000" w:themeColor="text1"/>
        </w:rPr>
        <w:t>关键词：</w:t>
      </w:r>
      <w:r>
        <w:rPr>
          <w:rFonts w:hint="eastAsia"/>
          <w:color w:val="000000" w:themeColor="text1"/>
        </w:rPr>
        <w:t>贸易和平论；第三方；机会成本；互动交流；外部性</w:t>
      </w:r>
    </w:p>
    <w:p w14:paraId="6C62055A" w14:textId="77777777" w:rsidR="00F35E99" w:rsidRDefault="00000000">
      <w:pPr>
        <w:spacing w:line="480" w:lineRule="auto"/>
        <w:rPr>
          <w:ins w:id="0" w:author="ZhuMeng" w:date="2023-10-12T08:39:00Z"/>
        </w:rPr>
      </w:pPr>
      <w:r>
        <w:rPr>
          <w:rFonts w:hint="eastAsia"/>
          <w:b/>
          <w:bCs/>
          <w:sz w:val="32"/>
          <w:szCs w:val="28"/>
        </w:rPr>
        <w:t xml:space="preserve"> </w:t>
      </w:r>
      <w:r>
        <w:rPr>
          <w:b/>
          <w:bCs/>
          <w:sz w:val="32"/>
          <w:szCs w:val="28"/>
        </w:rPr>
        <w:t xml:space="preserve">  </w:t>
      </w:r>
      <w:r>
        <w:rPr>
          <w:rFonts w:hint="eastAsia"/>
          <w:b/>
          <w:bCs/>
        </w:rPr>
        <w:t>作者简介</w:t>
      </w:r>
      <w:r>
        <w:rPr>
          <w:rFonts w:hint="eastAsia"/>
          <w:b/>
          <w:bCs/>
          <w:sz w:val="32"/>
          <w:szCs w:val="28"/>
        </w:rPr>
        <w:t>：</w:t>
      </w:r>
      <w:r>
        <w:rPr>
          <w:rFonts w:hint="eastAsia"/>
        </w:rPr>
        <w:t>李兵，中国社会科学院拉丁美洲研究所助理研究员；杨辰，对外经济贸易大学国际关系学院博士研究生</w:t>
      </w:r>
      <w:r>
        <w:t xml:space="preserve"> </w:t>
      </w:r>
    </w:p>
    <w:p w14:paraId="077449B5" w14:textId="77777777" w:rsidR="00F35E99" w:rsidRDefault="00F35E99">
      <w:pPr>
        <w:widowControl/>
        <w:jc w:val="left"/>
        <w:rPr>
          <w:ins w:id="1" w:author="ZhuMeng" w:date="2023-10-12T08:39:00Z"/>
        </w:rPr>
      </w:pPr>
      <w:ins w:id="2" w:author="ZhuMeng" w:date="2023-10-12T08:39:00Z">
        <w:r>
          <w:br w:type="page"/>
        </w:r>
      </w:ins>
    </w:p>
    <w:p w14:paraId="133C498C" w14:textId="77777777" w:rsidR="0074777A" w:rsidRDefault="0074777A">
      <w:pPr>
        <w:spacing w:line="480" w:lineRule="auto"/>
        <w:rPr>
          <w:b/>
          <w:bCs/>
        </w:rPr>
      </w:pPr>
    </w:p>
    <w:p w14:paraId="0ADE3A75" w14:textId="77777777" w:rsidR="0074777A" w:rsidRPr="006717EC" w:rsidRDefault="006717EC" w:rsidP="006717EC">
      <w:pPr>
        <w:pStyle w:val="af"/>
        <w:numPr>
          <w:ilvl w:val="0"/>
          <w:numId w:val="2"/>
        </w:numPr>
        <w:spacing w:line="480" w:lineRule="auto"/>
        <w:ind w:firstLineChars="0"/>
        <w:rPr>
          <w:ins w:id="3" w:author="ZhuMeng" w:date="2023-10-12T08:36:00Z"/>
          <w:b/>
          <w:bCs/>
          <w:rPrChange w:id="4" w:author="ZhuMeng" w:date="2023-10-12T08:36:00Z">
            <w:rPr>
              <w:ins w:id="5" w:author="ZhuMeng" w:date="2023-10-12T08:36:00Z"/>
            </w:rPr>
          </w:rPrChange>
        </w:rPr>
        <w:pPrChange w:id="6" w:author="ZhuMeng" w:date="2023-10-12T08:36:00Z">
          <w:pPr>
            <w:spacing w:line="480" w:lineRule="auto"/>
          </w:pPr>
        </w:pPrChange>
      </w:pPr>
      <w:ins w:id="7" w:author="ZhuMeng" w:date="2023-10-12T08:36:00Z">
        <w:r w:rsidRPr="006717EC">
          <w:rPr>
            <w:rFonts w:hint="eastAsia"/>
            <w:b/>
            <w:bCs/>
            <w:rPrChange w:id="8" w:author="ZhuMeng" w:date="2023-10-12T08:36:00Z">
              <w:rPr>
                <w:rFonts w:hint="eastAsia"/>
              </w:rPr>
            </w:rPrChange>
          </w:rPr>
          <w:t>问题提出</w:t>
        </w:r>
      </w:ins>
    </w:p>
    <w:p w14:paraId="0A754FA2" w14:textId="77777777" w:rsidR="006717EC" w:rsidRDefault="006717EC" w:rsidP="006717EC">
      <w:pPr>
        <w:pStyle w:val="af"/>
        <w:numPr>
          <w:ilvl w:val="0"/>
          <w:numId w:val="2"/>
        </w:numPr>
        <w:spacing w:line="480" w:lineRule="auto"/>
        <w:ind w:leftChars="75" w:left="900" w:firstLineChars="0"/>
        <w:rPr>
          <w:ins w:id="9" w:author="ZhuMeng" w:date="2023-10-12T08:36:00Z"/>
          <w:b/>
          <w:bCs/>
        </w:rPr>
      </w:pPr>
      <w:ins w:id="10" w:author="ZhuMeng" w:date="2023-10-12T08:36:00Z">
        <w:r>
          <w:rPr>
            <w:rFonts w:hint="eastAsia"/>
            <w:b/>
            <w:bCs/>
          </w:rPr>
          <w:t>文献评述</w:t>
        </w:r>
      </w:ins>
    </w:p>
    <w:p w14:paraId="517CA502" w14:textId="77777777" w:rsidR="006717EC" w:rsidRDefault="006717EC" w:rsidP="006717EC">
      <w:pPr>
        <w:pStyle w:val="af"/>
        <w:numPr>
          <w:ilvl w:val="0"/>
          <w:numId w:val="2"/>
        </w:numPr>
        <w:spacing w:line="480" w:lineRule="auto"/>
        <w:ind w:leftChars="75" w:left="900" w:firstLineChars="0"/>
        <w:rPr>
          <w:ins w:id="11" w:author="ZhuMeng" w:date="2023-10-12T08:38:00Z"/>
          <w:b/>
          <w:bCs/>
        </w:rPr>
      </w:pPr>
      <w:ins w:id="12" w:author="ZhuMeng" w:date="2023-10-12T08:36:00Z">
        <w:r>
          <w:rPr>
            <w:rFonts w:hint="eastAsia"/>
            <w:b/>
            <w:bCs/>
          </w:rPr>
          <w:t>理论假设</w:t>
        </w:r>
      </w:ins>
    </w:p>
    <w:p w14:paraId="35D32F8B" w14:textId="77777777" w:rsidR="006717EC" w:rsidRDefault="006717EC" w:rsidP="006717EC">
      <w:pPr>
        <w:pStyle w:val="af"/>
        <w:spacing w:line="480" w:lineRule="auto"/>
        <w:ind w:leftChars="375" w:left="900" w:firstLineChars="0" w:firstLine="0"/>
        <w:rPr>
          <w:ins w:id="13" w:author="ZhuMeng" w:date="2023-10-12T08:36:00Z"/>
          <w:rFonts w:hint="eastAsia"/>
          <w:b/>
          <w:bCs/>
        </w:rPr>
        <w:pPrChange w:id="14" w:author="ZhuMeng" w:date="2023-10-12T08:38:00Z">
          <w:pPr>
            <w:pStyle w:val="af"/>
            <w:numPr>
              <w:numId w:val="2"/>
            </w:numPr>
            <w:spacing w:line="480" w:lineRule="auto"/>
            <w:ind w:left="720" w:firstLineChars="0" w:hanging="720"/>
          </w:pPr>
        </w:pPrChange>
      </w:pPr>
      <w:ins w:id="15" w:author="ZhuMeng" w:date="2023-10-12T08:38:00Z">
        <w:r>
          <w:rPr>
            <w:rFonts w:hint="eastAsia"/>
            <w:b/>
            <w:bCs/>
          </w:rPr>
          <w:t>H</w:t>
        </w:r>
        <w:r w:rsidRPr="006717EC">
          <w:rPr>
            <w:b/>
            <w:bCs/>
            <w:i/>
            <w:iCs/>
            <w:vertAlign w:val="subscript"/>
            <w:rPrChange w:id="16" w:author="ZhuMeng" w:date="2023-10-12T08:38:00Z">
              <w:rPr>
                <w:b/>
                <w:bCs/>
              </w:rPr>
            </w:rPrChange>
          </w:rPr>
          <w:t>1</w:t>
        </w:r>
        <w:r>
          <w:rPr>
            <w:b/>
            <w:bCs/>
          </w:rPr>
          <w:t>:</w:t>
        </w:r>
        <w:r>
          <w:rPr>
            <w:b/>
            <w:bCs/>
          </w:rPr>
          <w:br/>
        </w:r>
        <w:r>
          <w:rPr>
            <w:rFonts w:hint="eastAsia"/>
            <w:b/>
            <w:bCs/>
          </w:rPr>
          <w:t>H</w:t>
        </w:r>
        <w:r>
          <w:rPr>
            <w:b/>
            <w:bCs/>
            <w:i/>
            <w:iCs/>
            <w:vertAlign w:val="subscript"/>
          </w:rPr>
          <w:t>2</w:t>
        </w:r>
        <w:r>
          <w:rPr>
            <w:b/>
            <w:bCs/>
          </w:rPr>
          <w:t>:</w:t>
        </w:r>
      </w:ins>
    </w:p>
    <w:p w14:paraId="01D3BDF8" w14:textId="77777777" w:rsidR="006717EC" w:rsidRDefault="006717EC" w:rsidP="006717EC">
      <w:pPr>
        <w:pStyle w:val="af"/>
        <w:numPr>
          <w:ilvl w:val="0"/>
          <w:numId w:val="2"/>
        </w:numPr>
        <w:spacing w:line="480" w:lineRule="auto"/>
        <w:ind w:leftChars="75" w:left="900" w:firstLineChars="0"/>
        <w:rPr>
          <w:ins w:id="17" w:author="ZhuMeng" w:date="2023-10-12T08:37:00Z"/>
          <w:b/>
          <w:bCs/>
        </w:rPr>
      </w:pPr>
      <w:ins w:id="18" w:author="ZhuMeng" w:date="2023-10-12T08:37:00Z">
        <w:r>
          <w:rPr>
            <w:rFonts w:hint="eastAsia"/>
            <w:b/>
            <w:bCs/>
          </w:rPr>
          <w:t>研究设计、数据选取与变量说明</w:t>
        </w:r>
      </w:ins>
    </w:p>
    <w:p w14:paraId="332B77BC" w14:textId="77777777" w:rsidR="006717EC" w:rsidRPr="00DE53FE" w:rsidRDefault="00DE53FE" w:rsidP="00DE53FE">
      <w:pPr>
        <w:pStyle w:val="af"/>
        <w:numPr>
          <w:ilvl w:val="0"/>
          <w:numId w:val="3"/>
        </w:numPr>
        <w:spacing w:line="480" w:lineRule="auto"/>
        <w:ind w:leftChars="75" w:left="920" w:firstLineChars="0"/>
        <w:rPr>
          <w:ins w:id="19" w:author="ZhuMeng" w:date="2023-10-12T08:38:00Z"/>
          <w:b/>
          <w:bCs/>
          <w:rPrChange w:id="20" w:author="ZhuMeng" w:date="2023-10-12T08:38:00Z">
            <w:rPr>
              <w:ins w:id="21" w:author="ZhuMeng" w:date="2023-10-12T08:38:00Z"/>
            </w:rPr>
          </w:rPrChange>
        </w:rPr>
        <w:pPrChange w:id="22" w:author="ZhuMeng" w:date="2023-10-12T08:38:00Z">
          <w:pPr>
            <w:spacing w:line="480" w:lineRule="auto"/>
          </w:pPr>
        </w:pPrChange>
      </w:pPr>
      <w:ins w:id="23" w:author="ZhuMeng" w:date="2023-10-12T08:38:00Z">
        <w:r w:rsidRPr="00DE53FE">
          <w:rPr>
            <w:rFonts w:hint="eastAsia"/>
            <w:b/>
            <w:bCs/>
            <w:rPrChange w:id="24" w:author="ZhuMeng" w:date="2023-10-12T08:38:00Z">
              <w:rPr>
                <w:rFonts w:hint="eastAsia"/>
              </w:rPr>
            </w:rPrChange>
          </w:rPr>
          <w:t>自变量</w:t>
        </w:r>
      </w:ins>
    </w:p>
    <w:p w14:paraId="259D3A52" w14:textId="77777777" w:rsidR="00DE53FE" w:rsidRDefault="00DE53FE" w:rsidP="00DE53FE">
      <w:pPr>
        <w:pStyle w:val="af"/>
        <w:numPr>
          <w:ilvl w:val="0"/>
          <w:numId w:val="3"/>
        </w:numPr>
        <w:spacing w:line="480" w:lineRule="auto"/>
        <w:ind w:leftChars="75" w:left="920" w:firstLineChars="0"/>
        <w:rPr>
          <w:ins w:id="25" w:author="ZhuMeng" w:date="2023-10-12T08:38:00Z"/>
          <w:b/>
          <w:bCs/>
        </w:rPr>
      </w:pPr>
      <w:ins w:id="26" w:author="ZhuMeng" w:date="2023-10-12T08:38:00Z">
        <w:r>
          <w:rPr>
            <w:rFonts w:hint="eastAsia"/>
            <w:b/>
            <w:bCs/>
          </w:rPr>
          <w:t>因变量</w:t>
        </w:r>
      </w:ins>
    </w:p>
    <w:p w14:paraId="1BD33029" w14:textId="77777777" w:rsidR="00DE53FE" w:rsidRPr="00DE53FE" w:rsidRDefault="00DE53FE" w:rsidP="00DE53FE">
      <w:pPr>
        <w:pStyle w:val="af"/>
        <w:numPr>
          <w:ilvl w:val="0"/>
          <w:numId w:val="3"/>
        </w:numPr>
        <w:spacing w:line="480" w:lineRule="auto"/>
        <w:ind w:firstLineChars="0"/>
        <w:rPr>
          <w:ins w:id="27" w:author="ZhuMeng" w:date="2023-10-12T08:37:00Z"/>
          <w:rFonts w:hint="eastAsia"/>
          <w:b/>
          <w:bCs/>
          <w:rPrChange w:id="28" w:author="ZhuMeng" w:date="2023-10-12T08:38:00Z">
            <w:rPr>
              <w:ins w:id="29" w:author="ZhuMeng" w:date="2023-10-12T08:37:00Z"/>
              <w:rFonts w:hint="eastAsia"/>
            </w:rPr>
          </w:rPrChange>
        </w:rPr>
        <w:pPrChange w:id="30" w:author="ZhuMeng" w:date="2023-10-12T08:38:00Z">
          <w:pPr>
            <w:pStyle w:val="af"/>
            <w:numPr>
              <w:numId w:val="2"/>
            </w:numPr>
            <w:spacing w:line="480" w:lineRule="auto"/>
            <w:ind w:left="720" w:firstLineChars="0" w:hanging="720"/>
          </w:pPr>
        </w:pPrChange>
      </w:pPr>
      <w:ins w:id="31" w:author="ZhuMeng" w:date="2023-10-12T08:38:00Z">
        <w:r>
          <w:rPr>
            <w:rFonts w:hint="eastAsia"/>
            <w:b/>
            <w:bCs/>
          </w:rPr>
          <w:t>中介变量</w:t>
        </w:r>
      </w:ins>
    </w:p>
    <w:p w14:paraId="0FEB5C9B" w14:textId="77777777" w:rsidR="006717EC" w:rsidRPr="006717EC" w:rsidRDefault="006717EC" w:rsidP="006717EC">
      <w:pPr>
        <w:pStyle w:val="af"/>
        <w:numPr>
          <w:ilvl w:val="0"/>
          <w:numId w:val="2"/>
        </w:numPr>
        <w:spacing w:line="480" w:lineRule="auto"/>
        <w:ind w:firstLineChars="0"/>
        <w:rPr>
          <w:ins w:id="32" w:author="ZhuMeng" w:date="2023-10-12T08:37:00Z"/>
          <w:rFonts w:hint="eastAsia"/>
          <w:b/>
          <w:bCs/>
          <w:rPrChange w:id="33" w:author="ZhuMeng" w:date="2023-10-12T08:37:00Z">
            <w:rPr>
              <w:ins w:id="34" w:author="ZhuMeng" w:date="2023-10-12T08:37:00Z"/>
              <w:rFonts w:hint="eastAsia"/>
            </w:rPr>
          </w:rPrChange>
        </w:rPr>
      </w:pPr>
      <w:ins w:id="35" w:author="ZhuMeng" w:date="2023-10-12T08:37:00Z">
        <w:r>
          <w:rPr>
            <w:rFonts w:hint="eastAsia"/>
            <w:b/>
            <w:bCs/>
          </w:rPr>
          <w:t>结论</w:t>
        </w:r>
      </w:ins>
    </w:p>
    <w:p w14:paraId="534C5344" w14:textId="77777777" w:rsidR="006717EC" w:rsidRPr="006717EC" w:rsidRDefault="006717EC" w:rsidP="006717EC">
      <w:pPr>
        <w:pStyle w:val="af"/>
        <w:numPr>
          <w:ilvl w:val="0"/>
          <w:numId w:val="2"/>
        </w:numPr>
        <w:spacing w:line="480" w:lineRule="auto"/>
        <w:ind w:firstLineChars="0"/>
        <w:rPr>
          <w:rFonts w:hint="eastAsia"/>
          <w:b/>
          <w:bCs/>
          <w:rPrChange w:id="36" w:author="ZhuMeng" w:date="2023-10-12T08:36:00Z">
            <w:rPr>
              <w:rFonts w:hint="eastAsia"/>
            </w:rPr>
          </w:rPrChange>
        </w:rPr>
        <w:pPrChange w:id="37" w:author="ZhuMeng" w:date="2023-10-12T08:36:00Z">
          <w:pPr>
            <w:spacing w:line="480" w:lineRule="auto"/>
            <w:jc w:val="center"/>
          </w:pPr>
        </w:pPrChange>
      </w:pPr>
      <w:ins w:id="38" w:author="ZhuMeng" w:date="2023-10-12T08:37:00Z">
        <w:r>
          <w:rPr>
            <w:rFonts w:hint="eastAsia"/>
            <w:b/>
            <w:bCs/>
          </w:rPr>
          <w:t>总结</w:t>
        </w:r>
      </w:ins>
    </w:p>
    <w:p w14:paraId="322330F2" w14:textId="77777777" w:rsidR="00F35E99" w:rsidRDefault="00F35E99">
      <w:pPr>
        <w:widowControl/>
        <w:jc w:val="left"/>
        <w:rPr>
          <w:ins w:id="39" w:author="ZhuMeng" w:date="2023-10-12T08:39:00Z"/>
          <w:b/>
          <w:bCs/>
        </w:rPr>
      </w:pPr>
      <w:ins w:id="40" w:author="ZhuMeng" w:date="2023-10-12T08:39:00Z">
        <w:r>
          <w:rPr>
            <w:b/>
            <w:bCs/>
          </w:rPr>
          <w:br w:type="page"/>
        </w:r>
      </w:ins>
    </w:p>
    <w:p w14:paraId="0B197435" w14:textId="77777777" w:rsidR="0074777A" w:rsidRDefault="00000000">
      <w:pPr>
        <w:spacing w:line="480" w:lineRule="auto"/>
        <w:jc w:val="center"/>
        <w:rPr>
          <w:b/>
          <w:bCs/>
        </w:rPr>
      </w:pPr>
      <w:r>
        <w:rPr>
          <w:rFonts w:hint="eastAsia"/>
          <w:b/>
          <w:bCs/>
        </w:rPr>
        <w:lastRenderedPageBreak/>
        <w:t>一、问题的提出</w:t>
      </w:r>
    </w:p>
    <w:p w14:paraId="6A8BC2E2" w14:textId="77777777" w:rsidR="0074777A" w:rsidRDefault="00000000">
      <w:pPr>
        <w:spacing w:line="480" w:lineRule="auto"/>
        <w:ind w:firstLine="480"/>
      </w:pPr>
      <w:r>
        <w:rPr>
          <w:rFonts w:hint="eastAsia"/>
        </w:rPr>
        <w:t>贸易相互依赖究竟抑制还是加剧国际冲突？这是一个经典且富有争议的问题。自埃默里克·克吕塞（</w:t>
      </w:r>
      <w:r>
        <w:rPr>
          <w:rFonts w:hint="eastAsia"/>
        </w:rPr>
        <w:t>Emeric</w:t>
      </w:r>
      <w:r>
        <w:t xml:space="preserve"> Cruce</w:t>
      </w:r>
      <w:r>
        <w:rPr>
          <w:rFonts w:hint="eastAsia"/>
        </w:rPr>
        <w:t>）提出这一理论至今，一代又一代政治学家和经济学家都致力于探究这一问题。然而，学界至今仍尚未就贸易和平论的论断达成共识。尽管大多数研究通过理论和实证都证实贸易相互依赖的确有助于抑制国际冲突，但仍有部分研究得出了相反的结论。贸易和平论的怀疑者合理地指出，如果该理论正确，那么为什么一战和二战依然随着贸易相互依赖程度的增强而爆发？</w:t>
      </w:r>
    </w:p>
    <w:p w14:paraId="0EC049B2" w14:textId="77777777" w:rsidR="0074777A" w:rsidRDefault="00000000">
      <w:pPr>
        <w:spacing w:line="480" w:lineRule="auto"/>
        <w:ind w:firstLine="480"/>
      </w:pPr>
      <w:r>
        <w:rPr>
          <w:rFonts w:hint="eastAsia"/>
        </w:rPr>
        <w:t>虽然学界对贸易和平论的研究兴趣居高不下，但是大部分研究都忽视了一个重要问题。随着经济全球化和贸易联系深度复杂化，贸易相互依赖并非仅仅发生在两国之间，第三方在贸易关系中的角色日益重要。例如，</w:t>
      </w:r>
      <w:r>
        <w:rPr>
          <w:rFonts w:hint="eastAsia"/>
        </w:rPr>
        <w:t>2</w:t>
      </w:r>
      <w:r>
        <w:t>1</w:t>
      </w:r>
      <w:r>
        <w:rPr>
          <w:rFonts w:hint="eastAsia"/>
        </w:rPr>
        <w:t>世纪以来中国的钢铁产业迅速发展，对铁矿石的需求急剧增多。澳大利亚凭借其铁矿石储量最多的优势，形成了对华铁矿石贸易的“卖方市场”局面。但是这一“卖方市场”并非仅由澳大利亚主宰，巴西在中澳铁矿石贸易中也发挥着重要作用，其淡水河谷、必和必拓以及力拓三大公司合谋，共同导致铁矿石出口垄断和价格虚高。基于这种重要且广泛的现象与趋势，本文的研究问题是：贸易相互依赖中的第三方是如何引起</w:t>
      </w:r>
      <w:r>
        <w:rPr>
          <w:rFonts w:hint="eastAsia"/>
        </w:rPr>
        <w:t>/</w:t>
      </w:r>
      <w:r>
        <w:rPr>
          <w:rFonts w:hint="eastAsia"/>
        </w:rPr>
        <w:t>抑制国际冲突的？</w:t>
      </w:r>
    </w:p>
    <w:p w14:paraId="01D7F33B" w14:textId="77777777" w:rsidR="0074777A" w:rsidRDefault="0074777A">
      <w:pPr>
        <w:spacing w:line="480" w:lineRule="auto"/>
        <w:ind w:firstLine="480"/>
      </w:pPr>
    </w:p>
    <w:p w14:paraId="549ACF70" w14:textId="77777777" w:rsidR="0074777A" w:rsidRDefault="00000000">
      <w:pPr>
        <w:spacing w:line="480" w:lineRule="auto"/>
        <w:ind w:firstLine="480"/>
        <w:jc w:val="center"/>
        <w:rPr>
          <w:b/>
          <w:bCs/>
        </w:rPr>
      </w:pPr>
      <w:r>
        <w:rPr>
          <w:rFonts w:hint="eastAsia"/>
          <w:b/>
          <w:bCs/>
        </w:rPr>
        <w:t>二、既有研究回顾</w:t>
      </w:r>
    </w:p>
    <w:p w14:paraId="5214CD96" w14:textId="77777777" w:rsidR="0074777A" w:rsidRDefault="00000000">
      <w:pPr>
        <w:spacing w:line="480" w:lineRule="auto"/>
        <w:ind w:firstLine="480"/>
      </w:pPr>
      <w:r>
        <w:rPr>
          <w:rFonts w:hint="eastAsia"/>
        </w:rPr>
        <w:t>对于贸易和平论的研究已较成熟，相关的研究成果汗牛充栋。既有文献可以分为三类，其中大多数研究认为贸易相互依赖能够抑制国际冲突。同时，一些研究提出贸易相互依赖需要与政体或乐观的心理预期等因素结合才能减少国际冲</w:t>
      </w:r>
      <w:r>
        <w:rPr>
          <w:rFonts w:hint="eastAsia"/>
        </w:rPr>
        <w:lastRenderedPageBreak/>
        <w:t>突。此外，还有部分研究观察到贸易相互依赖有可能抑制国际冲突，也有可能加剧冲突，其中的关键因素包括经济联系的本质和背景、贸易弹性以及退出成本等。</w:t>
      </w:r>
    </w:p>
    <w:p w14:paraId="031FD26E" w14:textId="77777777" w:rsidR="0074777A" w:rsidRDefault="00000000">
      <w:pPr>
        <w:spacing w:line="480" w:lineRule="auto"/>
        <w:ind w:firstLine="560"/>
      </w:pPr>
      <w:r>
        <w:rPr>
          <w:rFonts w:hint="eastAsia"/>
        </w:rPr>
        <w:t>首先，在贸易相互依赖抑制国际冲突的文献中，很多研究都通过建立统计模型并搜集相关数据，以证实贸易和平论的主张。早在</w:t>
      </w:r>
      <w:r>
        <w:rPr>
          <w:rFonts w:hint="eastAsia"/>
        </w:rPr>
        <w:t>1</w:t>
      </w:r>
      <w:r>
        <w:t>980</w:t>
      </w:r>
      <w:r>
        <w:rPr>
          <w:rFonts w:hint="eastAsia"/>
        </w:rPr>
        <w:t>年，所罗门·波洛契克（</w:t>
      </w:r>
      <w:r>
        <w:rPr>
          <w:rFonts w:hint="eastAsia"/>
        </w:rPr>
        <w:t>Solomon</w:t>
      </w:r>
      <w:r>
        <w:t xml:space="preserve"> Polachek</w:t>
      </w:r>
      <w:r>
        <w:rPr>
          <w:rFonts w:hint="eastAsia"/>
        </w:rPr>
        <w:t>）指出贸易相互依赖会提高两国冲突的成本，进而降低双方冲突的水平。为此，波洛契克将四个独立的数据源融合，建立了</w:t>
      </w:r>
      <w:r>
        <w:rPr>
          <w:rFonts w:hint="eastAsia"/>
        </w:rPr>
        <w:t>3</w:t>
      </w:r>
      <w:r>
        <w:t>0</w:t>
      </w:r>
      <w:r>
        <w:rPr>
          <w:rFonts w:hint="eastAsia"/>
        </w:rPr>
        <w:t>个国家长达</w:t>
      </w:r>
      <w:r>
        <w:rPr>
          <w:rFonts w:hint="eastAsia"/>
        </w:rPr>
        <w:t>1</w:t>
      </w:r>
      <w:r>
        <w:t>0</w:t>
      </w:r>
      <w:r>
        <w:rPr>
          <w:rFonts w:hint="eastAsia"/>
        </w:rPr>
        <w:t>年的截面数据模型，结果发现如果两国平均贸易额翻倍，那么它们交战的概率会下降</w:t>
      </w:r>
      <w:r>
        <w:rPr>
          <w:rFonts w:hint="eastAsia"/>
        </w:rPr>
        <w:t>2</w:t>
      </w:r>
      <w:r>
        <w:t>0%</w:t>
      </w:r>
      <w:r>
        <w:rPr>
          <w:rFonts w:hint="eastAsia"/>
        </w:rPr>
        <w:t>。</w:t>
      </w:r>
      <w:r>
        <w:rPr>
          <w:rStyle w:val="ac"/>
        </w:rPr>
        <w:footnoteReference w:id="1"/>
      </w:r>
      <w:r>
        <w:rPr>
          <w:rFonts w:hint="eastAsia"/>
        </w:rPr>
        <w:t>作者运用工具变量法克服了模型中的内生性问题，在一定程度上保证了研究的可靠性。约翰·奥尼尔（</w:t>
      </w:r>
      <w:r>
        <w:rPr>
          <w:rFonts w:hint="eastAsia"/>
        </w:rPr>
        <w:t>John</w:t>
      </w:r>
      <w:r>
        <w:t xml:space="preserve"> R. </w:t>
      </w:r>
      <w:r>
        <w:rPr>
          <w:rFonts w:hint="eastAsia"/>
        </w:rPr>
        <w:t>Oneal</w:t>
      </w:r>
      <w:r>
        <w:rPr>
          <w:rFonts w:hint="eastAsia"/>
        </w:rPr>
        <w:t>）和布鲁斯·拉塞特（</w:t>
      </w:r>
      <w:r>
        <w:rPr>
          <w:rFonts w:hint="eastAsia"/>
        </w:rPr>
        <w:t>B</w:t>
      </w:r>
      <w:r>
        <w:t xml:space="preserve">ruce </w:t>
      </w:r>
      <w:r>
        <w:rPr>
          <w:rFonts w:hint="eastAsia"/>
        </w:rPr>
        <w:t>M</w:t>
      </w:r>
      <w:r>
        <w:t>. Russet</w:t>
      </w:r>
      <w:r>
        <w:rPr>
          <w:rFonts w:hint="eastAsia"/>
        </w:rPr>
        <w:t>）采用双边贸易和</w:t>
      </w:r>
      <w:r>
        <w:rPr>
          <w:rFonts w:hint="eastAsia"/>
        </w:rPr>
        <w:t>GDP</w:t>
      </w:r>
      <w:r>
        <w:rPr>
          <w:rFonts w:hint="eastAsia"/>
        </w:rPr>
        <w:t>之比测度贸易依赖，贸易依赖程度的低值即为贸易相互依赖程度，同时他们还以贸易总额与</w:t>
      </w:r>
      <w:r>
        <w:rPr>
          <w:rFonts w:hint="eastAsia"/>
        </w:rPr>
        <w:t>GDP</w:t>
      </w:r>
      <w:r>
        <w:rPr>
          <w:rFonts w:hint="eastAsia"/>
        </w:rPr>
        <w:t>之比作为贸易开放性的测度标准。通过实证检验，他们发现贸易相互依赖以及经济开放性均与国际冲突的发生呈反向关系。</w:t>
      </w:r>
      <w:r>
        <w:rPr>
          <w:rStyle w:val="ac"/>
        </w:rPr>
        <w:footnoteReference w:id="2"/>
      </w:r>
      <w:r>
        <w:rPr>
          <w:rFonts w:hint="eastAsia"/>
        </w:rPr>
        <w:t>奥尼尔和拉塞特对贸易相互依赖的测度被此后的研究广泛借鉴，遗憾的是他们忽视了贸易与国际冲突的双向因果关系。为此，他们与哈瓦德·赫格（</w:t>
      </w:r>
      <w:r>
        <w:t>Håvard Hegre</w:t>
      </w:r>
      <w:r>
        <w:rPr>
          <w:rFonts w:hint="eastAsia"/>
        </w:rPr>
        <w:t>）合作，借鉴贸易引力模型估计贸易与和平的相互关系，结果发现贸易的确有助于推动和平，而冲突则使商业往来暂时受挫。</w:t>
      </w:r>
      <w:r>
        <w:rPr>
          <w:rStyle w:val="ac"/>
        </w:rPr>
        <w:footnoteReference w:id="3"/>
      </w:r>
    </w:p>
    <w:p w14:paraId="76D87EC1" w14:textId="77777777" w:rsidR="0074777A" w:rsidRDefault="00000000">
      <w:pPr>
        <w:spacing w:line="480" w:lineRule="auto"/>
        <w:ind w:firstLine="560"/>
      </w:pPr>
      <w:r>
        <w:rPr>
          <w:rFonts w:hint="eastAsia"/>
        </w:rPr>
        <w:lastRenderedPageBreak/>
        <w:t>其次，条件性贸易和平论者虽然认可贸易的和平效应，但是对其施加了更为严格的限定。奥尼尔和拉塞特在研究经济相互依赖的同时，也考察了政体对国际冲突的影响。他们注意到民主国家交战的可能性相对较低，而专制国家和民主国家容易产生冲突。</w:t>
      </w:r>
      <w:r>
        <w:rPr>
          <w:rStyle w:val="ac"/>
        </w:rPr>
        <w:footnoteReference w:id="4"/>
      </w:r>
      <w:r>
        <w:rPr>
          <w:rFonts w:hint="eastAsia"/>
        </w:rPr>
        <w:t>此后，一些研究同样强调民主制度在贸易和平论中的重要作用。</w:t>
      </w:r>
      <w:r>
        <w:rPr>
          <w:rStyle w:val="ac"/>
        </w:rPr>
        <w:footnoteReference w:id="5"/>
      </w:r>
      <w:r>
        <w:rPr>
          <w:rFonts w:hint="eastAsia"/>
        </w:rPr>
        <w:t>有些研究强调未来的贸易预期。例如，戴尔·科普兰（</w:t>
      </w:r>
      <w:r>
        <w:rPr>
          <w:rFonts w:hint="eastAsia"/>
        </w:rPr>
        <w:t>Dale</w:t>
      </w:r>
      <w:r>
        <w:t xml:space="preserve"> Copeland</w:t>
      </w:r>
      <w:r>
        <w:rPr>
          <w:rFonts w:hint="eastAsia"/>
        </w:rPr>
        <w:t>）认为高度的贸易依赖并不能阻止战争，只有高度的贸易依赖加上对未来贸易的乐观预期才能创造贸易的高预期值，进而才能增强双方的和平倾向。</w:t>
      </w:r>
      <w:r>
        <w:rPr>
          <w:rStyle w:val="ac"/>
        </w:rPr>
        <w:footnoteReference w:id="6"/>
      </w:r>
      <w:r>
        <w:rPr>
          <w:rFonts w:hint="eastAsia"/>
        </w:rPr>
        <w:t>他还进一步阐述了贸易预期理论的因果机制：</w:t>
      </w:r>
      <w:r>
        <w:rPr>
          <w:rFonts w:hint="eastAsia"/>
        </w:rPr>
        <w:t>Y</w:t>
      </w:r>
      <w:r>
        <w:rPr>
          <w:rFonts w:hint="eastAsia"/>
        </w:rPr>
        <w:t>的经济依赖和未来贸易预期决定了它对安全形势的评估，进而决定了</w:t>
      </w:r>
      <w:r>
        <w:rPr>
          <w:rFonts w:hint="eastAsia"/>
        </w:rPr>
        <w:t>Y</w:t>
      </w:r>
      <w:r>
        <w:rPr>
          <w:rFonts w:hint="eastAsia"/>
        </w:rPr>
        <w:t>的行为，从而影响到战争发生的可能性。其中</w:t>
      </w:r>
      <w:r>
        <w:rPr>
          <w:rFonts w:hint="eastAsia"/>
        </w:rPr>
        <w:t>Y</w:t>
      </w:r>
      <w:r>
        <w:rPr>
          <w:rFonts w:hint="eastAsia"/>
        </w:rPr>
        <w:t>的经济依赖由塑造该国经济需求的因果要素决定；</w:t>
      </w:r>
      <w:r>
        <w:rPr>
          <w:rFonts w:hint="eastAsia"/>
        </w:rPr>
        <w:t>Y</w:t>
      </w:r>
      <w:r>
        <w:rPr>
          <w:rFonts w:hint="eastAsia"/>
        </w:rPr>
        <w:t>的未来贸易预期由塑造总体商业环境的全部因果要素以及它的贸易伙伴</w:t>
      </w:r>
      <w:r>
        <w:rPr>
          <w:rFonts w:hint="eastAsia"/>
        </w:rPr>
        <w:t>X</w:t>
      </w:r>
      <w:r>
        <w:rPr>
          <w:rFonts w:hint="eastAsia"/>
        </w:rPr>
        <w:t>对该国的贸易政策决定，</w:t>
      </w:r>
      <w:r>
        <w:rPr>
          <w:rFonts w:hint="eastAsia"/>
        </w:rPr>
        <w:t>X</w:t>
      </w:r>
      <w:r>
        <w:rPr>
          <w:rFonts w:hint="eastAsia"/>
        </w:rPr>
        <w:t>对</w:t>
      </w:r>
      <w:r>
        <w:rPr>
          <w:rFonts w:hint="eastAsia"/>
        </w:rPr>
        <w:t>Y</w:t>
      </w:r>
      <w:r>
        <w:rPr>
          <w:rFonts w:hint="eastAsia"/>
        </w:rPr>
        <w:t>的贸易政策产生自塑造它与</w:t>
      </w:r>
      <w:r>
        <w:rPr>
          <w:rFonts w:hint="eastAsia"/>
        </w:rPr>
        <w:t>Y</w:t>
      </w:r>
      <w:r>
        <w:rPr>
          <w:rFonts w:hint="eastAsia"/>
        </w:rPr>
        <w:t>进行贸易的意愿的特殊要素以及它对</w:t>
      </w:r>
      <w:r>
        <w:rPr>
          <w:rFonts w:hint="eastAsia"/>
        </w:rPr>
        <w:t>Y</w:t>
      </w:r>
      <w:r>
        <w:rPr>
          <w:rFonts w:hint="eastAsia"/>
        </w:rPr>
        <w:t>行为的评估。</w:t>
      </w:r>
      <w:r>
        <w:rPr>
          <w:rStyle w:val="ac"/>
        </w:rPr>
        <w:footnoteReference w:id="7"/>
      </w:r>
      <w:r>
        <w:rPr>
          <w:rFonts w:hint="eastAsia"/>
        </w:rPr>
        <w:t>另一些研究强调集团的影响。爱德华·曼斯菲尔德（</w:t>
      </w:r>
      <w:r>
        <w:rPr>
          <w:rFonts w:hint="eastAsia"/>
        </w:rPr>
        <w:t>Edward</w:t>
      </w:r>
      <w:r>
        <w:t xml:space="preserve"> D. Mansfield</w:t>
      </w:r>
      <w:r>
        <w:rPr>
          <w:rFonts w:hint="eastAsia"/>
        </w:rPr>
        <w:t>）和乔恩·佩夫豪斯（</w:t>
      </w:r>
      <w:r>
        <w:rPr>
          <w:rFonts w:hint="eastAsia"/>
        </w:rPr>
        <w:t>J</w:t>
      </w:r>
      <w:r>
        <w:t>on C. Pevehouse</w:t>
      </w:r>
      <w:r>
        <w:rPr>
          <w:rFonts w:hint="eastAsia"/>
        </w:rPr>
        <w:t>）指出同一特惠贸易协定内的成员之间更少发生冲突，随着贸易流量的增长，特惠贸易协定内各国之间的敌意要小得多。</w:t>
      </w:r>
      <w:r>
        <w:rPr>
          <w:rStyle w:val="ac"/>
        </w:rPr>
        <w:footnoteReference w:id="8"/>
      </w:r>
    </w:p>
    <w:p w14:paraId="6A83A62D" w14:textId="77777777" w:rsidR="0074777A" w:rsidRDefault="00000000">
      <w:pPr>
        <w:spacing w:line="480" w:lineRule="auto"/>
        <w:ind w:firstLine="560"/>
      </w:pPr>
      <w:r>
        <w:rPr>
          <w:rFonts w:hint="eastAsia"/>
        </w:rPr>
        <w:t>最后，还有一些研究指出，需要对贸易相互依赖进行更加详细的类型划分，</w:t>
      </w:r>
      <w:r>
        <w:rPr>
          <w:rFonts w:hint="eastAsia"/>
        </w:rPr>
        <w:lastRenderedPageBreak/>
        <w:t>不同类型的贸易相互依赖对国际冲突的影响可能存在差异。凯瑟琳·巴比里（</w:t>
      </w:r>
      <w:r>
        <w:rPr>
          <w:rFonts w:hint="eastAsia"/>
        </w:rPr>
        <w:t>Katherine</w:t>
      </w:r>
      <w:r>
        <w:t xml:space="preserve"> Barbieri</w:t>
      </w:r>
      <w:r>
        <w:rPr>
          <w:rFonts w:hint="eastAsia"/>
        </w:rPr>
        <w:t>）认为必须考虑经济联系的本质和背景。作者实证检验了</w:t>
      </w:r>
      <w:r>
        <w:rPr>
          <w:rFonts w:hint="eastAsia"/>
        </w:rPr>
        <w:t>1</w:t>
      </w:r>
      <w:r>
        <w:t>870-1938</w:t>
      </w:r>
      <w:r>
        <w:rPr>
          <w:rFonts w:hint="eastAsia"/>
        </w:rPr>
        <w:t>年</w:t>
      </w:r>
      <w:r>
        <w:rPr>
          <w:rFonts w:hint="eastAsia"/>
        </w:rPr>
        <w:t>2</w:t>
      </w:r>
      <w:r>
        <w:t>70</w:t>
      </w:r>
      <w:r>
        <w:rPr>
          <w:rFonts w:hint="eastAsia"/>
        </w:rPr>
        <w:t>场国际军事冲突和</w:t>
      </w:r>
      <w:r>
        <w:rPr>
          <w:rFonts w:hint="eastAsia"/>
        </w:rPr>
        <w:t>1</w:t>
      </w:r>
      <w:r>
        <w:t>4</w:t>
      </w:r>
      <w:r>
        <w:rPr>
          <w:rFonts w:hint="eastAsia"/>
        </w:rPr>
        <w:t>场战争，发现经济联系对国际冲突有影响，但是其对战争的影响并不显著。事实上，广泛的经济相互依赖会增加武装冲突的风险。虽然对称的贸易关系有助于促进和平，但是其对冲突的抑制作用会随着国家间联系的拓宽而被抵消。</w:t>
      </w:r>
      <w:r>
        <w:rPr>
          <w:rStyle w:val="ac"/>
        </w:rPr>
        <w:footnoteReference w:id="9"/>
      </w:r>
      <w:r>
        <w:rPr>
          <w:rFonts w:hint="eastAsia"/>
        </w:rPr>
        <w:t>巴比里首先定义了贸易的敏感性和对称性，并以其乘积作为相互依赖的测度方法。巴比里对相互依赖的测度使用了一种异于奥尼尔和拉塞特测度的另一种测度方法。</w:t>
      </w:r>
      <w:r>
        <w:rPr>
          <w:rStyle w:val="ac"/>
        </w:rPr>
        <w:footnoteReference w:id="10"/>
      </w:r>
      <w:r>
        <w:rPr>
          <w:rFonts w:hint="eastAsia"/>
        </w:rPr>
        <w:t>波洛契克和朱迪斯·麦克唐纳德（</w:t>
      </w:r>
      <w:r>
        <w:rPr>
          <w:rFonts w:hint="eastAsia"/>
        </w:rPr>
        <w:t>Judith</w:t>
      </w:r>
      <w:r>
        <w:t xml:space="preserve"> McDonald</w:t>
      </w:r>
      <w:r>
        <w:rPr>
          <w:rFonts w:hint="eastAsia"/>
        </w:rPr>
        <w:t>）主张，一国与目标国贸易需求和供给弹性越小，两国发生冲突的可能性就越低。</w:t>
      </w:r>
      <w:r>
        <w:rPr>
          <w:rStyle w:val="ac"/>
        </w:rPr>
        <w:footnoteReference w:id="11"/>
      </w:r>
      <w:r>
        <w:rPr>
          <w:rFonts w:hint="eastAsia"/>
        </w:rPr>
        <w:t>这表明战略性相互依赖相较于非战略性相互依赖更有助于抑制冲突。此外，佩夫豪斯从国际冲突的测量角度，提出采用事件数据能够更好地检验相互依赖理论。最终的研究结果表明贸易对双方合作的作用有限，贸易依赖的增强可能会激化冲突，但却能够限制冲突的重复发生。</w:t>
      </w:r>
      <w:r>
        <w:rPr>
          <w:rStyle w:val="ac"/>
        </w:rPr>
        <w:footnoteReference w:id="12"/>
      </w:r>
      <w:r>
        <w:rPr>
          <w:rFonts w:hint="eastAsia"/>
        </w:rPr>
        <w:t>马克·克里森泽（</w:t>
      </w:r>
      <w:r>
        <w:rPr>
          <w:rFonts w:hint="eastAsia"/>
        </w:rPr>
        <w:t>Mark</w:t>
      </w:r>
      <w:r>
        <w:t xml:space="preserve"> Crescenzi</w:t>
      </w:r>
      <w:r>
        <w:rPr>
          <w:rFonts w:hint="eastAsia"/>
        </w:rPr>
        <w:t>）提出了一个经济相互依赖的退出成本模型，他通过求解发现当退出成本超过其中至少一国的承受界限时，退出威胁就是一种可行但效果有限的讨价还价手段。如果超出一国承受范围，该国倾向于采用经济和外交手段应对对方的退出威胁，从而增加低级别冲突爆发的风险。但与此同时，随着国家采用更有效的方式解决冲突，冲突升级为战争的可能性会降低。</w:t>
      </w:r>
      <w:r>
        <w:rPr>
          <w:rStyle w:val="ac"/>
        </w:rPr>
        <w:footnoteReference w:id="13"/>
      </w:r>
    </w:p>
    <w:p w14:paraId="578B0B0D" w14:textId="77777777" w:rsidR="0074777A" w:rsidRDefault="00000000">
      <w:pPr>
        <w:spacing w:line="480" w:lineRule="auto"/>
        <w:ind w:firstLine="560"/>
      </w:pPr>
      <w:r>
        <w:rPr>
          <w:rFonts w:hint="eastAsia"/>
        </w:rPr>
        <w:lastRenderedPageBreak/>
        <w:t>然而，关于贸易相互依赖中的第三方与国际冲突的研究则稍显不足。弗雷德里克·陈（</w:t>
      </w:r>
      <w:r>
        <w:t>Frederick R. Chen</w:t>
      </w:r>
      <w:r>
        <w:rPr>
          <w:rFonts w:hint="eastAsia"/>
        </w:rPr>
        <w:t>）指出与潜在目标国的盟国进行贸易会推动和平，因为一旦挑战国军事介入，其盟国就可能减少与挑战国的贸易，对其实施军事制裁，削弱其寻找替代市场的能力</w:t>
      </w:r>
      <w:ins w:id="45" w:author="ZhuMeng" w:date="2023-10-12T08:42:00Z">
        <w:r w:rsidR="009D2725">
          <w:rPr>
            <w:rFonts w:hint="eastAsia"/>
          </w:rPr>
          <w:t>，</w:t>
        </w:r>
      </w:ins>
      <w:del w:id="46" w:author="ZhuMeng" w:date="2023-10-12T08:42:00Z">
        <w:r w:rsidDel="009D2725">
          <w:rPr>
            <w:rFonts w:hint="eastAsia"/>
          </w:rPr>
          <w:delText>。</w:delText>
        </w:r>
      </w:del>
      <w:r>
        <w:rPr>
          <w:rFonts w:hint="eastAsia"/>
        </w:rPr>
        <w:t>实证研究结果证实了这种假设。</w:t>
      </w:r>
      <w:r>
        <w:rPr>
          <w:rStyle w:val="ac"/>
        </w:rPr>
        <w:footnoteReference w:id="14"/>
      </w:r>
      <w:r>
        <w:rPr>
          <w:rFonts w:hint="eastAsia"/>
        </w:rPr>
        <w:t>常元清（</w:t>
      </w:r>
      <w:r>
        <w:rPr>
          <w:rFonts w:cs="Times New Roman"/>
          <w:color w:val="222222"/>
          <w:szCs w:val="24"/>
          <w:shd w:val="clear" w:color="auto" w:fill="FFFFFF"/>
        </w:rPr>
        <w:t>Yuan-Ching Chang</w:t>
      </w:r>
      <w:r>
        <w:rPr>
          <w:rFonts w:hint="eastAsia"/>
        </w:rPr>
        <w:t>）通过数理推导提出两个假设：如果行为体与目标国友好的第三国的贸易增加，那么该行为体与目标国的冲突将会降低；如果行为体与目标国敌对的第三国贸易的增加，那么该行为体与目标国的冲突将会增加。研究结果支持这种假设。</w:t>
      </w:r>
      <w:r>
        <w:rPr>
          <w:rStyle w:val="ac"/>
        </w:rPr>
        <w:footnoteReference w:id="15"/>
      </w:r>
      <w:r>
        <w:rPr>
          <w:rFonts w:hint="eastAsia"/>
        </w:rPr>
        <w:t>不过，以上两项研究并未明确考察第三方的作用机制。布兰登·金恩比较了可信信号（</w:t>
      </w:r>
      <w:r>
        <w:rPr>
          <w:rFonts w:hint="eastAsia"/>
        </w:rPr>
        <w:t>credible</w:t>
      </w:r>
      <w:r>
        <w:t xml:space="preserve"> signaling</w:t>
      </w:r>
      <w:r>
        <w:rPr>
          <w:rFonts w:hint="eastAsia"/>
        </w:rPr>
        <w:t>）和机会成本（</w:t>
      </w:r>
      <w:r>
        <w:rPr>
          <w:rFonts w:hint="eastAsia"/>
        </w:rPr>
        <w:t>opportunity</w:t>
      </w:r>
      <w:r>
        <w:t xml:space="preserve"> </w:t>
      </w:r>
      <w:r>
        <w:rPr>
          <w:rFonts w:hint="eastAsia"/>
        </w:rPr>
        <w:t>cost</w:t>
      </w:r>
      <w:r>
        <w:rPr>
          <w:rFonts w:hint="eastAsia"/>
        </w:rPr>
        <w:t>）机制在第三方与国际冲突中的作用，可信信号机制引入了外部行为体可能介入的事后信息，从而改变发起国对战争的预期成本，进而降低其使用武力的概率。机会成本机制假设贸易会降低潜在国家挑起冲突的事前决心从而减少冲突。研究结果表明高昂信号会大幅降低冲突的发生，而机会成本的作用并不确定（</w:t>
      </w:r>
      <w:r>
        <w:t>indeterminant</w:t>
      </w:r>
      <w:r>
        <w:rPr>
          <w:rFonts w:hint="eastAsia"/>
        </w:rPr>
        <w:t>）。</w:t>
      </w:r>
      <w:r>
        <w:rPr>
          <w:rStyle w:val="ac"/>
        </w:rPr>
        <w:footnoteReference w:id="16"/>
      </w:r>
      <w:r>
        <w:rPr>
          <w:rFonts w:hint="eastAsia"/>
        </w:rPr>
        <w:t xml:space="preserve"> </w:t>
      </w:r>
      <w:r>
        <w:t xml:space="preserve">        </w:t>
      </w:r>
    </w:p>
    <w:p w14:paraId="0C33D17C" w14:textId="77777777" w:rsidR="0074777A" w:rsidRDefault="00000000">
      <w:pPr>
        <w:spacing w:line="480" w:lineRule="auto"/>
        <w:ind w:firstLine="560"/>
      </w:pPr>
      <w:r>
        <w:rPr>
          <w:rFonts w:hint="eastAsia"/>
        </w:rPr>
        <w:t>虽然实证结果更支持可信信号机制，但是汉·多鲁森（</w:t>
      </w:r>
      <w:r>
        <w:rPr>
          <w:rFonts w:hint="eastAsia"/>
        </w:rPr>
        <w:t>H</w:t>
      </w:r>
      <w:r>
        <w:t>an Dorussen</w:t>
      </w:r>
      <w:r>
        <w:rPr>
          <w:rFonts w:hint="eastAsia"/>
        </w:rPr>
        <w:t>）和休·沃德（</w:t>
      </w:r>
      <w:r>
        <w:rPr>
          <w:rFonts w:hint="eastAsia"/>
        </w:rPr>
        <w:t>H</w:t>
      </w:r>
      <w:r>
        <w:t>ugh Ward</w:t>
      </w:r>
      <w:r>
        <w:rPr>
          <w:rFonts w:hint="eastAsia"/>
        </w:rPr>
        <w:t>）认为可信信号强调的是对第三方的相对依赖而不是相互依赖程度，同时“信号”终究依赖贸易的机会成本。</w:t>
      </w:r>
      <w:r>
        <w:rPr>
          <w:rStyle w:val="ac"/>
        </w:rPr>
        <w:footnoteReference w:id="17"/>
      </w:r>
      <w:r>
        <w:rPr>
          <w:rFonts w:hint="eastAsia"/>
        </w:rPr>
        <w:t>他们将社会网络分析中的间接连接和嵌入性等概念引入到贸易与冲突议题的分析中，发现贸易网络中的直接和间接连接的确具有缓和国际冲突的作用。随着全球贸易网络越来越紧密，与第三国的间接连接的重要性下降，但是贸易网络中嵌入性的重要性越来越突出。</w:t>
      </w:r>
      <w:r>
        <w:rPr>
          <w:rStyle w:val="ac"/>
        </w:rPr>
        <w:footnoteReference w:id="18"/>
      </w:r>
      <w:r>
        <w:rPr>
          <w:rFonts w:hint="eastAsia"/>
        </w:rPr>
        <w:t>多鲁</w:t>
      </w:r>
      <w:r>
        <w:rPr>
          <w:rFonts w:hint="eastAsia"/>
        </w:rPr>
        <w:lastRenderedPageBreak/>
        <w:t>森和沃德的研究强调贸易关系能够强化贸易网络中各方的交流与相互理解，从而在某种程度上抑制冲突的发生。虽然他们的研究从网络视角深化了贸易和平论的研究，但是互动交流机制并非是第三方抑制国际冲突的唯一路径，还需要寻找更多的因果机制才能更充分地解释第三方对国际冲突中的作用。</w:t>
      </w:r>
    </w:p>
    <w:p w14:paraId="3AF83AC5" w14:textId="77777777" w:rsidR="0074777A" w:rsidRDefault="00000000">
      <w:pPr>
        <w:spacing w:line="480" w:lineRule="auto"/>
        <w:ind w:firstLine="560"/>
      </w:pPr>
      <w:r>
        <w:rPr>
          <w:rFonts w:hint="eastAsia"/>
        </w:rPr>
        <w:t>约纳坦·卢普（</w:t>
      </w:r>
      <w:r>
        <w:rPr>
          <w:rStyle w:val="fontstyle01"/>
          <w:rFonts w:ascii="Times New Roman" w:hAnsi="Times New Roman" w:cs="Times New Roman"/>
        </w:rPr>
        <w:t>Yonatan Lupu</w:t>
      </w:r>
      <w:r>
        <w:rPr>
          <w:rFonts w:hint="eastAsia"/>
        </w:rPr>
        <w:t>）和文森特·特拉格（</w:t>
      </w:r>
      <w:r>
        <w:rPr>
          <w:rFonts w:hint="eastAsia"/>
        </w:rPr>
        <w:t>Vincent</w:t>
      </w:r>
      <w:r>
        <w:t xml:space="preserve"> A. Traag</w:t>
      </w:r>
      <w:r>
        <w:rPr>
          <w:rFonts w:hint="eastAsia"/>
        </w:rPr>
        <w:t>）使用战斗机制（</w:t>
      </w:r>
      <w:r>
        <w:rPr>
          <w:rFonts w:cs="Times New Roman" w:hint="eastAsia"/>
          <w:color w:val="000000"/>
          <w:szCs w:val="24"/>
        </w:rPr>
        <w:t>t</w:t>
      </w:r>
      <w:r>
        <w:rPr>
          <w:rFonts w:cs="Times New Roman"/>
          <w:color w:val="000000"/>
          <w:szCs w:val="24"/>
        </w:rPr>
        <w:t>he combatant mechanism</w:t>
      </w:r>
      <w:r>
        <w:rPr>
          <w:rFonts w:hint="eastAsia"/>
        </w:rPr>
        <w:t>）和非战斗机制（</w:t>
      </w:r>
      <w:r>
        <w:rPr>
          <w:rFonts w:hint="eastAsia"/>
        </w:rPr>
        <w:t>t</w:t>
      </w:r>
      <w:r>
        <w:t>he noncombatant mechanism</w:t>
      </w:r>
      <w:r>
        <w:rPr>
          <w:rFonts w:hint="eastAsia"/>
        </w:rPr>
        <w:t>），借助社会网络分析中模块度的概念证实了贸易共同体中的成员无论是否存在贸易关系，它们之间发生冲突的可能性都更低。</w:t>
      </w:r>
      <w:r>
        <w:rPr>
          <w:rStyle w:val="ac"/>
        </w:rPr>
        <w:footnoteReference w:id="19"/>
      </w:r>
      <w:r>
        <w:rPr>
          <w:rFonts w:hint="eastAsia"/>
        </w:rPr>
        <w:t>尽管实证结果证实了同一个贸易集团中成员国发生冲突的可能性更低，但是由于作者仅提出了一个主要假设，因此并不清楚两个机制是否都在发挥作用。此外，他们还发现，作为控制变量之一的最大流变量并不显著，这与此前的研究结果并不一致。</w:t>
      </w:r>
    </w:p>
    <w:p w14:paraId="5FF35E4C" w14:textId="77777777" w:rsidR="0074777A" w:rsidRDefault="00000000">
      <w:pPr>
        <w:spacing w:line="480" w:lineRule="auto"/>
        <w:ind w:firstLine="480"/>
        <w:rPr>
          <w:color w:val="FF0000"/>
        </w:rPr>
      </w:pPr>
      <w:r>
        <w:rPr>
          <w:rFonts w:hint="eastAsia"/>
        </w:rPr>
        <w:t>综上所述，既有研究对第三方在贸易关系与国际冲突中的作用机制的研究不够系统完整，同时也缺少对新世纪以来贸易网络的考察。其次，贸易集团并非整体一块，其规模和成员间关系的紧密程度并不一致，因此需要更加详细地考察。</w:t>
      </w:r>
      <w:del w:id="49" w:author="ZhuMeng" w:date="2023-10-12T08:44:00Z">
        <w:r w:rsidDel="009D2725">
          <w:rPr>
            <w:rFonts w:hint="eastAsia"/>
          </w:rPr>
          <w:delText>不仅如此，大多数研究都倾向于通过大样本统计的方法进行论证，以案例为基础的定性研究数量有限。</w:delText>
        </w:r>
      </w:del>
      <w:r>
        <w:rPr>
          <w:rFonts w:hint="eastAsia"/>
          <w:color w:val="000000" w:themeColor="text1"/>
        </w:rPr>
        <w:t>基于此，本文在借鉴相关研究的基础上，运用最大流（</w:t>
      </w:r>
      <w:r>
        <w:rPr>
          <w:rFonts w:hint="eastAsia"/>
          <w:color w:val="000000" w:themeColor="text1"/>
        </w:rPr>
        <w:t>maxflow</w:t>
      </w:r>
      <w:r>
        <w:rPr>
          <w:rFonts w:hint="eastAsia"/>
          <w:color w:val="000000" w:themeColor="text1"/>
        </w:rPr>
        <w:t>）算法和</w:t>
      </w:r>
      <w:r>
        <w:rPr>
          <w:rFonts w:hint="eastAsia"/>
          <w:color w:val="000000" w:themeColor="text1"/>
        </w:rPr>
        <w:t>K</w:t>
      </w:r>
      <w:r>
        <w:rPr>
          <w:color w:val="000000" w:themeColor="text1"/>
        </w:rPr>
        <w:t>-</w:t>
      </w:r>
      <w:r>
        <w:rPr>
          <w:rFonts w:hint="eastAsia"/>
          <w:color w:val="000000" w:themeColor="text1"/>
        </w:rPr>
        <w:t>means</w:t>
      </w:r>
      <w:r>
        <w:rPr>
          <w:rFonts w:hint="eastAsia"/>
          <w:color w:val="000000" w:themeColor="text1"/>
        </w:rPr>
        <w:t>聚类，系统考察</w:t>
      </w:r>
      <w:r>
        <w:rPr>
          <w:rFonts w:hint="eastAsia"/>
          <w:color w:val="000000" w:themeColor="text1"/>
        </w:rPr>
        <w:t>2</w:t>
      </w:r>
      <w:r>
        <w:rPr>
          <w:color w:val="000000" w:themeColor="text1"/>
        </w:rPr>
        <w:t>000-2014</w:t>
      </w:r>
      <w:r>
        <w:rPr>
          <w:rFonts w:hint="eastAsia"/>
          <w:color w:val="000000" w:themeColor="text1"/>
        </w:rPr>
        <w:t>年相互依赖中的第三方对国际冲突的影响机制。</w:t>
      </w:r>
      <w:del w:id="50" w:author="ZhuMeng" w:date="2023-10-12T08:44:00Z">
        <w:r w:rsidDel="009D2725">
          <w:rPr>
            <w:rFonts w:hint="eastAsia"/>
            <w:color w:val="000000" w:themeColor="text1"/>
          </w:rPr>
          <w:delText>最后，我们还将以过程追踪法详细分析</w:delText>
        </w:r>
        <w:r w:rsidDel="009D2725">
          <w:rPr>
            <w:rFonts w:cs="宋体" w:hint="eastAsia"/>
            <w:color w:val="000000" w:themeColor="text1"/>
            <w:szCs w:val="24"/>
          </w:rPr>
          <w:delText>欧盟与伊朗核协议签订、中国与东盟国家妥善处理南海争端、印尼与新加坡调停柏威夏寺冲突三个案例</w:delText>
        </w:r>
        <w:r w:rsidDel="009D2725">
          <w:rPr>
            <w:rFonts w:hint="eastAsia"/>
            <w:color w:val="000000" w:themeColor="text1"/>
          </w:rPr>
          <w:delText>，以补充统计方法在考察微观层面的不足，进一步增加结论的可靠性。</w:delText>
        </w:r>
      </w:del>
    </w:p>
    <w:p w14:paraId="1675756F" w14:textId="77777777" w:rsidR="0074777A" w:rsidRDefault="0074777A">
      <w:pPr>
        <w:spacing w:line="480" w:lineRule="auto"/>
        <w:ind w:firstLine="480"/>
        <w:rPr>
          <w:color w:val="000000" w:themeColor="text1"/>
        </w:rPr>
      </w:pPr>
    </w:p>
    <w:p w14:paraId="3326E569" w14:textId="77777777" w:rsidR="0074777A" w:rsidRDefault="00000000">
      <w:pPr>
        <w:spacing w:line="480" w:lineRule="auto"/>
        <w:jc w:val="center"/>
        <w:rPr>
          <w:b/>
          <w:bCs/>
          <w:color w:val="000000" w:themeColor="text1"/>
        </w:rPr>
      </w:pPr>
      <w:r>
        <w:rPr>
          <w:rFonts w:hint="eastAsia"/>
          <w:b/>
          <w:bCs/>
          <w:color w:val="000000" w:themeColor="text1"/>
        </w:rPr>
        <w:t>三、核心概念和研究假设</w:t>
      </w:r>
    </w:p>
    <w:p w14:paraId="763BCEEC" w14:textId="77777777" w:rsidR="0074777A" w:rsidRDefault="00000000">
      <w:pPr>
        <w:spacing w:line="480" w:lineRule="auto"/>
        <w:ind w:firstLine="480"/>
        <w:rPr>
          <w:color w:val="000000" w:themeColor="text1"/>
        </w:rPr>
      </w:pPr>
      <w:r>
        <w:rPr>
          <w:rFonts w:hint="eastAsia"/>
          <w:color w:val="000000" w:themeColor="text1"/>
        </w:rPr>
        <w:t>在国际关系的社会网络研究中，第三方</w:t>
      </w:r>
      <w:del w:id="51" w:author="ZhuMeng" w:date="2023-10-12T08:45:00Z">
        <w:r w:rsidDel="009D2725">
          <w:rPr>
            <w:rFonts w:hint="eastAsia"/>
            <w:color w:val="000000" w:themeColor="text1"/>
          </w:rPr>
          <w:delText>的</w:delText>
        </w:r>
      </w:del>
      <w:r>
        <w:rPr>
          <w:rFonts w:hint="eastAsia"/>
          <w:color w:val="000000" w:themeColor="text1"/>
        </w:rPr>
        <w:t>概念得到了广泛使用，然而大多数研究并未清晰地界定第三方，</w:t>
      </w:r>
      <w:ins w:id="52" w:author="ZhuMeng" w:date="2023-10-12T08:45:00Z">
        <w:r w:rsidR="009D2725">
          <w:rPr>
            <w:rFonts w:hint="eastAsia"/>
            <w:color w:val="000000" w:themeColor="text1"/>
          </w:rPr>
          <w:t>导致</w:t>
        </w:r>
      </w:ins>
      <w:del w:id="53" w:author="ZhuMeng" w:date="2023-10-12T08:45:00Z">
        <w:r w:rsidDel="009D2725">
          <w:rPr>
            <w:rFonts w:hint="eastAsia"/>
            <w:color w:val="000000" w:themeColor="text1"/>
          </w:rPr>
          <w:delText>从而使</w:delText>
        </w:r>
      </w:del>
      <w:r>
        <w:rPr>
          <w:rFonts w:hint="eastAsia"/>
          <w:color w:val="000000" w:themeColor="text1"/>
        </w:rPr>
        <w:t>这方面</w:t>
      </w:r>
      <w:del w:id="54" w:author="ZhuMeng" w:date="2023-10-12T08:45:00Z">
        <w:r w:rsidDel="00921FF3">
          <w:rPr>
            <w:rFonts w:hint="eastAsia"/>
            <w:color w:val="000000" w:themeColor="text1"/>
          </w:rPr>
          <w:delText>的</w:delText>
        </w:r>
      </w:del>
      <w:r>
        <w:rPr>
          <w:rFonts w:hint="eastAsia"/>
          <w:color w:val="000000" w:themeColor="text1"/>
        </w:rPr>
        <w:t>研究存在一些混乱。</w:t>
      </w:r>
      <w:r>
        <w:rPr>
          <w:color w:val="000000" w:themeColor="text1"/>
          <w:vertAlign w:val="superscript"/>
        </w:rPr>
        <w:footnoteReference w:id="20"/>
      </w:r>
      <w:r>
        <w:rPr>
          <w:rFonts w:hint="eastAsia"/>
          <w:color w:val="000000" w:themeColor="text1"/>
        </w:rPr>
        <w:t>例如，常元清（</w:t>
      </w:r>
      <w:r>
        <w:rPr>
          <w:color w:val="000000" w:themeColor="text1"/>
        </w:rPr>
        <w:t>Yuan-</w:t>
      </w:r>
      <w:r>
        <w:rPr>
          <w:color w:val="000000" w:themeColor="text1"/>
        </w:rPr>
        <w:lastRenderedPageBreak/>
        <w:t>Ching Chang</w:t>
      </w:r>
      <w:r>
        <w:rPr>
          <w:rFonts w:hint="eastAsia"/>
          <w:color w:val="000000" w:themeColor="text1"/>
        </w:rPr>
        <w:t>）研究的第三方是与目标国敌对或友好的国家，换言之，只要与两国中的任何一个国家存在关系就可以视为第三方。</w:t>
      </w:r>
      <w:r>
        <w:rPr>
          <w:color w:val="000000" w:themeColor="text1"/>
          <w:vertAlign w:val="superscript"/>
        </w:rPr>
        <w:footnoteReference w:id="21"/>
      </w:r>
      <w:r>
        <w:rPr>
          <w:rFonts w:hint="eastAsia"/>
          <w:color w:val="000000" w:themeColor="text1"/>
        </w:rPr>
        <w:t>更多的研究则将与两国同时有贸易关系的国家视作第三方。</w:t>
      </w:r>
      <w:r>
        <w:rPr>
          <w:color w:val="000000" w:themeColor="text1"/>
          <w:vertAlign w:val="superscript"/>
        </w:rPr>
        <w:footnoteReference w:id="22"/>
      </w:r>
      <w:r>
        <w:rPr>
          <w:rFonts w:hint="eastAsia"/>
          <w:color w:val="000000" w:themeColor="text1"/>
        </w:rPr>
        <w:t>与此同时，第三方网络也未得到清楚地阐释，</w:t>
      </w:r>
      <w:hyperlink r:id="rId9" w:tgtFrame="_blank" w:history="1">
        <w:r>
          <w:rPr>
            <w:rStyle w:val="ab"/>
            <w:color w:val="000000" w:themeColor="text1"/>
            <w:u w:val="none"/>
          </w:rPr>
          <w:t>雷纳托</w:t>
        </w:r>
        <w:r>
          <w:rPr>
            <w:rStyle w:val="ab"/>
            <w:color w:val="000000" w:themeColor="text1"/>
            <w:u w:val="none"/>
          </w:rPr>
          <w:t>·</w:t>
        </w:r>
        <w:r>
          <w:rPr>
            <w:rStyle w:val="ab"/>
            <w:color w:val="000000" w:themeColor="text1"/>
            <w:u w:val="none"/>
          </w:rPr>
          <w:t>科贝塔</w:t>
        </w:r>
      </w:hyperlink>
      <w:r>
        <w:rPr>
          <w:rFonts w:hint="eastAsia"/>
          <w:color w:val="000000" w:themeColor="text1"/>
        </w:rPr>
        <w:t>（</w:t>
      </w:r>
      <w:r>
        <w:rPr>
          <w:color w:val="000000" w:themeColor="text1"/>
        </w:rPr>
        <w:t>Renato Corbetta</w:t>
      </w:r>
      <w:r>
        <w:rPr>
          <w:rFonts w:hint="eastAsia"/>
          <w:color w:val="000000" w:themeColor="text1"/>
        </w:rPr>
        <w:t>）则清晰地定义了第三方。他认为有两种类型的第三方网络：一种是支持或反对冲突一方的第三方实际干预所产生的网络；另一种是第三方与冲突一方具有某些共同特征的网络，这种网络可能会塑造第三方作出干预的决定。</w:t>
      </w:r>
      <w:r>
        <w:rPr>
          <w:color w:val="000000" w:themeColor="text1"/>
          <w:vertAlign w:val="superscript"/>
        </w:rPr>
        <w:footnoteReference w:id="23"/>
      </w:r>
    </w:p>
    <w:p w14:paraId="6F7E3582" w14:textId="77777777" w:rsidR="0074777A" w:rsidRDefault="00000000">
      <w:pPr>
        <w:spacing w:line="480" w:lineRule="auto"/>
        <w:ind w:firstLine="480"/>
        <w:rPr>
          <w:color w:val="000000" w:themeColor="text1"/>
        </w:rPr>
      </w:pPr>
      <w:r>
        <w:rPr>
          <w:rFonts w:hint="eastAsia"/>
          <w:color w:val="000000" w:themeColor="text1"/>
        </w:rPr>
        <w:t>本研究中的第三方特指与贸易双方都存在关系的第三国，它会影响两国间的关系，也会受到两国关系变化的影响。第三方网络是由众多第三方贸易国形成的关系集（</w:t>
      </w:r>
      <w:r>
        <w:rPr>
          <w:color w:val="000000" w:themeColor="text1"/>
        </w:rPr>
        <w:t>relational sets</w:t>
      </w:r>
      <w:r>
        <w:rPr>
          <w:rFonts w:hint="eastAsia"/>
          <w:color w:val="000000" w:themeColor="text1"/>
        </w:rPr>
        <w:t>）。本文之所以将与两国同时存在关系的国家定义为第三方，是与我们的研究目标和研究视角密切相关的。常元清的研究侧重于探究“朋友的朋友”和“朋友的敌人”对两国关系的影响，这种影响首先作用于关系中的一方，进而对整个关系产生作用。本文则试图直接研究第三方对两国关系的影响，因此对第三方作以上定义。此外，本文定义的第三方网络并非第三方直接干预或介入国际冲突所形成的冲突网络，这意味着研究的重点是关注第三方对国际冲突施加的作用。相反，本文旨在讨论第三方的存在如何改变贸易中其他两方的行为模式，进而使国际冲突的可能性增加或降低。</w:t>
      </w:r>
    </w:p>
    <w:p w14:paraId="57D7AD24" w14:textId="77777777" w:rsidR="0074777A" w:rsidRDefault="00000000">
      <w:pPr>
        <w:spacing w:line="480" w:lineRule="auto"/>
        <w:ind w:firstLine="480"/>
        <w:rPr>
          <w:color w:val="000000" w:themeColor="text1"/>
        </w:rPr>
      </w:pPr>
      <w:r>
        <w:rPr>
          <w:rFonts w:hint="eastAsia"/>
          <w:color w:val="000000" w:themeColor="text1"/>
        </w:rPr>
        <w:t>在贸易相互依赖与国际冲突的研究中，机会成本机制是最常被讨论的机制之一。机会成本机制的作用方式有三种：第一，由于贸易往来使两国都能从中获益，</w:t>
      </w:r>
      <w:r>
        <w:rPr>
          <w:rFonts w:hint="eastAsia"/>
          <w:color w:val="000000" w:themeColor="text1"/>
        </w:rPr>
        <w:lastRenderedPageBreak/>
        <w:t>冲突及其威胁将会破坏正常的贸易模式，这种潜在的大规模的经济成本会阻止存在贸易往来的国家以武力解决政治冲突。</w:t>
      </w:r>
      <w:r>
        <w:rPr>
          <w:rStyle w:val="ac"/>
          <w:color w:val="000000" w:themeColor="text1"/>
        </w:rPr>
        <w:footnoteReference w:id="24"/>
      </w:r>
      <w:r>
        <w:rPr>
          <w:rFonts w:hint="eastAsia"/>
          <w:color w:val="000000" w:themeColor="text1"/>
        </w:rPr>
        <w:t>其次，由于贸易使国内经济更加专业化，而冲突的发生不仅会切断贸易，而且迫使经济资源重新分配，或者寻找新的贸易伙伴，因此冲突的机会成本还取决于经济资源的转化性以及寻求新的贸易伙伴的可能性。</w:t>
      </w:r>
      <w:r>
        <w:rPr>
          <w:rStyle w:val="ac"/>
          <w:color w:val="000000" w:themeColor="text1"/>
        </w:rPr>
        <w:footnoteReference w:id="25"/>
      </w:r>
      <w:r>
        <w:rPr>
          <w:rFonts w:hint="eastAsia"/>
          <w:color w:val="000000" w:themeColor="text1"/>
        </w:rPr>
        <w:t>最后，贸易的增加会使商品进口价格降低，进而使国内的生产减少，并在当前商品价格下使稀缺资源用于经济的其他领域。当要素价格调整以维持充分就业时，稀缺要素的回报比进口商品的价格下降得更严重，同时丰裕要素的回报比出口商品的价格增加得更多。</w:t>
      </w:r>
      <w:r>
        <w:rPr>
          <w:rStyle w:val="ac"/>
          <w:color w:val="000000" w:themeColor="text1"/>
        </w:rPr>
        <w:footnoteReference w:id="26"/>
      </w:r>
      <w:r>
        <w:rPr>
          <w:rFonts w:hint="eastAsia"/>
          <w:color w:val="000000" w:themeColor="text1"/>
        </w:rPr>
        <w:t>而一旦战争造成贸易中断，稀缺资源就难以用于其他急需领域。</w:t>
      </w:r>
      <w:r>
        <w:rPr>
          <w:rFonts w:hint="eastAsia"/>
          <w:color w:val="000000" w:themeColor="text1"/>
        </w:rPr>
        <w:t xml:space="preserve"> </w:t>
      </w:r>
    </w:p>
    <w:p w14:paraId="081A3418" w14:textId="77777777" w:rsidR="0074777A" w:rsidRDefault="00000000">
      <w:pPr>
        <w:spacing w:line="480" w:lineRule="auto"/>
        <w:ind w:firstLine="480"/>
        <w:rPr>
          <w:color w:val="000000" w:themeColor="text1"/>
        </w:rPr>
      </w:pPr>
      <w:r>
        <w:rPr>
          <w:rFonts w:hint="eastAsia"/>
          <w:color w:val="000000" w:themeColor="text1"/>
        </w:rPr>
        <w:t>事实上，机会成本不仅作用于贸易相互依赖的双方，也对贸易关系中的第三方有重要影响。如果两国发生冲突，其影响不仅局限于双方，而且很有可能产生溢出效应，对广大的第三方的贸易造成消极影响。正因为如此，即使两国不存在直接的贸易关系，它们仍然有动机避免战争对其贸易造成的潜在伤害。冲突的机会成本对第三方的作用方式与其对冲突双方的作用方式类似：冲突有可能中断第三方对交战国的进口供应</w:t>
      </w:r>
      <w:r>
        <w:rPr>
          <w:rFonts w:hint="eastAsia"/>
          <w:color w:val="000000" w:themeColor="text1"/>
        </w:rPr>
        <w:t>,</w:t>
      </w:r>
      <w:r>
        <w:rPr>
          <w:rFonts w:hint="eastAsia"/>
          <w:color w:val="000000" w:themeColor="text1"/>
        </w:rPr>
        <w:t>从而进一步影响产品供应链；冲突也有可能导致第三方对交战国出口产品的需求减少；交战国还有可能减少甚至切断出口，以便将资源用于战时生产。</w:t>
      </w:r>
      <w:r>
        <w:rPr>
          <w:rStyle w:val="ac"/>
          <w:color w:val="000000" w:themeColor="text1"/>
        </w:rPr>
        <w:footnoteReference w:id="27"/>
      </w:r>
    </w:p>
    <w:p w14:paraId="704D336A" w14:textId="77777777" w:rsidR="0074777A" w:rsidRDefault="00000000">
      <w:pPr>
        <w:spacing w:line="480" w:lineRule="auto"/>
        <w:ind w:firstLine="480"/>
        <w:rPr>
          <w:color w:val="000000" w:themeColor="text1"/>
        </w:rPr>
      </w:pPr>
      <w:r>
        <w:rPr>
          <w:rFonts w:hint="eastAsia"/>
          <w:color w:val="000000" w:themeColor="text1"/>
        </w:rPr>
        <w:lastRenderedPageBreak/>
        <w:t>图</w:t>
      </w:r>
      <w:r>
        <w:rPr>
          <w:color w:val="000000" w:themeColor="text1"/>
        </w:rPr>
        <w:t>1</w:t>
      </w:r>
      <w:r>
        <w:rPr>
          <w:rFonts w:hint="eastAsia"/>
          <w:color w:val="000000" w:themeColor="text1"/>
        </w:rPr>
        <w:t>展示了机会成本机制对贸易关系中第三方的作用方式</w:t>
      </w:r>
      <w:r>
        <w:rPr>
          <w:rStyle w:val="ac"/>
          <w:color w:val="000000" w:themeColor="text1"/>
        </w:rPr>
        <w:footnoteReference w:id="28"/>
      </w:r>
      <w:r>
        <w:rPr>
          <w:rFonts w:hint="eastAsia"/>
          <w:color w:val="000000" w:themeColor="text1"/>
        </w:rPr>
        <w:t>，其中</w:t>
      </w:r>
      <w:r>
        <w:rPr>
          <w:rFonts w:hint="eastAsia"/>
          <w:color w:val="000000" w:themeColor="text1"/>
        </w:rPr>
        <w:t>A</w:t>
      </w:r>
      <w:r>
        <w:rPr>
          <w:rFonts w:hint="eastAsia"/>
          <w:color w:val="000000" w:themeColor="text1"/>
        </w:rPr>
        <w:t>、</w:t>
      </w:r>
      <w:r>
        <w:rPr>
          <w:rFonts w:hint="eastAsia"/>
          <w:color w:val="000000" w:themeColor="text1"/>
        </w:rPr>
        <w:t>B</w:t>
      </w:r>
      <w:r>
        <w:rPr>
          <w:rFonts w:hint="eastAsia"/>
          <w:color w:val="000000" w:themeColor="text1"/>
        </w:rPr>
        <w:t>都与</w:t>
      </w:r>
      <w:r>
        <w:rPr>
          <w:rFonts w:hint="eastAsia"/>
          <w:color w:val="000000" w:themeColor="text1"/>
        </w:rPr>
        <w:t>C</w:t>
      </w:r>
      <w:r>
        <w:rPr>
          <w:rFonts w:hint="eastAsia"/>
          <w:color w:val="000000" w:themeColor="text1"/>
        </w:rPr>
        <w:t>有贸易往来，但是它们之间不存在贸易关系。在以上图示中，</w:t>
      </w:r>
      <w:r>
        <w:rPr>
          <w:color w:val="000000" w:themeColor="text1"/>
        </w:rPr>
        <w:t>1</w:t>
      </w:r>
      <w:r>
        <w:rPr>
          <w:rFonts w:hint="eastAsia"/>
          <w:color w:val="000000" w:themeColor="text1"/>
        </w:rPr>
        <w:t>a</w:t>
      </w:r>
      <w:r>
        <w:rPr>
          <w:rFonts w:hint="eastAsia"/>
          <w:color w:val="000000" w:themeColor="text1"/>
        </w:rPr>
        <w:t>和</w:t>
      </w:r>
      <w:r>
        <w:rPr>
          <w:rFonts w:hint="eastAsia"/>
          <w:color w:val="000000" w:themeColor="text1"/>
        </w:rPr>
        <w:t>1b</w:t>
      </w:r>
      <w:r>
        <w:rPr>
          <w:rFonts w:hint="eastAsia"/>
          <w:color w:val="000000" w:themeColor="text1"/>
        </w:rPr>
        <w:t>讨论的是</w:t>
      </w:r>
      <w:r>
        <w:rPr>
          <w:rFonts w:hint="eastAsia"/>
          <w:color w:val="000000" w:themeColor="text1"/>
        </w:rPr>
        <w:t>A</w:t>
      </w:r>
      <w:r>
        <w:rPr>
          <w:rFonts w:hint="eastAsia"/>
          <w:color w:val="000000" w:themeColor="text1"/>
        </w:rPr>
        <w:t>、</w:t>
      </w:r>
      <w:r>
        <w:rPr>
          <w:rFonts w:hint="eastAsia"/>
          <w:color w:val="000000" w:themeColor="text1"/>
        </w:rPr>
        <w:t>B</w:t>
      </w:r>
      <w:r>
        <w:rPr>
          <w:rFonts w:hint="eastAsia"/>
          <w:color w:val="000000" w:themeColor="text1"/>
        </w:rPr>
        <w:t>的机会成本，</w:t>
      </w:r>
      <w:r>
        <w:rPr>
          <w:rFonts w:hint="eastAsia"/>
          <w:color w:val="000000" w:themeColor="text1"/>
        </w:rPr>
        <w:t>1c</w:t>
      </w:r>
      <w:r>
        <w:rPr>
          <w:rFonts w:hint="eastAsia"/>
          <w:color w:val="000000" w:themeColor="text1"/>
        </w:rPr>
        <w:t>则是指</w:t>
      </w:r>
      <w:r>
        <w:rPr>
          <w:rFonts w:hint="eastAsia"/>
          <w:color w:val="000000" w:themeColor="text1"/>
        </w:rPr>
        <w:t>C</w:t>
      </w:r>
      <w:r>
        <w:rPr>
          <w:rFonts w:hint="eastAsia"/>
          <w:color w:val="000000" w:themeColor="text1"/>
        </w:rPr>
        <w:t>的机会成本。在</w:t>
      </w:r>
      <w:r>
        <w:rPr>
          <w:rFonts w:hint="eastAsia"/>
          <w:color w:val="000000" w:themeColor="text1"/>
        </w:rPr>
        <w:t>1a</w:t>
      </w:r>
      <w:r>
        <w:rPr>
          <w:rFonts w:hint="eastAsia"/>
          <w:color w:val="000000" w:themeColor="text1"/>
        </w:rPr>
        <w:t>中，假设</w:t>
      </w:r>
      <w:r>
        <w:rPr>
          <w:rFonts w:hint="eastAsia"/>
          <w:color w:val="000000" w:themeColor="text1"/>
        </w:rPr>
        <w:t>C</w:t>
      </w:r>
      <w:r>
        <w:rPr>
          <w:rFonts w:hint="eastAsia"/>
          <w:color w:val="000000" w:themeColor="text1"/>
        </w:rPr>
        <w:t>从</w:t>
      </w:r>
      <w:r>
        <w:rPr>
          <w:rFonts w:hint="eastAsia"/>
          <w:color w:val="000000" w:themeColor="text1"/>
        </w:rPr>
        <w:t>A</w:t>
      </w:r>
      <w:r>
        <w:rPr>
          <w:rFonts w:hint="eastAsia"/>
          <w:color w:val="000000" w:themeColor="text1"/>
        </w:rPr>
        <w:t>、</w:t>
      </w:r>
      <w:r>
        <w:rPr>
          <w:rFonts w:hint="eastAsia"/>
          <w:color w:val="000000" w:themeColor="text1"/>
        </w:rPr>
        <w:t>B</w:t>
      </w:r>
      <w:r>
        <w:rPr>
          <w:rFonts w:hint="eastAsia"/>
          <w:color w:val="000000" w:themeColor="text1"/>
        </w:rPr>
        <w:t>进口互补性产品，将其组装后以用作出口。如果</w:t>
      </w:r>
      <w:r>
        <w:rPr>
          <w:rFonts w:hint="eastAsia"/>
          <w:color w:val="000000" w:themeColor="text1"/>
        </w:rPr>
        <w:t>A</w:t>
      </w:r>
      <w:r>
        <w:rPr>
          <w:rFonts w:hint="eastAsia"/>
          <w:color w:val="000000" w:themeColor="text1"/>
        </w:rPr>
        <w:t>、</w:t>
      </w:r>
      <w:r>
        <w:rPr>
          <w:rFonts w:hint="eastAsia"/>
          <w:color w:val="000000" w:themeColor="text1"/>
        </w:rPr>
        <w:t>B</w:t>
      </w:r>
      <w:r>
        <w:rPr>
          <w:rFonts w:hint="eastAsia"/>
          <w:color w:val="000000" w:themeColor="text1"/>
        </w:rPr>
        <w:t>发生冲突，</w:t>
      </w:r>
      <w:r>
        <w:rPr>
          <w:rFonts w:hint="eastAsia"/>
          <w:color w:val="000000" w:themeColor="text1"/>
        </w:rPr>
        <w:t>C</w:t>
      </w:r>
      <w:r>
        <w:rPr>
          <w:rFonts w:hint="eastAsia"/>
          <w:color w:val="000000" w:themeColor="text1"/>
        </w:rPr>
        <w:t>国进口的减少将对其加工出口带来不利影响。同时，由于</w:t>
      </w:r>
      <w:r>
        <w:rPr>
          <w:rFonts w:hint="eastAsia"/>
          <w:color w:val="000000" w:themeColor="text1"/>
        </w:rPr>
        <w:t>A</w:t>
      </w:r>
      <w:r>
        <w:rPr>
          <w:rFonts w:hint="eastAsia"/>
          <w:color w:val="000000" w:themeColor="text1"/>
        </w:rPr>
        <w:t>、</w:t>
      </w:r>
      <w:r>
        <w:rPr>
          <w:rFonts w:hint="eastAsia"/>
          <w:color w:val="000000" w:themeColor="text1"/>
        </w:rPr>
        <w:t>B</w:t>
      </w:r>
      <w:r>
        <w:rPr>
          <w:rFonts w:hint="eastAsia"/>
          <w:color w:val="000000" w:themeColor="text1"/>
        </w:rPr>
        <w:t>为</w:t>
      </w:r>
      <w:r>
        <w:rPr>
          <w:rFonts w:hint="eastAsia"/>
          <w:color w:val="000000" w:themeColor="text1"/>
        </w:rPr>
        <w:t>C</w:t>
      </w:r>
      <w:r>
        <w:rPr>
          <w:rFonts w:hint="eastAsia"/>
          <w:color w:val="000000" w:themeColor="text1"/>
        </w:rPr>
        <w:t>提供互补性产品，冲突不仅会影响冲突双方的贸易关系，同时也可能使</w:t>
      </w:r>
      <w:r>
        <w:rPr>
          <w:rFonts w:hint="eastAsia"/>
          <w:color w:val="000000" w:themeColor="text1"/>
        </w:rPr>
        <w:t>C</w:t>
      </w:r>
      <w:r>
        <w:rPr>
          <w:rFonts w:hint="eastAsia"/>
          <w:color w:val="000000" w:themeColor="text1"/>
        </w:rPr>
        <w:t>减少对双方产品的进口。如此一来，</w:t>
      </w:r>
      <w:r>
        <w:rPr>
          <w:rFonts w:hint="eastAsia"/>
          <w:color w:val="000000" w:themeColor="text1"/>
        </w:rPr>
        <w:t>A</w:t>
      </w:r>
      <w:r>
        <w:rPr>
          <w:rFonts w:hint="eastAsia"/>
          <w:color w:val="000000" w:themeColor="text1"/>
        </w:rPr>
        <w:t>、</w:t>
      </w:r>
      <w:r>
        <w:rPr>
          <w:rFonts w:hint="eastAsia"/>
          <w:color w:val="000000" w:themeColor="text1"/>
        </w:rPr>
        <w:t>B</w:t>
      </w:r>
      <w:r>
        <w:rPr>
          <w:rFonts w:hint="eastAsia"/>
          <w:color w:val="000000" w:themeColor="text1"/>
        </w:rPr>
        <w:t>的冲突将因第三方的存在而增加冲突双方的机会成本，从而迫使它们尽量避免相互冲突。在</w:t>
      </w:r>
      <w:r>
        <w:rPr>
          <w:rFonts w:hint="eastAsia"/>
          <w:color w:val="000000" w:themeColor="text1"/>
        </w:rPr>
        <w:t>1</w:t>
      </w:r>
      <w:r>
        <w:rPr>
          <w:color w:val="000000" w:themeColor="text1"/>
        </w:rPr>
        <w:t>b</w:t>
      </w:r>
      <w:r>
        <w:rPr>
          <w:rFonts w:hint="eastAsia"/>
          <w:color w:val="000000" w:themeColor="text1"/>
        </w:rPr>
        <w:t>中，假设</w:t>
      </w:r>
      <w:r>
        <w:rPr>
          <w:rFonts w:hint="eastAsia"/>
          <w:color w:val="000000" w:themeColor="text1"/>
        </w:rPr>
        <w:t>C</w:t>
      </w:r>
      <w:r>
        <w:rPr>
          <w:rFonts w:hint="eastAsia"/>
          <w:color w:val="000000" w:themeColor="text1"/>
        </w:rPr>
        <w:t>从</w:t>
      </w:r>
      <w:r>
        <w:rPr>
          <w:rFonts w:hint="eastAsia"/>
          <w:color w:val="000000" w:themeColor="text1"/>
        </w:rPr>
        <w:t>A</w:t>
      </w:r>
      <w:r>
        <w:rPr>
          <w:rFonts w:hint="eastAsia"/>
          <w:color w:val="000000" w:themeColor="text1"/>
        </w:rPr>
        <w:t>进口原材料，加工后将其出口给</w:t>
      </w:r>
      <w:r>
        <w:rPr>
          <w:rFonts w:hint="eastAsia"/>
          <w:color w:val="000000" w:themeColor="text1"/>
        </w:rPr>
        <w:t>B</w:t>
      </w:r>
      <w:r>
        <w:rPr>
          <w:rFonts w:hint="eastAsia"/>
          <w:color w:val="000000" w:themeColor="text1"/>
        </w:rPr>
        <w:t>。冲突不仅会扰乱正常的供应链，也会干扰冲突双方与第三方的贸易往来，从而使它们的机会成本增加。在</w:t>
      </w:r>
      <w:r>
        <w:rPr>
          <w:rFonts w:hint="eastAsia"/>
          <w:color w:val="000000" w:themeColor="text1"/>
        </w:rPr>
        <w:t>1</w:t>
      </w:r>
      <w:r>
        <w:rPr>
          <w:color w:val="000000" w:themeColor="text1"/>
        </w:rPr>
        <w:t>c</w:t>
      </w:r>
      <w:r>
        <w:rPr>
          <w:rFonts w:hint="eastAsia"/>
          <w:color w:val="000000" w:themeColor="text1"/>
        </w:rPr>
        <w:t>中，假设</w:t>
      </w:r>
      <w:r>
        <w:rPr>
          <w:rFonts w:hint="eastAsia"/>
          <w:color w:val="000000" w:themeColor="text1"/>
        </w:rPr>
        <w:t>C</w:t>
      </w:r>
      <w:r>
        <w:rPr>
          <w:rFonts w:hint="eastAsia"/>
          <w:color w:val="000000" w:themeColor="text1"/>
        </w:rPr>
        <w:t>从</w:t>
      </w: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进口相同的产品。如果</w:t>
      </w: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发生冲突它们很有可能将原来用于出口的资源用作武器生产，从而使</w:t>
      </w:r>
      <w:r>
        <w:rPr>
          <w:rFonts w:hint="eastAsia"/>
          <w:color w:val="000000" w:themeColor="text1"/>
        </w:rPr>
        <w:t>C</w:t>
      </w:r>
      <w:r>
        <w:rPr>
          <w:rFonts w:hint="eastAsia"/>
          <w:color w:val="000000" w:themeColor="text1"/>
        </w:rPr>
        <w:t>不得不调动稀缺资源自行生产，或者寻找新的进口来源，这无疑会增加其机会成本。因此，</w:t>
      </w:r>
      <w:r>
        <w:rPr>
          <w:rFonts w:hint="eastAsia"/>
          <w:color w:val="000000" w:themeColor="text1"/>
        </w:rPr>
        <w:t>C</w:t>
      </w:r>
      <w:r>
        <w:rPr>
          <w:rFonts w:hint="eastAsia"/>
          <w:color w:val="000000" w:themeColor="text1"/>
        </w:rPr>
        <w:t>具备干预及调停冲突的动机。同时，通过阻止</w:t>
      </w:r>
      <w:r>
        <w:rPr>
          <w:rFonts w:hint="eastAsia"/>
          <w:color w:val="000000" w:themeColor="text1"/>
        </w:rPr>
        <w:t>A</w:t>
      </w:r>
      <w:r>
        <w:rPr>
          <w:rFonts w:hint="eastAsia"/>
          <w:color w:val="000000" w:themeColor="text1"/>
        </w:rPr>
        <w:t>与</w:t>
      </w:r>
      <w:r>
        <w:rPr>
          <w:rFonts w:hint="eastAsia"/>
          <w:color w:val="000000" w:themeColor="text1"/>
        </w:rPr>
        <w:t>B</w:t>
      </w:r>
      <w:r>
        <w:rPr>
          <w:rFonts w:hint="eastAsia"/>
          <w:color w:val="000000" w:themeColor="text1"/>
        </w:rPr>
        <w:t>的冲突，</w:t>
      </w:r>
      <w:r>
        <w:rPr>
          <w:rFonts w:hint="eastAsia"/>
          <w:color w:val="000000" w:themeColor="text1"/>
        </w:rPr>
        <w:t>C</w:t>
      </w:r>
      <w:r>
        <w:rPr>
          <w:rFonts w:hint="eastAsia"/>
          <w:color w:val="000000" w:themeColor="text1"/>
        </w:rPr>
        <w:t>也能维持其在买方市场中的优势地位，以便以较低价格进口</w:t>
      </w: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的产品。</w:t>
      </w:r>
    </w:p>
    <w:p w14:paraId="5CBA5A46" w14:textId="77777777" w:rsidR="0074777A" w:rsidRDefault="00000000">
      <w:pPr>
        <w:tabs>
          <w:tab w:val="left" w:pos="3250"/>
        </w:tabs>
        <w:spacing w:line="480" w:lineRule="auto"/>
        <w:jc w:val="center"/>
        <w:rPr>
          <w:color w:val="000000" w:themeColor="text1"/>
        </w:rPr>
      </w:pPr>
      <w:r>
        <w:rPr>
          <w:rFonts w:hint="eastAsia"/>
          <w:color w:val="000000" w:themeColor="text1"/>
        </w:rPr>
        <w:t>图</w:t>
      </w:r>
      <w:r>
        <w:rPr>
          <w:rFonts w:hint="eastAsia"/>
          <w:color w:val="000000" w:themeColor="text1"/>
        </w:rPr>
        <w:t>1</w:t>
      </w:r>
      <w:r>
        <w:rPr>
          <w:color w:val="000000" w:themeColor="text1"/>
        </w:rPr>
        <w:t xml:space="preserve"> </w:t>
      </w:r>
      <w:r>
        <w:rPr>
          <w:rFonts w:hint="eastAsia"/>
          <w:color w:val="000000" w:themeColor="text1"/>
        </w:rPr>
        <w:t>三方贸易中的机会成本机制</w:t>
      </w:r>
    </w:p>
    <w:p w14:paraId="74261781" w14:textId="77777777" w:rsidR="0074777A" w:rsidRDefault="00000000">
      <w:pPr>
        <w:spacing w:line="480" w:lineRule="auto"/>
        <w:ind w:firstLine="480"/>
        <w:rPr>
          <w:color w:val="000000" w:themeColor="text1"/>
        </w:rPr>
      </w:pPr>
      <w:r>
        <w:rPr>
          <w:rFonts w:hint="eastAsia"/>
          <w:noProof/>
          <w:color w:val="000000" w:themeColor="text1"/>
        </w:rPr>
        <mc:AlternateContent>
          <mc:Choice Requires="wps">
            <w:drawing>
              <wp:anchor distT="0" distB="0" distL="114300" distR="114300" simplePos="0" relativeHeight="251648512" behindDoc="0" locked="0" layoutInCell="1" allowOverlap="1" wp14:anchorId="782AE007" wp14:editId="1FE16900">
                <wp:simplePos x="0" y="0"/>
                <wp:positionH relativeFrom="column">
                  <wp:posOffset>4076700</wp:posOffset>
                </wp:positionH>
                <wp:positionV relativeFrom="paragraph">
                  <wp:posOffset>118745</wp:posOffset>
                </wp:positionV>
                <wp:extent cx="442595" cy="442595"/>
                <wp:effectExtent l="0" t="0" r="14605" b="14605"/>
                <wp:wrapNone/>
                <wp:docPr id="9" name="矩形 9"/>
                <wp:cNvGraphicFramePr/>
                <a:graphic xmlns:a="http://schemas.openxmlformats.org/drawingml/2006/main">
                  <a:graphicData uri="http://schemas.microsoft.com/office/word/2010/wordprocessingShape">
                    <wps:wsp>
                      <wps:cNvSpPr/>
                      <wps:spPr>
                        <a:xfrm>
                          <a:off x="0" y="0"/>
                          <a:ext cx="442800" cy="442800"/>
                        </a:xfrm>
                        <a:prstGeom prst="rect">
                          <a:avLst/>
                        </a:prstGeom>
                      </wps:spPr>
                      <wps:style>
                        <a:lnRef idx="2">
                          <a:schemeClr val="dk1"/>
                        </a:lnRef>
                        <a:fillRef idx="1">
                          <a:schemeClr val="lt1"/>
                        </a:fillRef>
                        <a:effectRef idx="0">
                          <a:schemeClr val="dk1"/>
                        </a:effectRef>
                        <a:fontRef idx="minor">
                          <a:schemeClr val="dk1"/>
                        </a:fontRef>
                      </wps:style>
                      <wps:txbx>
                        <w:txbxContent>
                          <w:p w14:paraId="1BB33EFF" w14:textId="77777777" w:rsidR="0074777A" w:rsidRDefault="00000000">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21pt;margin-top:9.35pt;height:34.85pt;width:34.85pt;z-index:251665408;v-text-anchor:middle;mso-width-relative:page;mso-height-relative:page;" fillcolor="#FFFFFF [3201]" filled="t" stroked="t" coordsize="21600,21600" o:gfxdata="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1ZtTM1gAAAAkBAAAPAAAAAAAAAAEAIAAAACIAAABkcnMvZG93bnJl&#10;di54bWxQSwECFAAUAAAACACHTuJACq5H8XECAAD+BAAADgAAAAAAAAABACAAAAAlAQAAZHJzL2Uy&#10;b0RvYy54bWxQSwUGAAAAAAYABgBZAQAACAYAAAAA&#10;">
                <v:fill on="t" focussize="0,0"/>
                <v:stroke weight="1pt" color="#000000 [3200]" miterlimit="8" joinstyle="miter"/>
                <v:imagedata o:title=""/>
                <o:lock v:ext="edit" aspectratio="f"/>
                <v:textbox>
                  <w:txbxContent>
                    <w:p>
                      <w:pPr>
                        <w:jc w:val="center"/>
                      </w:pPr>
                      <w:r>
                        <w:rPr>
                          <w:rFonts w:hint="eastAsia"/>
                        </w:rPr>
                        <w:t>C</w:t>
                      </w:r>
                    </w:p>
                  </w:txbxContent>
                </v:textbox>
              </v:rect>
            </w:pict>
          </mc:Fallback>
        </mc:AlternateContent>
      </w:r>
      <w:r>
        <w:rPr>
          <w:rFonts w:hint="eastAsia"/>
          <w:noProof/>
          <w:color w:val="000000" w:themeColor="text1"/>
        </w:rPr>
        <mc:AlternateContent>
          <mc:Choice Requires="wps">
            <w:drawing>
              <wp:anchor distT="0" distB="0" distL="114300" distR="114300" simplePos="0" relativeHeight="251645440" behindDoc="0" locked="0" layoutInCell="1" allowOverlap="1" wp14:anchorId="2585F39A" wp14:editId="1EDF232E">
                <wp:simplePos x="0" y="0"/>
                <wp:positionH relativeFrom="column">
                  <wp:posOffset>2317750</wp:posOffset>
                </wp:positionH>
                <wp:positionV relativeFrom="paragraph">
                  <wp:posOffset>113665</wp:posOffset>
                </wp:positionV>
                <wp:extent cx="442595" cy="442595"/>
                <wp:effectExtent l="0" t="0" r="14605" b="14605"/>
                <wp:wrapNone/>
                <wp:docPr id="6" name="矩形 6"/>
                <wp:cNvGraphicFramePr/>
                <a:graphic xmlns:a="http://schemas.openxmlformats.org/drawingml/2006/main">
                  <a:graphicData uri="http://schemas.microsoft.com/office/word/2010/wordprocessingShape">
                    <wps:wsp>
                      <wps:cNvSpPr/>
                      <wps:spPr>
                        <a:xfrm>
                          <a:off x="0" y="0"/>
                          <a:ext cx="442800" cy="442800"/>
                        </a:xfrm>
                        <a:prstGeom prst="rect">
                          <a:avLst/>
                        </a:prstGeom>
                      </wps:spPr>
                      <wps:style>
                        <a:lnRef idx="2">
                          <a:schemeClr val="dk1"/>
                        </a:lnRef>
                        <a:fillRef idx="1">
                          <a:schemeClr val="lt1"/>
                        </a:fillRef>
                        <a:effectRef idx="0">
                          <a:schemeClr val="dk1"/>
                        </a:effectRef>
                        <a:fontRef idx="minor">
                          <a:schemeClr val="dk1"/>
                        </a:fontRef>
                      </wps:style>
                      <wps:txbx>
                        <w:txbxContent>
                          <w:p w14:paraId="6493DA43" w14:textId="77777777" w:rsidR="0074777A" w:rsidRDefault="00000000">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82.5pt;margin-top:8.95pt;height:34.85pt;width:34.85pt;z-index:251662336;v-text-anchor:middle;mso-width-relative:page;mso-height-relative:page;" fillcolor="#FFFFFF [3201]" filled="t" stroked="t" coordsize="21600,21600" o:gfxdata="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3864JNcAAAAJAQAADwAAAAAAAAABACAAAAAiAAAAZHJzL2Rvd25y&#10;ZXYueG1sUEsBAhQAFAAAAAgAh07iQPMjmDxxAgAA/gQAAA4AAAAAAAAAAQAgAAAAJgEAAGRycy9l&#10;Mm9Eb2MueG1sUEsFBgAAAAAGAAYAWQEAAAkGAAAAAA==&#10;">
                <v:fill on="t" focussize="0,0"/>
                <v:stroke weight="1pt" color="#000000 [3200]" miterlimit="8" joinstyle="miter"/>
                <v:imagedata o:title=""/>
                <o:lock v:ext="edit" aspectratio="f"/>
                <v:textbox>
                  <w:txbxContent>
                    <w:p>
                      <w:pPr>
                        <w:jc w:val="center"/>
                      </w:pPr>
                      <w:r>
                        <w:rPr>
                          <w:rFonts w:hint="eastAsia"/>
                        </w:rPr>
                        <w:t>C</w:t>
                      </w:r>
                    </w:p>
                  </w:txbxContent>
                </v:textbox>
              </v:rect>
            </w:pict>
          </mc:Fallback>
        </mc:AlternateContent>
      </w:r>
      <w:r>
        <w:rPr>
          <w:rFonts w:hint="eastAsia"/>
          <w:noProof/>
          <w:color w:val="000000" w:themeColor="text1"/>
        </w:rPr>
        <mc:AlternateContent>
          <mc:Choice Requires="wps">
            <w:drawing>
              <wp:anchor distT="0" distB="0" distL="114300" distR="114300" simplePos="0" relativeHeight="251642368" behindDoc="0" locked="0" layoutInCell="1" allowOverlap="1" wp14:anchorId="71555315" wp14:editId="71612F62">
                <wp:simplePos x="0" y="0"/>
                <wp:positionH relativeFrom="column">
                  <wp:posOffset>450850</wp:posOffset>
                </wp:positionH>
                <wp:positionV relativeFrom="paragraph">
                  <wp:posOffset>115570</wp:posOffset>
                </wp:positionV>
                <wp:extent cx="442595" cy="442595"/>
                <wp:effectExtent l="0" t="0" r="14605" b="14605"/>
                <wp:wrapNone/>
                <wp:docPr id="3" name="矩形 3"/>
                <wp:cNvGraphicFramePr/>
                <a:graphic xmlns:a="http://schemas.openxmlformats.org/drawingml/2006/main">
                  <a:graphicData uri="http://schemas.microsoft.com/office/word/2010/wordprocessingShape">
                    <wps:wsp>
                      <wps:cNvSpPr/>
                      <wps:spPr>
                        <a:xfrm>
                          <a:off x="0" y="0"/>
                          <a:ext cx="442800" cy="442800"/>
                        </a:xfrm>
                        <a:prstGeom prst="rect">
                          <a:avLst/>
                        </a:prstGeom>
                      </wps:spPr>
                      <wps:style>
                        <a:lnRef idx="2">
                          <a:schemeClr val="dk1"/>
                        </a:lnRef>
                        <a:fillRef idx="1">
                          <a:schemeClr val="lt1"/>
                        </a:fillRef>
                        <a:effectRef idx="0">
                          <a:schemeClr val="dk1"/>
                        </a:effectRef>
                        <a:fontRef idx="minor">
                          <a:schemeClr val="dk1"/>
                        </a:fontRef>
                      </wps:style>
                      <wps:txbx>
                        <w:txbxContent>
                          <w:p w14:paraId="20E27641" w14:textId="77777777" w:rsidR="0074777A" w:rsidRDefault="00000000">
                            <w:pPr>
                              <w:jc w:val="center"/>
                            </w:pPr>
                            <w:r>
                              <w:t>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5.5pt;margin-top:9.1pt;height:34.85pt;width:34.85pt;z-index:251659264;v-text-anchor:middle;mso-width-relative:page;mso-height-relative:page;" fillcolor="#FFFFFF [3201]" filled="t" stroked="t" coordsize="21600,21600" o:gfxdata="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jyWyXVAAAACAEAAA8AAAAAAAAAAQAgAAAAIgAAAGRycy9kb3ducmV2&#10;LnhtbFBLAQIUABQAAAAIAIdO4kCkWC14cQIAAP4EAAAOAAAAAAAAAAEAIAAAACQBAABkcnMvZTJv&#10;RG9jLnhtbFBLBQYAAAAABgAGAFkBAAAHBgAAAAA=&#10;">
                <v:fill on="t" focussize="0,0"/>
                <v:stroke weight="1pt" color="#000000 [3200]" miterlimit="8" joinstyle="miter"/>
                <v:imagedata o:title=""/>
                <o:lock v:ext="edit" aspectratio="f"/>
                <v:textbox>
                  <w:txbxContent>
                    <w:p>
                      <w:pPr>
                        <w:jc w:val="center"/>
                      </w:pPr>
                      <w:r>
                        <w:t>C</w:t>
                      </w:r>
                    </w:p>
                  </w:txbxContent>
                </v:textbox>
              </v:rect>
            </w:pict>
          </mc:Fallback>
        </mc:AlternateContent>
      </w:r>
    </w:p>
    <w:p w14:paraId="7460952A" w14:textId="77777777" w:rsidR="0074777A" w:rsidRDefault="00000000">
      <w:pPr>
        <w:spacing w:line="480" w:lineRule="auto"/>
        <w:rPr>
          <w:color w:val="000000" w:themeColor="text1"/>
        </w:rPr>
      </w:pPr>
      <w:r>
        <w:rPr>
          <w:noProof/>
          <w:color w:val="000000" w:themeColor="text1"/>
        </w:rPr>
        <mc:AlternateContent>
          <mc:Choice Requires="wps">
            <w:drawing>
              <wp:anchor distT="0" distB="0" distL="114300" distR="114300" simplePos="0" relativeHeight="251656704" behindDoc="0" locked="0" layoutInCell="1" allowOverlap="1" wp14:anchorId="3863ABE0" wp14:editId="62C59228">
                <wp:simplePos x="0" y="0"/>
                <wp:positionH relativeFrom="column">
                  <wp:posOffset>4273550</wp:posOffset>
                </wp:positionH>
                <wp:positionV relativeFrom="paragraph">
                  <wp:posOffset>157480</wp:posOffset>
                </wp:positionV>
                <wp:extent cx="565150" cy="577850"/>
                <wp:effectExtent l="38100" t="38100" r="25400" b="31750"/>
                <wp:wrapNone/>
                <wp:docPr id="22" name="直接箭头连接符 22"/>
                <wp:cNvGraphicFramePr/>
                <a:graphic xmlns:a="http://schemas.openxmlformats.org/drawingml/2006/main">
                  <a:graphicData uri="http://schemas.microsoft.com/office/word/2010/wordprocessingShape">
                    <wps:wsp>
                      <wps:cNvCnPr/>
                      <wps:spPr>
                        <a:xfrm flipH="1" flipV="1">
                          <a:off x="0" y="0"/>
                          <a:ext cx="565150" cy="577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336.5pt;margin-top:12.4pt;height:45.5pt;width:44.5pt;z-index:251673600;mso-width-relative:page;mso-height-relative:page;" filled="f" stroked="t" coordsize="21600,21600" o:gfxdata="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TqB/w2QAAAAoBAAAPAAAA&#10;AAAAAAEAIAAAACIAAABkcnMvZG93bnJldi54bWxQSwECFAAUAAAACACHTuJAm5IvlRQCAAD7AwAA&#10;DgAAAAAAAAABACAAAAAoAQAAZHJzL2Uyb0RvYy54bWxQSwUGAAAAAAYABgBZAQAArgUAAAAA&#10;">
                <v:fill on="f" focussize="0,0"/>
                <v:stroke weight="0.5pt" color="#000000 [3200]" miterlimit="8" joinstyle="miter" endarrow="block"/>
                <v:imagedata o:title=""/>
                <o:lock v:ext="edit" aspectratio="f"/>
              </v:shape>
            </w:pict>
          </mc:Fallback>
        </mc:AlternateContent>
      </w:r>
      <w:r>
        <w:rPr>
          <w:noProof/>
          <w:color w:val="000000" w:themeColor="text1"/>
        </w:rPr>
        <mc:AlternateContent>
          <mc:Choice Requires="wps">
            <w:drawing>
              <wp:anchor distT="0" distB="0" distL="114300" distR="114300" simplePos="0" relativeHeight="251655680" behindDoc="0" locked="0" layoutInCell="1" allowOverlap="1" wp14:anchorId="5084E3F1" wp14:editId="15298578">
                <wp:simplePos x="0" y="0"/>
                <wp:positionH relativeFrom="column">
                  <wp:posOffset>2540000</wp:posOffset>
                </wp:positionH>
                <wp:positionV relativeFrom="paragraph">
                  <wp:posOffset>182880</wp:posOffset>
                </wp:positionV>
                <wp:extent cx="552450" cy="571500"/>
                <wp:effectExtent l="0" t="0" r="76200" b="57150"/>
                <wp:wrapNone/>
                <wp:docPr id="21" name="直接箭头连接符 21"/>
                <wp:cNvGraphicFramePr/>
                <a:graphic xmlns:a="http://schemas.openxmlformats.org/drawingml/2006/main">
                  <a:graphicData uri="http://schemas.microsoft.com/office/word/2010/wordprocessingShape">
                    <wps:wsp>
                      <wps:cNvCnPr/>
                      <wps:spPr>
                        <a:xfrm>
                          <a:off x="0" y="0"/>
                          <a:ext cx="55245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00pt;margin-top:14.4pt;height:45pt;width:43.5pt;z-index:251672576;mso-width-relative:page;mso-height-relative:page;" filled="f" stroked="t" coordsize="21600,21600" o:gfxdata="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uZCL5dUAAAAKAQAADwAAAAAAAAABACAAAAAiAAAA&#10;ZHJzL2Rvd25yZXYueG1sUEsBAhQAFAAAAAgAh07iQItfAJAKAgAA5wMAAA4AAAAAAAAAAQAgAAAA&#10;JAEAAGRycy9lMm9Eb2MueG1sUEsFBgAAAAAGAAYAWQEAAKAFAAAAAA==&#10;">
                <v:fill on="f" focussize="0,0"/>
                <v:stroke weight="0.5pt" color="#000000 [3200]" miterlimit="8" joinstyle="miter" endarrow="block"/>
                <v:imagedata o:title=""/>
                <o:lock v:ext="edit" aspectratio="f"/>
              </v:shape>
            </w:pict>
          </mc:Fallback>
        </mc:AlternateContent>
      </w:r>
      <w:r>
        <w:rPr>
          <w:noProof/>
          <w:color w:val="000000" w:themeColor="text1"/>
        </w:rPr>
        <mc:AlternateContent>
          <mc:Choice Requires="wps">
            <w:drawing>
              <wp:anchor distT="0" distB="0" distL="114300" distR="114300" simplePos="0" relativeHeight="251653632" behindDoc="0" locked="0" layoutInCell="1" allowOverlap="1" wp14:anchorId="74F21C2A" wp14:editId="072F73B8">
                <wp:simplePos x="0" y="0"/>
                <wp:positionH relativeFrom="column">
                  <wp:posOffset>660400</wp:posOffset>
                </wp:positionH>
                <wp:positionV relativeFrom="paragraph">
                  <wp:posOffset>160020</wp:posOffset>
                </wp:positionV>
                <wp:extent cx="482600" cy="611505"/>
                <wp:effectExtent l="38100" t="38100" r="31750" b="17145"/>
                <wp:wrapNone/>
                <wp:docPr id="18" name="直接箭头连接符 18"/>
                <wp:cNvGraphicFramePr/>
                <a:graphic xmlns:a="http://schemas.openxmlformats.org/drawingml/2006/main">
                  <a:graphicData uri="http://schemas.microsoft.com/office/word/2010/wordprocessingShape">
                    <wps:wsp>
                      <wps:cNvCnPr/>
                      <wps:spPr>
                        <a:xfrm flipH="1" flipV="1">
                          <a:off x="0" y="0"/>
                          <a:ext cx="482600" cy="611505"/>
                        </a:xfrm>
                        <a:prstGeom prst="straightConnector1">
                          <a:avLst/>
                        </a:prstGeom>
                        <a:ln w="9525" cap="flat" cmpd="sng" algn="ctr">
                          <a:solidFill>
                            <a:schemeClr val="dk1"/>
                          </a:solid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52pt;margin-top:12.6pt;height:48.15pt;width:38pt;z-index:251670528;mso-width-relative:page;mso-height-relative:page;" filled="f" stroked="t" coordsize="21600,21600" o:gfxdata="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cHZtP&#10;1gAAAAoBAAAPAAAAAAAAAAEAIAAAACIAAABkcnMvZG93bnJldi54bWxQSwECFAAUAAAACACHTuJA&#10;77V+GCMCAAAmBAAADgAAAAAAAAABACAAAAAlAQAAZHJzL2Uyb0RvYy54bWxQSwUGAAAAAAYABgBZ&#10;AQAAugUAAAAA&#10;">
                <v:fill on="f" focussize="0,0"/>
                <v:stroke color="#000000 [3200]" joinstyle="round" dashstyle="dash" endarrow="open"/>
                <v:imagedata o:title=""/>
                <o:lock v:ext="edit" aspectratio="f"/>
              </v:shape>
            </w:pict>
          </mc:Fallback>
        </mc:AlternateContent>
      </w:r>
      <w:r>
        <w:rPr>
          <w:noProof/>
          <w:color w:val="000000" w:themeColor="text1"/>
        </w:rPr>
        <mc:AlternateContent>
          <mc:Choice Requires="wps">
            <w:drawing>
              <wp:anchor distT="0" distB="0" distL="114300" distR="114300" simplePos="0" relativeHeight="251654656" behindDoc="0" locked="0" layoutInCell="1" allowOverlap="1" wp14:anchorId="42770215" wp14:editId="6A97A7DC">
                <wp:simplePos x="0" y="0"/>
                <wp:positionH relativeFrom="column">
                  <wp:posOffset>3721100</wp:posOffset>
                </wp:positionH>
                <wp:positionV relativeFrom="paragraph">
                  <wp:posOffset>163830</wp:posOffset>
                </wp:positionV>
                <wp:extent cx="546100" cy="596900"/>
                <wp:effectExtent l="0" t="38100" r="63500" b="31750"/>
                <wp:wrapNone/>
                <wp:docPr id="20" name="直接箭头连接符 20"/>
                <wp:cNvGraphicFramePr/>
                <a:graphic xmlns:a="http://schemas.openxmlformats.org/drawingml/2006/main">
                  <a:graphicData uri="http://schemas.microsoft.com/office/word/2010/wordprocessingShape">
                    <wps:wsp>
                      <wps:cNvCnPr/>
                      <wps:spPr>
                        <a:xfrm flipV="1">
                          <a:off x="0" y="0"/>
                          <a:ext cx="546100" cy="596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93pt;margin-top:12.9pt;height:47pt;width:43pt;z-index:251671552;mso-width-relative:page;mso-height-relative:page;" filled="f" stroked="t" coordsize="21600,21600" o:gfxdata="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mxnLw9kAAAAKAQAADwAAAAAAAAAB&#10;ACAAAAAiAAAAZHJzL2Rvd25yZXYueG1sUEsBAhQAFAAAAAgAh07iQJs8xo4PAgAA8QMAAA4AAAAA&#10;AAAAAQAgAAAAKAEAAGRycy9lMm9Eb2MueG1sUEsFBgAAAAAGAAYAWQEAAKkFAAAAAA==&#10;">
                <v:fill on="f" focussize="0,0"/>
                <v:stroke weight="0.5pt" color="#000000 [3200]" miterlimit="8" joinstyle="miter" endarrow="block"/>
                <v:imagedata o:title=""/>
                <o:lock v:ext="edit" aspectratio="f"/>
              </v:shape>
            </w:pict>
          </mc:Fallback>
        </mc:AlternateContent>
      </w:r>
      <w:r>
        <w:rPr>
          <w:noProof/>
          <w:color w:val="000000" w:themeColor="text1"/>
        </w:rPr>
        <mc:AlternateContent>
          <mc:Choice Requires="wps">
            <w:drawing>
              <wp:anchor distT="0" distB="0" distL="114300" distR="114300" simplePos="0" relativeHeight="251652608" behindDoc="0" locked="0" layoutInCell="1" allowOverlap="1" wp14:anchorId="570F80A8" wp14:editId="08C78FCA">
                <wp:simplePos x="0" y="0"/>
                <wp:positionH relativeFrom="column">
                  <wp:posOffset>1873250</wp:posOffset>
                </wp:positionH>
                <wp:positionV relativeFrom="paragraph">
                  <wp:posOffset>170180</wp:posOffset>
                </wp:positionV>
                <wp:extent cx="660400" cy="584200"/>
                <wp:effectExtent l="0" t="38100" r="63500" b="25400"/>
                <wp:wrapNone/>
                <wp:docPr id="16" name="直接箭头连接符 16"/>
                <wp:cNvGraphicFramePr/>
                <a:graphic xmlns:a="http://schemas.openxmlformats.org/drawingml/2006/main">
                  <a:graphicData uri="http://schemas.microsoft.com/office/word/2010/wordprocessingShape">
                    <wps:wsp>
                      <wps:cNvCnPr/>
                      <wps:spPr>
                        <a:xfrm flipV="1">
                          <a:off x="0" y="0"/>
                          <a:ext cx="660400" cy="584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147.5pt;margin-top:13.4pt;height:46pt;width:52pt;z-index:251669504;mso-width-relative:page;mso-height-relative:page;" filled="f" stroked="t" coordsize="21600,21600" o:gfxdata="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FLLqPdkAAAAKAQAADwAAAAAAAAAB&#10;ACAAAAAiAAAAZHJzL2Rvd25yZXYueG1sUEsBAhQAFAAAAAgAh07iQEgeXvkPAgAA8QMAAA4AAAAA&#10;AAAAAQAgAAAAKAEAAGRycy9lMm9Eb2MueG1sUEsFBgAAAAAGAAYAWQEAAKkFAAAAAA==&#10;">
                <v:fill on="f" focussize="0,0"/>
                <v:stroke weight="0.5pt" color="#000000 [3200]" miterlimit="8" joinstyle="miter" endarrow="block"/>
                <v:imagedata o:title=""/>
                <o:lock v:ext="edit" aspectratio="f"/>
              </v:shape>
            </w:pict>
          </mc:Fallback>
        </mc:AlternateContent>
      </w:r>
      <w:r>
        <w:rPr>
          <w:noProof/>
          <w:color w:val="000000" w:themeColor="text1"/>
        </w:rPr>
        <mc:AlternateContent>
          <mc:Choice Requires="wps">
            <w:drawing>
              <wp:anchor distT="0" distB="0" distL="114300" distR="114300" simplePos="0" relativeHeight="251651584" behindDoc="0" locked="0" layoutInCell="1" allowOverlap="1" wp14:anchorId="6AE3FB4B" wp14:editId="472C4DF4">
                <wp:simplePos x="0" y="0"/>
                <wp:positionH relativeFrom="column">
                  <wp:posOffset>177800</wp:posOffset>
                </wp:positionH>
                <wp:positionV relativeFrom="paragraph">
                  <wp:posOffset>161925</wp:posOffset>
                </wp:positionV>
                <wp:extent cx="476250" cy="605155"/>
                <wp:effectExtent l="0" t="38100" r="57150" b="23495"/>
                <wp:wrapNone/>
                <wp:docPr id="12" name="直接箭头连接符 12"/>
                <wp:cNvGraphicFramePr/>
                <a:graphic xmlns:a="http://schemas.openxmlformats.org/drawingml/2006/main">
                  <a:graphicData uri="http://schemas.microsoft.com/office/word/2010/wordprocessingShape">
                    <wps:wsp>
                      <wps:cNvCnPr/>
                      <wps:spPr>
                        <a:xfrm flipV="1">
                          <a:off x="0" y="0"/>
                          <a:ext cx="476250" cy="6051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14pt;margin-top:12.75pt;height:47.65pt;width:37.5pt;z-index:251668480;mso-width-relative:page;mso-height-relative:page;" filled="f" stroked="t" coordsize="21600,21600" o:gfxdata="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4WW6nXAAAACQEAAA8AAAAAAAAAAQAg&#10;AAAAIgAAAGRycy9kb3ducmV2LnhtbFBLAQIUABQAAAAIAIdO4kBhFFURDwIAAPEDAAAOAAAAAAAA&#10;AAEAIAAAACYBAABkcnMvZTJvRG9jLnhtbFBLBQYAAAAABgAGAFkBAACnBQAAAAA=&#10;">
                <v:fill on="f" focussize="0,0"/>
                <v:stroke weight="0.5pt" color="#000000 [3200]" miterlimit="8" joinstyle="miter" endarrow="block"/>
                <v:imagedata o:title=""/>
                <o:lock v:ext="edit" aspectratio="f"/>
              </v:shape>
            </w:pict>
          </mc:Fallback>
        </mc:AlternateContent>
      </w:r>
    </w:p>
    <w:p w14:paraId="38475C47" w14:textId="77777777" w:rsidR="0074777A" w:rsidRDefault="00000000">
      <w:pPr>
        <w:spacing w:line="480" w:lineRule="auto"/>
      </w:pPr>
      <w:r>
        <w:rPr>
          <w:rFonts w:hint="eastAsia"/>
          <w:noProof/>
          <w:color w:val="000000" w:themeColor="text1"/>
        </w:rPr>
        <mc:AlternateContent>
          <mc:Choice Requires="wps">
            <w:drawing>
              <wp:anchor distT="0" distB="0" distL="114300" distR="114300" simplePos="0" relativeHeight="251646464" behindDoc="0" locked="0" layoutInCell="1" allowOverlap="1" wp14:anchorId="09B75E17" wp14:editId="5AA140AA">
                <wp:simplePos x="0" y="0"/>
                <wp:positionH relativeFrom="column">
                  <wp:posOffset>1676400</wp:posOffset>
                </wp:positionH>
                <wp:positionV relativeFrom="paragraph">
                  <wp:posOffset>377190</wp:posOffset>
                </wp:positionV>
                <wp:extent cx="442595" cy="442595"/>
                <wp:effectExtent l="0" t="0" r="14605" b="14605"/>
                <wp:wrapNone/>
                <wp:docPr id="7" name="矩形 7"/>
                <wp:cNvGraphicFramePr/>
                <a:graphic xmlns:a="http://schemas.openxmlformats.org/drawingml/2006/main">
                  <a:graphicData uri="http://schemas.microsoft.com/office/word/2010/wordprocessingShape">
                    <wps:wsp>
                      <wps:cNvSpPr/>
                      <wps:spPr>
                        <a:xfrm>
                          <a:off x="0" y="0"/>
                          <a:ext cx="442800" cy="442800"/>
                        </a:xfrm>
                        <a:prstGeom prst="rect">
                          <a:avLst/>
                        </a:prstGeom>
                      </wps:spPr>
                      <wps:style>
                        <a:lnRef idx="2">
                          <a:schemeClr val="dk1"/>
                        </a:lnRef>
                        <a:fillRef idx="1">
                          <a:schemeClr val="lt1"/>
                        </a:fillRef>
                        <a:effectRef idx="0">
                          <a:schemeClr val="dk1"/>
                        </a:effectRef>
                        <a:fontRef idx="minor">
                          <a:schemeClr val="dk1"/>
                        </a:fontRef>
                      </wps:style>
                      <wps:txbx>
                        <w:txbxContent>
                          <w:p w14:paraId="53AD99BE" w14:textId="77777777" w:rsidR="0074777A" w:rsidRDefault="00000000">
                            <w:pPr>
                              <w:jc w:val="cente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32pt;margin-top:29.7pt;height:34.85pt;width:34.85pt;z-index:251663360;v-text-anchor:middle;mso-width-relative:page;mso-height-relative:page;" fillcolor="#FFFFFF [3201]" filled="t" stroked="t" coordsize="21600,21600" o:gfxdata="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M2pq4dgAAAAKAQAADwAAAAAAAAABACAAAAAiAAAAZHJzL2Rvd25y&#10;ZXYueG1sUEsBAhQAFAAAAAgAh07iQEhuvChwAgAA/gQAAA4AAAAAAAAAAQAgAAAAJwEAAGRycy9l&#10;Mm9Eb2MueG1sUEsFBgAAAAAGAAYAWQEAAAkGAAAAAA==&#10;">
                <v:fill on="t" focussize="0,0"/>
                <v:stroke weight="1pt" color="#000000 [3200]" miterlimit="8" joinstyle="miter"/>
                <v:imagedata o:title=""/>
                <o:lock v:ext="edit" aspectratio="f"/>
                <v:textbox>
                  <w:txbxContent>
                    <w:p>
                      <w:pPr>
                        <w:jc w:val="center"/>
                      </w:pPr>
                      <w:r>
                        <w:rPr>
                          <w:rFonts w:hint="eastAsia"/>
                        </w:rPr>
                        <w:t>A</w:t>
                      </w:r>
                    </w:p>
                  </w:txbxContent>
                </v:textbox>
              </v:rect>
            </w:pict>
          </mc:Fallback>
        </mc:AlternateContent>
      </w:r>
      <w:r>
        <w:rPr>
          <w:rFonts w:hint="eastAsia"/>
          <w:noProof/>
          <w:color w:val="000000" w:themeColor="text1"/>
        </w:rPr>
        <mc:AlternateContent>
          <mc:Choice Requires="wps">
            <w:drawing>
              <wp:anchor distT="0" distB="0" distL="114300" distR="114300" simplePos="0" relativeHeight="251650560" behindDoc="0" locked="0" layoutInCell="1" allowOverlap="1" wp14:anchorId="773AAF51" wp14:editId="2164B668">
                <wp:simplePos x="0" y="0"/>
                <wp:positionH relativeFrom="column">
                  <wp:posOffset>4648200</wp:posOffset>
                </wp:positionH>
                <wp:positionV relativeFrom="paragraph">
                  <wp:posOffset>351790</wp:posOffset>
                </wp:positionV>
                <wp:extent cx="442595" cy="442595"/>
                <wp:effectExtent l="0" t="0" r="14605" b="14605"/>
                <wp:wrapNone/>
                <wp:docPr id="11" name="矩形 11"/>
                <wp:cNvGraphicFramePr/>
                <a:graphic xmlns:a="http://schemas.openxmlformats.org/drawingml/2006/main">
                  <a:graphicData uri="http://schemas.microsoft.com/office/word/2010/wordprocessingShape">
                    <wps:wsp>
                      <wps:cNvSpPr/>
                      <wps:spPr>
                        <a:xfrm>
                          <a:off x="0" y="0"/>
                          <a:ext cx="442800" cy="442800"/>
                        </a:xfrm>
                        <a:prstGeom prst="rect">
                          <a:avLst/>
                        </a:prstGeom>
                      </wps:spPr>
                      <wps:style>
                        <a:lnRef idx="2">
                          <a:schemeClr val="dk1"/>
                        </a:lnRef>
                        <a:fillRef idx="1">
                          <a:schemeClr val="lt1"/>
                        </a:fillRef>
                        <a:effectRef idx="0">
                          <a:schemeClr val="dk1"/>
                        </a:effectRef>
                        <a:fontRef idx="minor">
                          <a:schemeClr val="dk1"/>
                        </a:fontRef>
                      </wps:style>
                      <wps:txbx>
                        <w:txbxContent>
                          <w:p w14:paraId="21062ACB" w14:textId="77777777" w:rsidR="0074777A" w:rsidRDefault="00000000">
                            <w:pPr>
                              <w:jc w:val="center"/>
                            </w:pPr>
                            <w:r>
                              <w:rPr>
                                <w:rFonts w:hint="eastAsia"/>
                              </w:rPr>
                              <w:t>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66pt;margin-top:27.7pt;height:34.85pt;width:34.85pt;z-index:251667456;v-text-anchor:middle;mso-width-relative:page;mso-height-relative:page;" fillcolor="#FFFFFF [3201]" filled="t" stroked="t" coordsize="21600,21600" o:gfxdata="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ZmGo/1wAAAAoBAAAPAAAAAAAAAAEAIAAAACIAAABkcnMvZG93bnJl&#10;di54bWxQSwECFAAUAAAACACHTuJARJCxYXACAAAABQAADgAAAAAAAAABACAAAAAmAQAAZHJzL2Uy&#10;b0RvYy54bWxQSwUGAAAAAAYABgBZAQAACAYAAAAA&#10;">
                <v:fill on="t" focussize="0,0"/>
                <v:stroke weight="1pt" color="#000000 [3200]" miterlimit="8" joinstyle="miter"/>
                <v:imagedata o:title=""/>
                <o:lock v:ext="edit" aspectratio="f"/>
                <v:textbox>
                  <w:txbxContent>
                    <w:p>
                      <w:pPr>
                        <w:jc w:val="center"/>
                      </w:pPr>
                      <w:r>
                        <w:rPr>
                          <w:rFonts w:hint="eastAsia"/>
                        </w:rPr>
                        <w:t>B</w:t>
                      </w:r>
                    </w:p>
                  </w:txbxContent>
                </v:textbox>
              </v:rect>
            </w:pict>
          </mc:Fallback>
        </mc:AlternateContent>
      </w:r>
      <w:r>
        <w:rPr>
          <w:rFonts w:hint="eastAsia"/>
          <w:noProof/>
          <w:color w:val="000000" w:themeColor="text1"/>
        </w:rPr>
        <mc:AlternateContent>
          <mc:Choice Requires="wps">
            <w:drawing>
              <wp:anchor distT="0" distB="0" distL="114300" distR="114300" simplePos="0" relativeHeight="251647488" behindDoc="0" locked="0" layoutInCell="1" allowOverlap="1" wp14:anchorId="2FB6708D" wp14:editId="0508909E">
                <wp:simplePos x="0" y="0"/>
                <wp:positionH relativeFrom="column">
                  <wp:posOffset>2819400</wp:posOffset>
                </wp:positionH>
                <wp:positionV relativeFrom="paragraph">
                  <wp:posOffset>370205</wp:posOffset>
                </wp:positionV>
                <wp:extent cx="442595" cy="442595"/>
                <wp:effectExtent l="0" t="0" r="14605" b="14605"/>
                <wp:wrapNone/>
                <wp:docPr id="8" name="矩形 8"/>
                <wp:cNvGraphicFramePr/>
                <a:graphic xmlns:a="http://schemas.openxmlformats.org/drawingml/2006/main">
                  <a:graphicData uri="http://schemas.microsoft.com/office/word/2010/wordprocessingShape">
                    <wps:wsp>
                      <wps:cNvSpPr/>
                      <wps:spPr>
                        <a:xfrm>
                          <a:off x="0" y="0"/>
                          <a:ext cx="442800" cy="442800"/>
                        </a:xfrm>
                        <a:prstGeom prst="rect">
                          <a:avLst/>
                        </a:prstGeom>
                      </wps:spPr>
                      <wps:style>
                        <a:lnRef idx="2">
                          <a:schemeClr val="dk1"/>
                        </a:lnRef>
                        <a:fillRef idx="1">
                          <a:schemeClr val="lt1"/>
                        </a:fillRef>
                        <a:effectRef idx="0">
                          <a:schemeClr val="dk1"/>
                        </a:effectRef>
                        <a:fontRef idx="minor">
                          <a:schemeClr val="dk1"/>
                        </a:fontRef>
                      </wps:style>
                      <wps:txbx>
                        <w:txbxContent>
                          <w:p w14:paraId="346B9443" w14:textId="77777777" w:rsidR="0074777A" w:rsidRDefault="00000000">
                            <w:pPr>
                              <w:jc w:val="center"/>
                            </w:pPr>
                            <w:r>
                              <w:rPr>
                                <w:rFonts w:hint="eastAsia"/>
                              </w:rPr>
                              <w:t>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22pt;margin-top:29.15pt;height:34.85pt;width:34.85pt;z-index:251664384;v-text-anchor:middle;mso-width-relative:page;mso-height-relative:page;" fillcolor="#FFFFFF [3201]" filled="t" stroked="t" coordsize="21600,21600" o:gfxdata="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OSNkuvYAAAACgEAAA8AAAAAAAAAAQAgAAAAIgAAAGRycy9kb3ducmV2&#10;LnhtbFBLAQIUABQAAAAIAIdO4kCx42PlbgIAAP4EAAAOAAAAAAAAAAEAIAAAACcBAABkcnMvZTJv&#10;RG9jLnhtbFBLBQYAAAAABgAGAFkBAAAHBgAAAAA=&#10;">
                <v:fill on="t" focussize="0,0"/>
                <v:stroke weight="1pt" color="#000000 [3200]" miterlimit="8" joinstyle="miter"/>
                <v:imagedata o:title=""/>
                <o:lock v:ext="edit" aspectratio="f"/>
                <v:textbox>
                  <w:txbxContent>
                    <w:p>
                      <w:pPr>
                        <w:jc w:val="center"/>
                      </w:pPr>
                      <w:r>
                        <w:rPr>
                          <w:rFonts w:hint="eastAsia"/>
                        </w:rPr>
                        <w:t>B</w:t>
                      </w:r>
                    </w:p>
                  </w:txbxContent>
                </v:textbox>
              </v:rect>
            </w:pict>
          </mc:Fallback>
        </mc:AlternateContent>
      </w:r>
      <w:r>
        <w:rPr>
          <w:rFonts w:hint="eastAsia"/>
          <w:noProof/>
          <w:color w:val="000000" w:themeColor="text1"/>
        </w:rPr>
        <mc:AlternateContent>
          <mc:Choice Requires="wps">
            <w:drawing>
              <wp:anchor distT="0" distB="0" distL="114300" distR="114300" simplePos="0" relativeHeight="251649536" behindDoc="0" locked="0" layoutInCell="1" allowOverlap="1" wp14:anchorId="34A0A423" wp14:editId="11C5A909">
                <wp:simplePos x="0" y="0"/>
                <wp:positionH relativeFrom="column">
                  <wp:posOffset>3505200</wp:posOffset>
                </wp:positionH>
                <wp:positionV relativeFrom="paragraph">
                  <wp:posOffset>370840</wp:posOffset>
                </wp:positionV>
                <wp:extent cx="442595" cy="442595"/>
                <wp:effectExtent l="0" t="0" r="14605" b="14605"/>
                <wp:wrapNone/>
                <wp:docPr id="10" name="矩形 10"/>
                <wp:cNvGraphicFramePr/>
                <a:graphic xmlns:a="http://schemas.openxmlformats.org/drawingml/2006/main">
                  <a:graphicData uri="http://schemas.microsoft.com/office/word/2010/wordprocessingShape">
                    <wps:wsp>
                      <wps:cNvSpPr/>
                      <wps:spPr>
                        <a:xfrm>
                          <a:off x="0" y="0"/>
                          <a:ext cx="442595" cy="442595"/>
                        </a:xfrm>
                        <a:prstGeom prst="rect">
                          <a:avLst/>
                        </a:prstGeom>
                      </wps:spPr>
                      <wps:style>
                        <a:lnRef idx="2">
                          <a:schemeClr val="dk1"/>
                        </a:lnRef>
                        <a:fillRef idx="1">
                          <a:schemeClr val="lt1"/>
                        </a:fillRef>
                        <a:effectRef idx="0">
                          <a:schemeClr val="dk1"/>
                        </a:effectRef>
                        <a:fontRef idx="minor">
                          <a:schemeClr val="dk1"/>
                        </a:fontRef>
                      </wps:style>
                      <wps:txbx>
                        <w:txbxContent>
                          <w:p w14:paraId="59E093E8" w14:textId="77777777" w:rsidR="0074777A" w:rsidRDefault="00000000">
                            <w:pPr>
                              <w:jc w:val="cente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76pt;margin-top:29.2pt;height:34.85pt;width:34.85pt;z-index:251666432;v-text-anchor:middle;mso-width-relative:page;mso-height-relative:page;" fillcolor="#FFFFFF [3201]" filled="t" stroked="t" coordsize="21600,21600" o:gfxdata="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ScsgW1wAAAAoBAAAPAAAAAAAAAAEAIAAAACIAAABkcnMvZG93bnJl&#10;di54bWxQSwECFAAUAAAACACHTuJAUX6XJnACAAAABQAADgAAAAAAAAABACAAAAAmAQAAZHJzL2Uy&#10;b0RvYy54bWxQSwUGAAAAAAYABgBZAQAACAYAAAAA&#10;">
                <v:fill on="t" focussize="0,0"/>
                <v:stroke weight="1pt" color="#000000 [3200]" miterlimit="8" joinstyle="miter"/>
                <v:imagedata o:title=""/>
                <o:lock v:ext="edit" aspectratio="f"/>
                <v:textbox>
                  <w:txbxContent>
                    <w:p>
                      <w:pPr>
                        <w:jc w:val="center"/>
                      </w:pPr>
                      <w:r>
                        <w:rPr>
                          <w:rFonts w:hint="eastAsia"/>
                        </w:rPr>
                        <w:t>A</w:t>
                      </w:r>
                    </w:p>
                  </w:txbxContent>
                </v:textbox>
              </v:rect>
            </w:pict>
          </mc:Fallback>
        </mc:AlternateContent>
      </w:r>
      <w:r>
        <w:rPr>
          <w:rFonts w:hint="eastAsia"/>
          <w:noProof/>
          <w:color w:val="000000" w:themeColor="text1"/>
        </w:rPr>
        <mc:AlternateContent>
          <mc:Choice Requires="wps">
            <w:drawing>
              <wp:anchor distT="0" distB="0" distL="114300" distR="114300" simplePos="0" relativeHeight="251644416" behindDoc="0" locked="0" layoutInCell="1" allowOverlap="1" wp14:anchorId="66F27B56" wp14:editId="7F726D80">
                <wp:simplePos x="0" y="0"/>
                <wp:positionH relativeFrom="column">
                  <wp:posOffset>965200</wp:posOffset>
                </wp:positionH>
                <wp:positionV relativeFrom="paragraph">
                  <wp:posOffset>395605</wp:posOffset>
                </wp:positionV>
                <wp:extent cx="442595" cy="442595"/>
                <wp:effectExtent l="0" t="0" r="14605" b="14605"/>
                <wp:wrapNone/>
                <wp:docPr id="5" name="矩形 5"/>
                <wp:cNvGraphicFramePr/>
                <a:graphic xmlns:a="http://schemas.openxmlformats.org/drawingml/2006/main">
                  <a:graphicData uri="http://schemas.microsoft.com/office/word/2010/wordprocessingShape">
                    <wps:wsp>
                      <wps:cNvSpPr/>
                      <wps:spPr>
                        <a:xfrm>
                          <a:off x="0" y="0"/>
                          <a:ext cx="442595" cy="442595"/>
                        </a:xfrm>
                        <a:prstGeom prst="rect">
                          <a:avLst/>
                        </a:prstGeom>
                      </wps:spPr>
                      <wps:style>
                        <a:lnRef idx="2">
                          <a:schemeClr val="dk1"/>
                        </a:lnRef>
                        <a:fillRef idx="1">
                          <a:schemeClr val="lt1"/>
                        </a:fillRef>
                        <a:effectRef idx="0">
                          <a:schemeClr val="dk1"/>
                        </a:effectRef>
                        <a:fontRef idx="minor">
                          <a:schemeClr val="dk1"/>
                        </a:fontRef>
                      </wps:style>
                      <wps:txbx>
                        <w:txbxContent>
                          <w:p w14:paraId="1952D4ED" w14:textId="77777777" w:rsidR="0074777A" w:rsidRDefault="00000000">
                            <w:pPr>
                              <w:jc w:val="center"/>
                            </w:pPr>
                            <w:r>
                              <w:t>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76pt;margin-top:31.15pt;height:34.85pt;width:34.85pt;z-index:251661312;v-text-anchor:middle;mso-width-relative:page;mso-height-relative:page;" fillcolor="#FFFFFF [3201]" filled="t" stroked="t" coordsize="21600,21600" o:gfxdata="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CmzFVTVAAAACgEAAA8AAAAAAAAAAQAgAAAAIgAAAGRycy9kb3ducmV2&#10;LnhtbFBLAQIUABQAAAAIAIdO4kA1b9DzcQIAAP4EAAAOAAAAAAAAAAEAIAAAACQBAABkcnMvZTJv&#10;RG9jLnhtbFBLBQYAAAAABgAGAFkBAAAHBgAAAAA=&#10;">
                <v:fill on="t" focussize="0,0"/>
                <v:stroke weight="1pt" color="#000000 [3200]" miterlimit="8" joinstyle="miter"/>
                <v:imagedata o:title=""/>
                <o:lock v:ext="edit" aspectratio="f"/>
                <v:textbox>
                  <w:txbxContent>
                    <w:p>
                      <w:pPr>
                        <w:jc w:val="center"/>
                      </w:pPr>
                      <w:r>
                        <w:t>B</w:t>
                      </w:r>
                    </w:p>
                  </w:txbxContent>
                </v:textbox>
              </v:rect>
            </w:pict>
          </mc:Fallback>
        </mc:AlternateContent>
      </w:r>
    </w:p>
    <w:p w14:paraId="24ABD88D" w14:textId="77777777" w:rsidR="0074777A" w:rsidRDefault="00000000">
      <w:pPr>
        <w:tabs>
          <w:tab w:val="left" w:pos="1490"/>
        </w:tabs>
        <w:spacing w:line="480" w:lineRule="auto"/>
      </w:pPr>
      <w:r>
        <w:rPr>
          <w:rFonts w:hint="eastAsia"/>
          <w:noProof/>
          <w:color w:val="000000" w:themeColor="text1"/>
        </w:rPr>
        <mc:AlternateContent>
          <mc:Choice Requires="wps">
            <w:drawing>
              <wp:anchor distT="0" distB="0" distL="114300" distR="114300" simplePos="0" relativeHeight="251643392" behindDoc="0" locked="0" layoutInCell="1" allowOverlap="1" wp14:anchorId="63DFD0D7" wp14:editId="1C5BC65D">
                <wp:simplePos x="0" y="0"/>
                <wp:positionH relativeFrom="column">
                  <wp:posOffset>0</wp:posOffset>
                </wp:positionH>
                <wp:positionV relativeFrom="paragraph">
                  <wp:posOffset>-635</wp:posOffset>
                </wp:positionV>
                <wp:extent cx="442595" cy="442595"/>
                <wp:effectExtent l="0" t="0" r="14605" b="14605"/>
                <wp:wrapNone/>
                <wp:docPr id="4" name="矩形 4"/>
                <wp:cNvGraphicFramePr/>
                <a:graphic xmlns:a="http://schemas.openxmlformats.org/drawingml/2006/main">
                  <a:graphicData uri="http://schemas.microsoft.com/office/word/2010/wordprocessingShape">
                    <wps:wsp>
                      <wps:cNvSpPr/>
                      <wps:spPr>
                        <a:xfrm>
                          <a:off x="0" y="0"/>
                          <a:ext cx="442800" cy="442800"/>
                        </a:xfrm>
                        <a:prstGeom prst="rect">
                          <a:avLst/>
                        </a:prstGeom>
                      </wps:spPr>
                      <wps:style>
                        <a:lnRef idx="2">
                          <a:schemeClr val="dk1"/>
                        </a:lnRef>
                        <a:fillRef idx="1">
                          <a:schemeClr val="lt1"/>
                        </a:fillRef>
                        <a:effectRef idx="0">
                          <a:schemeClr val="dk1"/>
                        </a:effectRef>
                        <a:fontRef idx="minor">
                          <a:schemeClr val="dk1"/>
                        </a:fontRef>
                      </wps:style>
                      <wps:txbx>
                        <w:txbxContent>
                          <w:p w14:paraId="597F9B03" w14:textId="77777777" w:rsidR="0074777A" w:rsidRDefault="00000000">
                            <w:pPr>
                              <w:jc w:val="center"/>
                            </w:pPr>
                            <w:r>
                              <w: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0pt;margin-top:-0.05pt;height:34.85pt;width:34.85pt;z-index:251660288;v-text-anchor:middle;mso-width-relative:page;mso-height-relative:page;" fillcolor="#FFFFFF [3201]" filled="t" stroked="t" coordsize="21600,21600" o:gfxdata="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H0JVZfSAAAABAEAAA8AAAAAAAAAAQAgAAAAIgAAAGRycy9kb3ducmV2Lnht&#10;bFBLAQIUABQAAAAIAIdO4kCFuNAUcQIAAP4EAAAOAAAAAAAAAAEAIAAAACEBAABkcnMvZTJvRG9j&#10;LnhtbFBLBQYAAAAABgAGAFkBAAAEBgAAAAA=&#10;">
                <v:fill on="t" focussize="0,0"/>
                <v:stroke weight="1pt" color="#000000 [3200]" miterlimit="8" joinstyle="miter"/>
                <v:imagedata o:title=""/>
                <o:lock v:ext="edit" aspectratio="f"/>
                <v:textbox>
                  <w:txbxContent>
                    <w:p>
                      <w:pPr>
                        <w:jc w:val="center"/>
                      </w:pPr>
                      <w:r>
                        <w:t>A</w:t>
                      </w:r>
                    </w:p>
                  </w:txbxContent>
                </v:textbox>
              </v:rect>
            </w:pict>
          </mc:Fallback>
        </mc:AlternateContent>
      </w:r>
      <w:r>
        <w:tab/>
      </w:r>
    </w:p>
    <w:p w14:paraId="6F9F5B02" w14:textId="77777777" w:rsidR="0074777A" w:rsidRDefault="0074777A"/>
    <w:p w14:paraId="4F7347FF" w14:textId="77777777" w:rsidR="0074777A" w:rsidRDefault="00000000">
      <w:pPr>
        <w:tabs>
          <w:tab w:val="left" w:pos="390"/>
          <w:tab w:val="left" w:pos="3190"/>
          <w:tab w:val="left" w:pos="6470"/>
        </w:tabs>
        <w:spacing w:line="480" w:lineRule="auto"/>
      </w:pPr>
      <w:r>
        <w:tab/>
        <w:t xml:space="preserve">a </w:t>
      </w:r>
      <w:r>
        <w:rPr>
          <w:rFonts w:hint="eastAsia"/>
        </w:rPr>
        <w:t>互补性进口</w:t>
      </w:r>
      <w:r>
        <w:t xml:space="preserve">  </w:t>
      </w:r>
      <w:r>
        <w:tab/>
      </w:r>
      <w:r>
        <w:rPr>
          <w:rFonts w:hint="eastAsia"/>
        </w:rPr>
        <w:t>b</w:t>
      </w:r>
      <w:r>
        <w:t xml:space="preserve"> </w:t>
      </w:r>
      <w:r>
        <w:rPr>
          <w:rFonts w:hint="eastAsia"/>
        </w:rPr>
        <w:t>供应链</w:t>
      </w:r>
      <w:r>
        <w:rPr>
          <w:rFonts w:hint="eastAsia"/>
        </w:rPr>
        <w:t xml:space="preserve"> </w:t>
      </w:r>
      <w:r>
        <w:t xml:space="preserve">               </w:t>
      </w:r>
      <w:r>
        <w:rPr>
          <w:rFonts w:hint="eastAsia"/>
        </w:rPr>
        <w:t>c</w:t>
      </w:r>
      <w:r>
        <w:t xml:space="preserve"> </w:t>
      </w:r>
      <w:r>
        <w:rPr>
          <w:rFonts w:hint="eastAsia"/>
        </w:rPr>
        <w:t>竞争性进口</w:t>
      </w:r>
    </w:p>
    <w:p w14:paraId="149DED9D" w14:textId="77777777" w:rsidR="0074777A" w:rsidRDefault="00000000">
      <w:pPr>
        <w:tabs>
          <w:tab w:val="left" w:pos="390"/>
          <w:tab w:val="left" w:pos="3190"/>
          <w:tab w:val="left" w:pos="6470"/>
        </w:tabs>
      </w:pPr>
      <w:r>
        <w:rPr>
          <w:rFonts w:hint="eastAsia"/>
        </w:rPr>
        <w:t>资料来源：</w:t>
      </w:r>
      <w:r>
        <w:t xml:space="preserve"> Yonatan Lupu, and Vincent A. Traag, “Trading Communities, the </w:t>
      </w:r>
      <w:r>
        <w:lastRenderedPageBreak/>
        <w:t>Networked Structure of International Relations, and the Kantian Peace.” pp. 1011-1042.</w:t>
      </w:r>
    </w:p>
    <w:p w14:paraId="041E3461" w14:textId="56D25AE9" w:rsidR="00921FF3" w:rsidRDefault="00921FF3">
      <w:pPr>
        <w:spacing w:line="480" w:lineRule="auto"/>
        <w:ind w:firstLine="480"/>
        <w:rPr>
          <w:ins w:id="56" w:author="ZhuMeng" w:date="2023-10-12T08:49:00Z"/>
          <w:rFonts w:hint="eastAsia"/>
          <w:color w:val="000000" w:themeColor="text1"/>
        </w:rPr>
      </w:pPr>
      <w:ins w:id="57" w:author="ZhuMeng" w:date="2023-10-12T08:50:00Z">
        <w:r>
          <w:rPr>
            <w:rFonts w:hint="eastAsia"/>
            <w:color w:val="000000" w:themeColor="text1"/>
          </w:rPr>
          <w:t>基于上述分析，本文</w:t>
        </w:r>
        <w:r w:rsidR="0006538B">
          <w:rPr>
            <w:rFonts w:hint="eastAsia"/>
            <w:color w:val="000000" w:themeColor="text1"/>
          </w:rPr>
          <w:t>提出如下假设：</w:t>
        </w:r>
      </w:ins>
    </w:p>
    <w:p w14:paraId="09B149B3" w14:textId="743068FF" w:rsidR="0074777A" w:rsidRDefault="00000000">
      <w:pPr>
        <w:spacing w:line="480" w:lineRule="auto"/>
        <w:ind w:firstLine="480"/>
        <w:rPr>
          <w:color w:val="000000" w:themeColor="text1"/>
        </w:rPr>
      </w:pPr>
      <w:del w:id="58" w:author="ZhuMeng" w:date="2023-10-12T08:50:00Z">
        <w:r w:rsidDel="0006538B">
          <w:rPr>
            <w:rFonts w:hint="eastAsia"/>
            <w:color w:val="000000" w:themeColor="text1"/>
          </w:rPr>
          <w:delText>假设</w:delText>
        </w:r>
        <w:r w:rsidDel="0006538B">
          <w:rPr>
            <w:rFonts w:hint="eastAsia"/>
            <w:color w:val="000000" w:themeColor="text1"/>
          </w:rPr>
          <w:delText>1</w:delText>
        </w:r>
      </w:del>
      <w:ins w:id="59" w:author="ZhuMeng" w:date="2023-10-12T08:50:00Z">
        <w:r w:rsidR="0006538B">
          <w:rPr>
            <w:rFonts w:hint="eastAsia"/>
            <w:color w:val="000000" w:themeColor="text1"/>
          </w:rPr>
          <w:t>H</w:t>
        </w:r>
        <w:r w:rsidR="0006538B" w:rsidRPr="0006538B">
          <w:rPr>
            <w:i/>
            <w:iCs/>
            <w:color w:val="000000" w:themeColor="text1"/>
            <w:vertAlign w:val="subscript"/>
            <w:rPrChange w:id="60" w:author="ZhuMeng" w:date="2023-10-12T08:50:00Z">
              <w:rPr>
                <w:color w:val="000000" w:themeColor="text1"/>
              </w:rPr>
            </w:rPrChange>
          </w:rPr>
          <w:t>1</w:t>
        </w:r>
      </w:ins>
      <w:r>
        <w:rPr>
          <w:rFonts w:hint="eastAsia"/>
          <w:color w:val="000000" w:themeColor="text1"/>
        </w:rPr>
        <w:t>：如果两个行为体与第三方的贸易联系越密切，它们发生冲突的可能性就越小。</w:t>
      </w:r>
    </w:p>
    <w:p w14:paraId="71650B33" w14:textId="77777777" w:rsidR="0074777A" w:rsidRDefault="00000000">
      <w:pPr>
        <w:spacing w:line="480" w:lineRule="auto"/>
        <w:ind w:firstLine="480"/>
        <w:rPr>
          <w:color w:val="000000" w:themeColor="text1"/>
        </w:rPr>
      </w:pPr>
      <w:r>
        <w:rPr>
          <w:rFonts w:hint="eastAsia"/>
          <w:color w:val="000000" w:themeColor="text1"/>
        </w:rPr>
        <w:t>与机会成本机制相似，互动交流机制也发挥着重要作用。互动交流机制主要聚焦于贸易如何增强不同社会类型间的互动与交流。例如，大卫·李嘉图（</w:t>
      </w:r>
      <w:r>
        <w:rPr>
          <w:rFonts w:hint="eastAsia"/>
          <w:color w:val="000000" w:themeColor="text1"/>
        </w:rPr>
        <w:t>David</w:t>
      </w:r>
      <w:r>
        <w:rPr>
          <w:color w:val="000000" w:themeColor="text1"/>
        </w:rPr>
        <w:t xml:space="preserve"> Ricardo</w:t>
      </w:r>
      <w:r>
        <w:rPr>
          <w:rFonts w:hint="eastAsia"/>
          <w:color w:val="000000" w:themeColor="text1"/>
        </w:rPr>
        <w:t>）认为自由贸易不仅能让贸易国相互受益，而且通过利益和交往的共同纽带将整个文明世界的整个社会联系起来。</w:t>
      </w:r>
      <w:r>
        <w:rPr>
          <w:rStyle w:val="ac"/>
          <w:color w:val="000000" w:themeColor="text1"/>
        </w:rPr>
        <w:footnoteReference w:id="29"/>
      </w:r>
      <w:r>
        <w:rPr>
          <w:rFonts w:hint="eastAsia"/>
          <w:color w:val="000000" w:themeColor="text1"/>
        </w:rPr>
        <w:t>卡尔·多伊奇等人（</w:t>
      </w:r>
      <w:r>
        <w:t>Karl Deutsch</w:t>
      </w:r>
      <w:r>
        <w:rPr>
          <w:rFonts w:hint="eastAsia"/>
          <w:color w:val="000000" w:themeColor="text1"/>
        </w:rPr>
        <w:t>）也指出，贸易可以在不同社会间建立更广泛的世界性认同，它代替了易引发军事冲突的国家忠诚及政府间的竞争关系。</w:t>
      </w:r>
      <w:r>
        <w:rPr>
          <w:rStyle w:val="ac"/>
          <w:color w:val="000000" w:themeColor="text1"/>
        </w:rPr>
        <w:footnoteReference w:id="30"/>
      </w:r>
      <w:r>
        <w:rPr>
          <w:rFonts w:hint="eastAsia"/>
          <w:color w:val="000000" w:themeColor="text1"/>
        </w:rPr>
        <w:t>奥尼尔和拉塞特指出，贸易和对外投资是超越特定商业交往的更为广泛的交流媒介，这些交流会形成一种潜在的避免国家间冲突的重要渠道。</w:t>
      </w:r>
      <w:r>
        <w:rPr>
          <w:rStyle w:val="ac"/>
          <w:color w:val="000000" w:themeColor="text1"/>
        </w:rPr>
        <w:footnoteReference w:id="31"/>
      </w:r>
      <w:r>
        <w:rPr>
          <w:rFonts w:hint="eastAsia"/>
          <w:color w:val="000000" w:themeColor="text1"/>
        </w:rPr>
        <w:t>伊万·哈里森（</w:t>
      </w:r>
      <w:r>
        <w:rPr>
          <w:rFonts w:hint="eastAsia"/>
          <w:color w:val="000000" w:themeColor="text1"/>
        </w:rPr>
        <w:t>Ewan</w:t>
      </w:r>
      <w:r>
        <w:rPr>
          <w:color w:val="000000" w:themeColor="text1"/>
        </w:rPr>
        <w:t xml:space="preserve"> Harrison</w:t>
      </w:r>
      <w:r>
        <w:rPr>
          <w:rFonts w:hint="eastAsia"/>
          <w:color w:val="000000" w:themeColor="text1"/>
        </w:rPr>
        <w:t>）指出，自由主义认为如果一国的战略偏好较为良善，透明性有助于增进国家间互信，并在此基础上形成集体身份和团结，</w:t>
      </w:r>
      <w:r>
        <w:rPr>
          <w:rStyle w:val="ac"/>
          <w:color w:val="000000" w:themeColor="text1"/>
        </w:rPr>
        <w:footnoteReference w:id="32"/>
      </w:r>
      <w:r>
        <w:rPr>
          <w:rFonts w:hint="eastAsia"/>
          <w:color w:val="000000" w:themeColor="text1"/>
        </w:rPr>
        <w:t>进而能够缓解彼此之间的误解。爱德华·曼斯菲尔德（</w:t>
      </w:r>
      <w:r>
        <w:rPr>
          <w:rFonts w:hint="eastAsia"/>
          <w:color w:val="000000" w:themeColor="text1"/>
        </w:rPr>
        <w:t>Edward</w:t>
      </w:r>
      <w:r>
        <w:rPr>
          <w:color w:val="000000" w:themeColor="text1"/>
        </w:rPr>
        <w:t xml:space="preserve"> Mansfield</w:t>
      </w:r>
      <w:r>
        <w:rPr>
          <w:rFonts w:hint="eastAsia"/>
          <w:color w:val="000000" w:themeColor="text1"/>
        </w:rPr>
        <w:t>）和布莱恩·波林斯（</w:t>
      </w:r>
      <w:r>
        <w:rPr>
          <w:rFonts w:hint="eastAsia"/>
          <w:color w:val="000000" w:themeColor="text1"/>
        </w:rPr>
        <w:t>Brian</w:t>
      </w:r>
      <w:r>
        <w:rPr>
          <w:color w:val="000000" w:themeColor="text1"/>
        </w:rPr>
        <w:t xml:space="preserve"> Pollins</w:t>
      </w:r>
      <w:r>
        <w:rPr>
          <w:rFonts w:hint="eastAsia"/>
          <w:color w:val="000000" w:themeColor="text1"/>
        </w:rPr>
        <w:t>）认为经济交往可以增进不同国家私营部门以及政府之间的互动交流，这种日益强化的互动交流反过来有助于塑造合作性的政治关系。</w:t>
      </w:r>
      <w:r>
        <w:rPr>
          <w:rStyle w:val="ac"/>
          <w:color w:val="000000" w:themeColor="text1"/>
        </w:rPr>
        <w:footnoteReference w:id="33"/>
      </w:r>
    </w:p>
    <w:p w14:paraId="4C6BA60D" w14:textId="0497BE20" w:rsidR="0074777A" w:rsidRDefault="00000000">
      <w:pPr>
        <w:spacing w:line="480" w:lineRule="auto"/>
        <w:ind w:firstLine="480"/>
        <w:rPr>
          <w:rFonts w:hint="eastAsia"/>
        </w:rPr>
      </w:pPr>
      <w:r>
        <w:rPr>
          <w:rFonts w:hint="eastAsia"/>
        </w:rPr>
        <w:t>多鲁森和沃德强调贸易关系中的间接联系还可以通过日常交流、信息交换以及文化交往等方式降低冲突的发生。冲突中第三方出面调停的原因有三点：第三</w:t>
      </w:r>
      <w:r>
        <w:rPr>
          <w:rFonts w:hint="eastAsia"/>
        </w:rPr>
        <w:lastRenderedPageBreak/>
        <w:t>方有减少贸易损失的动机；第三方有途径与冲突双方会面，并获得它们各自的信息；第三方与冲突国的长期贸易往来使其更受信任。</w:t>
      </w:r>
      <w:r>
        <w:rPr>
          <w:rStyle w:val="ac"/>
        </w:rPr>
        <w:footnoteReference w:id="34"/>
      </w:r>
      <w:r>
        <w:rPr>
          <w:rFonts w:hint="eastAsia"/>
        </w:rPr>
        <w:t>例如，</w:t>
      </w:r>
      <w:r>
        <w:rPr>
          <w:rFonts w:hint="eastAsia"/>
        </w:rPr>
        <w:t>2</w:t>
      </w:r>
      <w:r>
        <w:t>0</w:t>
      </w:r>
      <w:r>
        <w:rPr>
          <w:rFonts w:hint="eastAsia"/>
        </w:rPr>
        <w:t>世纪</w:t>
      </w:r>
      <w:r>
        <w:rPr>
          <w:rFonts w:hint="eastAsia"/>
        </w:rPr>
        <w:t>7</w:t>
      </w:r>
      <w:r>
        <w:t>0</w:t>
      </w:r>
      <w:r>
        <w:rPr>
          <w:rFonts w:hint="eastAsia"/>
        </w:rPr>
        <w:t>年代末，越南在苏联的支持下入侵柬埔寨，战场上的僵局使交战双方陷入了进退两难的困境。作为第三方的中国为解决该问题付出了巨大努力，在双边层面多次与越南和柬埔寨高层进行直接会谈，了解双方的主张和诉求。同时，中国还积极与美国、法国、英国、日本等主要大国进行沟通，交换彼此的政策立场，寻求和平解决柬埔寨问题的可行之道。此外，在联合国层面，中国与安理会常任理事国进行了多轮磋商，最终达成了“五大国框架协定”，在此基础上最终推动了柬埔寨问题的和平解决。</w:t>
      </w:r>
      <w:ins w:id="62" w:author="ZhuMeng" w:date="2023-10-12T08:52:00Z">
        <w:r w:rsidR="0006538B">
          <w:rPr>
            <w:rFonts w:hint="eastAsia"/>
          </w:rPr>
          <w:t>因此，本文</w:t>
        </w:r>
        <w:r w:rsidR="006A381C">
          <w:rPr>
            <w:rFonts w:hint="eastAsia"/>
          </w:rPr>
          <w:t>提出假设</w:t>
        </w:r>
        <w:r w:rsidR="006A381C">
          <w:rPr>
            <w:rFonts w:hint="eastAsia"/>
          </w:rPr>
          <w:t>2</w:t>
        </w:r>
        <w:r w:rsidR="006A381C">
          <w:rPr>
            <w:rFonts w:hint="eastAsia"/>
          </w:rPr>
          <w:t>：</w:t>
        </w:r>
      </w:ins>
    </w:p>
    <w:p w14:paraId="58CE2A98" w14:textId="5C59F8E2" w:rsidR="0074777A" w:rsidRDefault="00893149">
      <w:pPr>
        <w:spacing w:line="480" w:lineRule="auto"/>
        <w:ind w:firstLine="480"/>
      </w:pPr>
      <w:ins w:id="63" w:author="ZhuMeng" w:date="2023-10-12T08:52:00Z">
        <w:r>
          <w:rPr>
            <w:rFonts w:hint="eastAsia"/>
          </w:rPr>
          <w:t>H</w:t>
        </w:r>
      </w:ins>
      <w:del w:id="64" w:author="ZhuMeng" w:date="2023-10-12T08:52:00Z">
        <w:r w:rsidR="00000000" w:rsidRPr="00175966" w:rsidDel="00893149">
          <w:rPr>
            <w:rFonts w:hint="eastAsia"/>
            <w:i/>
            <w:iCs/>
            <w:vertAlign w:val="subscript"/>
            <w:rPrChange w:id="65" w:author="ZhuMeng" w:date="2023-10-12T08:52:00Z">
              <w:rPr>
                <w:rFonts w:hint="eastAsia"/>
              </w:rPr>
            </w:rPrChange>
          </w:rPr>
          <w:delText>假设</w:delText>
        </w:r>
      </w:del>
      <w:r w:rsidR="00000000" w:rsidRPr="00175966">
        <w:rPr>
          <w:rFonts w:hint="eastAsia"/>
          <w:i/>
          <w:iCs/>
          <w:vertAlign w:val="subscript"/>
          <w:rPrChange w:id="66" w:author="ZhuMeng" w:date="2023-10-12T08:52:00Z">
            <w:rPr>
              <w:rFonts w:hint="eastAsia"/>
            </w:rPr>
          </w:rPrChange>
        </w:rPr>
        <w:t>2</w:t>
      </w:r>
      <w:r w:rsidR="00000000">
        <w:rPr>
          <w:rFonts w:hint="eastAsia"/>
        </w:rPr>
        <w:t>：如果两国</w:t>
      </w:r>
      <w:bookmarkStart w:id="67" w:name="_Hlk120786267"/>
      <w:r w:rsidR="00000000">
        <w:rPr>
          <w:rFonts w:hint="eastAsia"/>
        </w:rPr>
        <w:t>与第三方贸易关系更紧密，它们与第三方的沟通交流就更密切，从而使这两国发生冲突的可能性降低。</w:t>
      </w:r>
    </w:p>
    <w:bookmarkEnd w:id="67"/>
    <w:p w14:paraId="7844FC4E" w14:textId="77777777" w:rsidR="0074777A" w:rsidRDefault="00000000">
      <w:pPr>
        <w:spacing w:line="480" w:lineRule="auto"/>
        <w:ind w:firstLine="480"/>
        <w:rPr>
          <w:color w:val="000000" w:themeColor="text1"/>
        </w:rPr>
      </w:pPr>
      <w:r>
        <w:rPr>
          <w:rFonts w:hint="eastAsia"/>
          <w:color w:val="000000" w:themeColor="text1"/>
        </w:rPr>
        <w:t>此外，在贸易网络中，国家之间由于贸易关系密切程度的差异可能形成不同的贸易集团。战争的负外部性主要作用于与冲突双方存在直接贸易关系的国家。例如，图</w:t>
      </w:r>
      <w:r>
        <w:rPr>
          <w:rFonts w:hint="eastAsia"/>
          <w:color w:val="000000" w:themeColor="text1"/>
        </w:rPr>
        <w:t>2</w:t>
      </w:r>
      <w:r>
        <w:rPr>
          <w:rFonts w:hint="eastAsia"/>
          <w:color w:val="000000" w:themeColor="text1"/>
        </w:rPr>
        <w:t>有三个贸易集团，冲突可能发生在集团内部和集团之间。就集团内的冲突而言，假设集团</w:t>
      </w:r>
      <w:r>
        <w:rPr>
          <w:rFonts w:hint="eastAsia"/>
          <w:color w:val="000000" w:themeColor="text1"/>
        </w:rPr>
        <w:t>1</w:t>
      </w:r>
      <w:r>
        <w:rPr>
          <w:rFonts w:hint="eastAsia"/>
          <w:color w:val="000000" w:themeColor="text1"/>
        </w:rPr>
        <w:t>中</w:t>
      </w:r>
      <w:r>
        <w:rPr>
          <w:rFonts w:hint="eastAsia"/>
          <w:color w:val="000000" w:themeColor="text1"/>
        </w:rPr>
        <w:t>A</w:t>
      </w:r>
      <w:r>
        <w:rPr>
          <w:rFonts w:hint="eastAsia"/>
          <w:color w:val="000000" w:themeColor="text1"/>
        </w:rPr>
        <w:t>、</w:t>
      </w:r>
      <w:r>
        <w:rPr>
          <w:rFonts w:hint="eastAsia"/>
          <w:color w:val="000000" w:themeColor="text1"/>
        </w:rPr>
        <w:t>B</w:t>
      </w:r>
      <w:r>
        <w:rPr>
          <w:rFonts w:hint="eastAsia"/>
          <w:color w:val="000000" w:themeColor="text1"/>
        </w:rPr>
        <w:t>发生冲突，由于</w:t>
      </w:r>
      <w:r>
        <w:rPr>
          <w:rFonts w:hint="eastAsia"/>
          <w:color w:val="000000" w:themeColor="text1"/>
        </w:rPr>
        <w:t>A</w:t>
      </w:r>
      <w:r>
        <w:rPr>
          <w:rFonts w:hint="eastAsia"/>
          <w:color w:val="000000" w:themeColor="text1"/>
        </w:rPr>
        <w:t>与</w:t>
      </w:r>
      <w:r>
        <w:rPr>
          <w:rFonts w:hint="eastAsia"/>
          <w:color w:val="000000" w:themeColor="text1"/>
        </w:rPr>
        <w:t>D</w:t>
      </w:r>
      <w:r>
        <w:rPr>
          <w:rFonts w:hint="eastAsia"/>
          <w:color w:val="000000" w:themeColor="text1"/>
        </w:rPr>
        <w:t>、</w:t>
      </w:r>
      <w:r>
        <w:rPr>
          <w:rFonts w:hint="eastAsia"/>
          <w:color w:val="000000" w:themeColor="text1"/>
        </w:rPr>
        <w:t>E</w:t>
      </w:r>
      <w:r>
        <w:rPr>
          <w:rFonts w:hint="eastAsia"/>
          <w:color w:val="000000" w:themeColor="text1"/>
        </w:rPr>
        <w:t>、</w:t>
      </w:r>
      <w:r>
        <w:rPr>
          <w:rFonts w:hint="eastAsia"/>
          <w:color w:val="000000" w:themeColor="text1"/>
        </w:rPr>
        <w:t>F</w:t>
      </w:r>
      <w:r>
        <w:rPr>
          <w:rFonts w:hint="eastAsia"/>
          <w:color w:val="000000" w:themeColor="text1"/>
        </w:rPr>
        <w:t>以及</w:t>
      </w:r>
      <w:r>
        <w:rPr>
          <w:rFonts w:hint="eastAsia"/>
          <w:color w:val="000000" w:themeColor="text1"/>
        </w:rPr>
        <w:t>B</w:t>
      </w:r>
      <w:r>
        <w:rPr>
          <w:rFonts w:hint="eastAsia"/>
          <w:color w:val="000000" w:themeColor="text1"/>
        </w:rPr>
        <w:t>与</w:t>
      </w:r>
      <w:r>
        <w:rPr>
          <w:rFonts w:hint="eastAsia"/>
          <w:color w:val="000000" w:themeColor="text1"/>
        </w:rPr>
        <w:t>C</w:t>
      </w:r>
      <w:r>
        <w:rPr>
          <w:rFonts w:hint="eastAsia"/>
          <w:color w:val="000000" w:themeColor="text1"/>
        </w:rPr>
        <w:t>、</w:t>
      </w:r>
      <w:r>
        <w:rPr>
          <w:rFonts w:hint="eastAsia"/>
          <w:color w:val="000000" w:themeColor="text1"/>
        </w:rPr>
        <w:t>E</w:t>
      </w:r>
      <w:r>
        <w:rPr>
          <w:rFonts w:hint="eastAsia"/>
          <w:color w:val="000000" w:themeColor="text1"/>
        </w:rPr>
        <w:t>、</w:t>
      </w:r>
      <w:r>
        <w:rPr>
          <w:rFonts w:hint="eastAsia"/>
          <w:color w:val="000000" w:themeColor="text1"/>
        </w:rPr>
        <w:t>F</w:t>
      </w:r>
      <w:r>
        <w:rPr>
          <w:rFonts w:hint="eastAsia"/>
          <w:color w:val="000000" w:themeColor="text1"/>
        </w:rPr>
        <w:t>都有直接的贸易关系，所以</w:t>
      </w:r>
      <w:r>
        <w:rPr>
          <w:rFonts w:hint="eastAsia"/>
          <w:color w:val="000000" w:themeColor="text1"/>
        </w:rPr>
        <w:t>C</w:t>
      </w:r>
      <w:r>
        <w:rPr>
          <w:rFonts w:hint="eastAsia"/>
          <w:color w:val="000000" w:themeColor="text1"/>
        </w:rPr>
        <w:t>、</w:t>
      </w:r>
      <w:r>
        <w:rPr>
          <w:rFonts w:hint="eastAsia"/>
          <w:color w:val="000000" w:themeColor="text1"/>
        </w:rPr>
        <w:t>D</w:t>
      </w:r>
      <w:r>
        <w:rPr>
          <w:rFonts w:hint="eastAsia"/>
          <w:color w:val="000000" w:themeColor="text1"/>
        </w:rPr>
        <w:t>、</w:t>
      </w:r>
      <w:r>
        <w:rPr>
          <w:rFonts w:hint="eastAsia"/>
          <w:color w:val="000000" w:themeColor="text1"/>
        </w:rPr>
        <w:t>E</w:t>
      </w:r>
      <w:r>
        <w:rPr>
          <w:rFonts w:hint="eastAsia"/>
          <w:color w:val="000000" w:themeColor="text1"/>
        </w:rPr>
        <w:t>、</w:t>
      </w:r>
      <w:r>
        <w:rPr>
          <w:rFonts w:hint="eastAsia"/>
          <w:color w:val="000000" w:themeColor="text1"/>
        </w:rPr>
        <w:t>F</w:t>
      </w:r>
      <w:r>
        <w:rPr>
          <w:rFonts w:hint="eastAsia"/>
          <w:color w:val="000000" w:themeColor="text1"/>
        </w:rPr>
        <w:t>会受到冲突的直接负外部性的冲击。就集团间的冲突而言，例如，</w:t>
      </w:r>
      <w:r>
        <w:rPr>
          <w:rFonts w:hint="eastAsia"/>
          <w:color w:val="000000" w:themeColor="text1"/>
        </w:rPr>
        <w:t>E</w:t>
      </w:r>
      <w:r>
        <w:rPr>
          <w:rFonts w:hint="eastAsia"/>
          <w:color w:val="000000" w:themeColor="text1"/>
        </w:rPr>
        <w:t>和</w:t>
      </w:r>
      <w:r>
        <w:rPr>
          <w:rFonts w:hint="eastAsia"/>
          <w:color w:val="000000" w:themeColor="text1"/>
        </w:rPr>
        <w:t>H</w:t>
      </w:r>
      <w:r>
        <w:rPr>
          <w:rFonts w:hint="eastAsia"/>
          <w:color w:val="000000" w:themeColor="text1"/>
        </w:rPr>
        <w:t>发生了冲突，</w:t>
      </w:r>
      <w:r>
        <w:rPr>
          <w:rFonts w:hint="eastAsia"/>
          <w:color w:val="000000" w:themeColor="text1"/>
        </w:rPr>
        <w:t>E</w:t>
      </w:r>
      <w:r>
        <w:rPr>
          <w:rFonts w:hint="eastAsia"/>
          <w:color w:val="000000" w:themeColor="text1"/>
        </w:rPr>
        <w:t>在集团</w:t>
      </w:r>
      <w:r>
        <w:rPr>
          <w:rFonts w:hint="eastAsia"/>
          <w:color w:val="000000" w:themeColor="text1"/>
        </w:rPr>
        <w:t>1</w:t>
      </w:r>
      <w:r>
        <w:rPr>
          <w:rFonts w:hint="eastAsia"/>
          <w:color w:val="000000" w:themeColor="text1"/>
        </w:rPr>
        <w:t>中</w:t>
      </w:r>
      <w:r>
        <w:rPr>
          <w:rFonts w:hint="eastAsia"/>
          <w:color w:val="000000" w:themeColor="text1"/>
        </w:rPr>
        <w:t>B</w:t>
      </w:r>
      <w:r>
        <w:rPr>
          <w:rFonts w:hint="eastAsia"/>
          <w:color w:val="000000" w:themeColor="text1"/>
        </w:rPr>
        <w:t>、</w:t>
      </w:r>
      <w:r>
        <w:rPr>
          <w:rFonts w:hint="eastAsia"/>
          <w:color w:val="000000" w:themeColor="text1"/>
        </w:rPr>
        <w:t>D</w:t>
      </w:r>
      <w:r>
        <w:rPr>
          <w:rFonts w:hint="eastAsia"/>
          <w:color w:val="000000" w:themeColor="text1"/>
        </w:rPr>
        <w:t>、</w:t>
      </w:r>
      <w:r>
        <w:rPr>
          <w:rFonts w:hint="eastAsia"/>
          <w:color w:val="000000" w:themeColor="text1"/>
        </w:rPr>
        <w:t>F</w:t>
      </w:r>
      <w:r>
        <w:rPr>
          <w:rFonts w:hint="eastAsia"/>
          <w:color w:val="000000" w:themeColor="text1"/>
        </w:rPr>
        <w:t>直接相连，所以冲突对其冲击最大。同样，冲突也会对集团</w:t>
      </w:r>
      <w:r>
        <w:rPr>
          <w:color w:val="000000" w:themeColor="text1"/>
        </w:rPr>
        <w:t>2</w:t>
      </w:r>
      <w:r>
        <w:rPr>
          <w:rFonts w:hint="eastAsia"/>
          <w:color w:val="000000" w:themeColor="text1"/>
        </w:rPr>
        <w:t>中的</w:t>
      </w:r>
      <w:r>
        <w:rPr>
          <w:rFonts w:hint="eastAsia"/>
          <w:color w:val="000000" w:themeColor="text1"/>
        </w:rPr>
        <w:t>I</w:t>
      </w:r>
      <w:r>
        <w:rPr>
          <w:rFonts w:hint="eastAsia"/>
          <w:color w:val="000000" w:themeColor="text1"/>
        </w:rPr>
        <w:t>、</w:t>
      </w:r>
      <w:r>
        <w:rPr>
          <w:rFonts w:hint="eastAsia"/>
          <w:color w:val="000000" w:themeColor="text1"/>
        </w:rPr>
        <w:t>G</w:t>
      </w:r>
      <w:r>
        <w:rPr>
          <w:rFonts w:hint="eastAsia"/>
          <w:color w:val="000000" w:themeColor="text1"/>
        </w:rPr>
        <w:t>造成直接冲击。</w:t>
      </w:r>
    </w:p>
    <w:p w14:paraId="09903C8B" w14:textId="2019D02C" w:rsidR="0074777A" w:rsidRDefault="00000000">
      <w:pPr>
        <w:spacing w:line="480" w:lineRule="auto"/>
        <w:ind w:firstLine="480"/>
        <w:rPr>
          <w:color w:val="000000" w:themeColor="text1"/>
        </w:rPr>
      </w:pPr>
      <w:r>
        <w:rPr>
          <w:rFonts w:hint="eastAsia"/>
          <w:color w:val="000000" w:themeColor="text1"/>
        </w:rPr>
        <w:t>同时，由于贸易集团的规模和内部成员的关系强度并不一致，所以外部性的作用强度也会受到相应的影响。在一个关系并不紧密的贸易集团中，国际冲突的</w:t>
      </w:r>
      <w:r>
        <w:rPr>
          <w:rFonts w:hint="eastAsia"/>
          <w:color w:val="000000" w:themeColor="text1"/>
        </w:rPr>
        <w:lastRenderedPageBreak/>
        <w:t>发生对成员国贸易关系的影响可能并不强烈，因此它们干预冲突的动机也不高，外部性发挥的作用较弱。例如，如果图</w:t>
      </w:r>
      <w:r>
        <w:rPr>
          <w:rFonts w:hint="eastAsia"/>
          <w:color w:val="000000" w:themeColor="text1"/>
        </w:rPr>
        <w:t>2</w:t>
      </w:r>
      <w:r>
        <w:rPr>
          <w:rFonts w:hint="eastAsia"/>
          <w:color w:val="000000" w:themeColor="text1"/>
        </w:rPr>
        <w:t>中集团</w:t>
      </w:r>
      <w:r>
        <w:rPr>
          <w:color w:val="000000" w:themeColor="text1"/>
        </w:rPr>
        <w:t xml:space="preserve">2 </w:t>
      </w:r>
      <w:r>
        <w:rPr>
          <w:rFonts w:hint="eastAsia"/>
          <w:color w:val="000000" w:themeColor="text1"/>
        </w:rPr>
        <w:t>的</w:t>
      </w:r>
      <w:r>
        <w:rPr>
          <w:rFonts w:hint="eastAsia"/>
          <w:color w:val="000000" w:themeColor="text1"/>
        </w:rPr>
        <w:t>H</w:t>
      </w:r>
      <w:r>
        <w:rPr>
          <w:rFonts w:hint="eastAsia"/>
          <w:color w:val="000000" w:themeColor="text1"/>
        </w:rPr>
        <w:t>和</w:t>
      </w:r>
      <w:r>
        <w:rPr>
          <w:rFonts w:hint="eastAsia"/>
          <w:color w:val="000000" w:themeColor="text1"/>
        </w:rPr>
        <w:t>I</w:t>
      </w:r>
      <w:r>
        <w:rPr>
          <w:rFonts w:hint="eastAsia"/>
          <w:color w:val="000000" w:themeColor="text1"/>
        </w:rPr>
        <w:t>发生冲突，它只会对</w:t>
      </w:r>
      <w:r>
        <w:rPr>
          <w:rFonts w:hint="eastAsia"/>
          <w:color w:val="000000" w:themeColor="text1"/>
        </w:rPr>
        <w:t>G</w:t>
      </w:r>
      <w:r>
        <w:rPr>
          <w:rFonts w:hint="eastAsia"/>
          <w:color w:val="000000" w:themeColor="text1"/>
        </w:rPr>
        <w:t>、</w:t>
      </w:r>
      <w:r>
        <w:rPr>
          <w:rFonts w:hint="eastAsia"/>
          <w:color w:val="000000" w:themeColor="text1"/>
        </w:rPr>
        <w:t>J</w:t>
      </w:r>
      <w:r>
        <w:rPr>
          <w:rFonts w:hint="eastAsia"/>
          <w:color w:val="000000" w:themeColor="text1"/>
        </w:rPr>
        <w:t>和</w:t>
      </w:r>
      <w:r>
        <w:rPr>
          <w:rFonts w:hint="eastAsia"/>
          <w:color w:val="000000" w:themeColor="text1"/>
        </w:rPr>
        <w:t>M</w:t>
      </w:r>
      <w:r>
        <w:rPr>
          <w:rFonts w:hint="eastAsia"/>
          <w:color w:val="000000" w:themeColor="text1"/>
        </w:rPr>
        <w:t>造成直接影响，而对其他成员的影响并不大。如果在一个贸易关系十分紧密的贸易集团中，国际冲突会让成员国遭受更大的损失，它们干预冲突的可能性就更高。例如，如果图</w:t>
      </w:r>
      <w:r>
        <w:rPr>
          <w:rFonts w:hint="eastAsia"/>
          <w:color w:val="000000" w:themeColor="text1"/>
        </w:rPr>
        <w:t>2</w:t>
      </w:r>
      <w:r>
        <w:rPr>
          <w:rFonts w:hint="eastAsia"/>
          <w:color w:val="000000" w:themeColor="text1"/>
        </w:rPr>
        <w:t>中集团</w:t>
      </w:r>
      <w:r>
        <w:rPr>
          <w:rFonts w:hint="eastAsia"/>
          <w:color w:val="000000" w:themeColor="text1"/>
        </w:rPr>
        <w:t>1</w:t>
      </w:r>
      <w:r>
        <w:rPr>
          <w:rFonts w:hint="eastAsia"/>
          <w:color w:val="000000" w:themeColor="text1"/>
        </w:rPr>
        <w:t>的</w:t>
      </w:r>
      <w:r>
        <w:rPr>
          <w:rFonts w:hint="eastAsia"/>
          <w:color w:val="000000" w:themeColor="text1"/>
        </w:rPr>
        <w:t>A</w:t>
      </w:r>
      <w:r>
        <w:rPr>
          <w:rFonts w:hint="eastAsia"/>
          <w:color w:val="000000" w:themeColor="text1"/>
        </w:rPr>
        <w:t>和</w:t>
      </w:r>
      <w:r>
        <w:rPr>
          <w:rFonts w:hint="eastAsia"/>
          <w:color w:val="000000" w:themeColor="text1"/>
        </w:rPr>
        <w:t>F</w:t>
      </w:r>
      <w:r>
        <w:rPr>
          <w:rFonts w:hint="eastAsia"/>
          <w:color w:val="000000" w:themeColor="text1"/>
        </w:rPr>
        <w:t>产生冲突，那么整个集团的所有成员都会受到冲突的直接冲击。因此，</w:t>
      </w:r>
      <w:ins w:id="68" w:author="ZhuMeng" w:date="2023-10-12T08:52:00Z">
        <w:r w:rsidR="00732C32">
          <w:rPr>
            <w:rFonts w:hint="eastAsia"/>
            <w:color w:val="000000" w:themeColor="text1"/>
          </w:rPr>
          <w:t>本文</w:t>
        </w:r>
      </w:ins>
      <w:del w:id="69" w:author="ZhuMeng" w:date="2023-10-12T08:52:00Z">
        <w:r w:rsidDel="00732C32">
          <w:rPr>
            <w:rFonts w:hint="eastAsia"/>
            <w:color w:val="000000" w:themeColor="text1"/>
          </w:rPr>
          <w:delText>可以</w:delText>
        </w:r>
      </w:del>
      <w:r>
        <w:rPr>
          <w:rFonts w:hint="eastAsia"/>
          <w:color w:val="000000" w:themeColor="text1"/>
        </w:rPr>
        <w:t>得出以下假设：</w:t>
      </w:r>
    </w:p>
    <w:p w14:paraId="7D6F4BE0" w14:textId="64F470D1" w:rsidR="0074777A" w:rsidRDefault="00A144B3">
      <w:pPr>
        <w:spacing w:line="480" w:lineRule="auto"/>
        <w:ind w:firstLine="480"/>
        <w:rPr>
          <w:color w:val="000000" w:themeColor="text1"/>
        </w:rPr>
      </w:pPr>
      <w:ins w:id="70" w:author="ZhuMeng" w:date="2023-10-12T08:52:00Z">
        <w:r>
          <w:rPr>
            <w:rFonts w:hint="eastAsia"/>
            <w:color w:val="000000" w:themeColor="text1"/>
          </w:rPr>
          <w:t>H</w:t>
        </w:r>
      </w:ins>
      <w:del w:id="71" w:author="ZhuMeng" w:date="2023-10-12T08:52:00Z">
        <w:r w:rsidR="00000000" w:rsidRPr="00A144B3" w:rsidDel="00A144B3">
          <w:rPr>
            <w:rFonts w:hint="eastAsia"/>
            <w:i/>
            <w:iCs/>
            <w:color w:val="000000" w:themeColor="text1"/>
            <w:vertAlign w:val="subscript"/>
            <w:rPrChange w:id="72" w:author="ZhuMeng" w:date="2023-10-12T08:53:00Z">
              <w:rPr>
                <w:rFonts w:hint="eastAsia"/>
                <w:color w:val="000000" w:themeColor="text1"/>
              </w:rPr>
            </w:rPrChange>
          </w:rPr>
          <w:delText>假设</w:delText>
        </w:r>
      </w:del>
      <w:r w:rsidR="00000000" w:rsidRPr="00A144B3">
        <w:rPr>
          <w:i/>
          <w:iCs/>
          <w:color w:val="000000" w:themeColor="text1"/>
          <w:vertAlign w:val="subscript"/>
          <w:rPrChange w:id="73" w:author="ZhuMeng" w:date="2023-10-12T08:53:00Z">
            <w:rPr>
              <w:color w:val="000000" w:themeColor="text1"/>
            </w:rPr>
          </w:rPrChange>
        </w:rPr>
        <w:t>3</w:t>
      </w:r>
      <w:r w:rsidR="00000000">
        <w:rPr>
          <w:rFonts w:hint="eastAsia"/>
          <w:color w:val="000000" w:themeColor="text1"/>
        </w:rPr>
        <w:t>：在贸易关系比较紧密的集团中，国际冲突发生的可能性更低。在贸易关系比较松散的集团中，国际冲突发生的可能性并不确定。</w:t>
      </w:r>
    </w:p>
    <w:p w14:paraId="31BED719" w14:textId="77777777" w:rsidR="0074777A" w:rsidRDefault="00000000">
      <w:pPr>
        <w:tabs>
          <w:tab w:val="left" w:pos="3588"/>
        </w:tabs>
        <w:spacing w:line="480" w:lineRule="auto"/>
        <w:jc w:val="center"/>
        <w:rPr>
          <w:color w:val="000000" w:themeColor="text1"/>
        </w:rPr>
      </w:pPr>
      <w:r>
        <w:rPr>
          <w:rFonts w:hint="eastAsia"/>
          <w:color w:val="000000" w:themeColor="text1"/>
        </w:rPr>
        <w:t>图</w:t>
      </w:r>
      <w:r>
        <w:rPr>
          <w:rFonts w:hint="eastAsia"/>
          <w:color w:val="000000" w:themeColor="text1"/>
        </w:rPr>
        <w:t>2</w:t>
      </w:r>
      <w:r>
        <w:rPr>
          <w:color w:val="000000" w:themeColor="text1"/>
        </w:rPr>
        <w:t xml:space="preserve"> </w:t>
      </w:r>
      <w:r>
        <w:rPr>
          <w:rFonts w:hint="eastAsia"/>
          <w:color w:val="000000" w:themeColor="text1"/>
        </w:rPr>
        <w:t>贸易网络的密度和战争的直接负外部性</w:t>
      </w:r>
    </w:p>
    <w:p w14:paraId="014EA431" w14:textId="77777777" w:rsidR="0074777A" w:rsidRDefault="00000000">
      <w:pPr>
        <w:tabs>
          <w:tab w:val="left" w:pos="3654"/>
        </w:tabs>
        <w:spacing w:line="480" w:lineRule="auto"/>
        <w:rPr>
          <w:color w:val="000000" w:themeColor="text1"/>
        </w:rPr>
      </w:pPr>
      <w:r>
        <w:rPr>
          <w:noProof/>
          <w:color w:val="000000" w:themeColor="text1"/>
        </w:rPr>
        <mc:AlternateContent>
          <mc:Choice Requires="wpg">
            <w:drawing>
              <wp:anchor distT="0" distB="0" distL="114300" distR="114300" simplePos="0" relativeHeight="251672064" behindDoc="0" locked="0" layoutInCell="1" allowOverlap="1" wp14:anchorId="07D593BD" wp14:editId="279164BF">
                <wp:simplePos x="0" y="0"/>
                <wp:positionH relativeFrom="column">
                  <wp:posOffset>652780</wp:posOffset>
                </wp:positionH>
                <wp:positionV relativeFrom="paragraph">
                  <wp:posOffset>344170</wp:posOffset>
                </wp:positionV>
                <wp:extent cx="3562350" cy="930910"/>
                <wp:effectExtent l="19050" t="0" r="19050" b="22225"/>
                <wp:wrapNone/>
                <wp:docPr id="29" name="组合 29"/>
                <wp:cNvGraphicFramePr/>
                <a:graphic xmlns:a="http://schemas.openxmlformats.org/drawingml/2006/main">
                  <a:graphicData uri="http://schemas.microsoft.com/office/word/2010/wordprocessingGroup">
                    <wpg:wgp>
                      <wpg:cNvGrpSpPr/>
                      <wpg:grpSpPr>
                        <a:xfrm>
                          <a:off x="0" y="0"/>
                          <a:ext cx="3562404" cy="930662"/>
                          <a:chOff x="0" y="0"/>
                          <a:chExt cx="3562404" cy="930662"/>
                        </a:xfrm>
                      </wpg:grpSpPr>
                      <wps:wsp>
                        <wps:cNvPr id="13" name="八边形 13"/>
                        <wps:cNvSpPr/>
                        <wps:spPr>
                          <a:xfrm>
                            <a:off x="2612831" y="7951"/>
                            <a:ext cx="949573" cy="922711"/>
                          </a:xfrm>
                          <a:prstGeom prst="octag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 name="六边形 28"/>
                        <wps:cNvSpPr/>
                        <wps:spPr>
                          <a:xfrm>
                            <a:off x="0" y="0"/>
                            <a:ext cx="1060704" cy="914400"/>
                          </a:xfrm>
                          <a:prstGeom prst="hexag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 name="直接连接符 38"/>
                        <wps:cNvCnPr/>
                        <wps:spPr>
                          <a:xfrm flipV="1">
                            <a:off x="227440" y="19878"/>
                            <a:ext cx="604299" cy="888862"/>
                          </a:xfrm>
                          <a:prstGeom prst="line">
                            <a:avLst/>
                          </a:prstGeom>
                        </wps:spPr>
                        <wps:style>
                          <a:lnRef idx="1">
                            <a:schemeClr val="dk1"/>
                          </a:lnRef>
                          <a:fillRef idx="0">
                            <a:schemeClr val="dk1"/>
                          </a:fillRef>
                          <a:effectRef idx="0">
                            <a:schemeClr val="dk1"/>
                          </a:effectRef>
                          <a:fontRef idx="minor">
                            <a:schemeClr val="tx1"/>
                          </a:fontRef>
                        </wps:style>
                        <wps:bodyPr/>
                      </wps:wsp>
                      <wps:wsp>
                        <wps:cNvPr id="39" name="直接连接符 39"/>
                        <wps:cNvCnPr/>
                        <wps:spPr>
                          <a:xfrm flipV="1">
                            <a:off x="4803" y="7951"/>
                            <a:ext cx="832513" cy="453224"/>
                          </a:xfrm>
                          <a:prstGeom prst="line">
                            <a:avLst/>
                          </a:prstGeom>
                        </wps:spPr>
                        <wps:style>
                          <a:lnRef idx="1">
                            <a:schemeClr val="dk1"/>
                          </a:lnRef>
                          <a:fillRef idx="0">
                            <a:schemeClr val="dk1"/>
                          </a:fillRef>
                          <a:effectRef idx="0">
                            <a:schemeClr val="dk1"/>
                          </a:effectRef>
                          <a:fontRef idx="minor">
                            <a:schemeClr val="tx1"/>
                          </a:fontRef>
                        </wps:style>
                        <wps:bodyPr/>
                      </wps:wsp>
                      <wps:wsp>
                        <wps:cNvPr id="24" name="直接连接符 24"/>
                        <wps:cNvCnPr/>
                        <wps:spPr>
                          <a:xfrm>
                            <a:off x="227440" y="7951"/>
                            <a:ext cx="826936" cy="449249"/>
                          </a:xfrm>
                          <a:prstGeom prst="line">
                            <a:avLst/>
                          </a:prstGeom>
                        </wps:spPr>
                        <wps:style>
                          <a:lnRef idx="1">
                            <a:schemeClr val="dk1"/>
                          </a:lnRef>
                          <a:fillRef idx="0">
                            <a:schemeClr val="dk1"/>
                          </a:fillRef>
                          <a:effectRef idx="0">
                            <a:schemeClr val="dk1"/>
                          </a:effectRef>
                          <a:fontRef idx="minor">
                            <a:schemeClr val="tx1"/>
                          </a:fontRef>
                        </wps:style>
                        <wps:bodyPr/>
                      </wps:wsp>
                      <wps:wsp>
                        <wps:cNvPr id="26" name="直接连接符 26"/>
                        <wps:cNvCnPr/>
                        <wps:spPr>
                          <a:xfrm>
                            <a:off x="227440" y="0"/>
                            <a:ext cx="611224" cy="895028"/>
                          </a:xfrm>
                          <a:prstGeom prst="line">
                            <a:avLst/>
                          </a:prstGeom>
                        </wps:spPr>
                        <wps:style>
                          <a:lnRef idx="1">
                            <a:schemeClr val="dk1"/>
                          </a:lnRef>
                          <a:fillRef idx="0">
                            <a:schemeClr val="dk1"/>
                          </a:fillRef>
                          <a:effectRef idx="0">
                            <a:schemeClr val="dk1"/>
                          </a:effectRef>
                          <a:fontRef idx="minor">
                            <a:schemeClr val="tx1"/>
                          </a:fontRef>
                        </wps:style>
                        <wps:bodyPr/>
                      </wps:wsp>
                      <wps:wsp>
                        <wps:cNvPr id="43" name="直接连接符 43"/>
                        <wps:cNvCnPr/>
                        <wps:spPr>
                          <a:xfrm>
                            <a:off x="2875224" y="7951"/>
                            <a:ext cx="681962" cy="615978"/>
                          </a:xfrm>
                          <a:prstGeom prst="line">
                            <a:avLst/>
                          </a:prstGeom>
                        </wps:spPr>
                        <wps:style>
                          <a:lnRef idx="1">
                            <a:schemeClr val="dk1"/>
                          </a:lnRef>
                          <a:fillRef idx="0">
                            <a:schemeClr val="dk1"/>
                          </a:fillRef>
                          <a:effectRef idx="0">
                            <a:schemeClr val="dk1"/>
                          </a:effectRef>
                          <a:fontRef idx="minor">
                            <a:schemeClr val="tx1"/>
                          </a:fontRef>
                        </wps:style>
                        <wps:bodyPr/>
                      </wps:wsp>
                      <wps:wsp>
                        <wps:cNvPr id="53" name="直接连接符 53"/>
                        <wps:cNvCnPr/>
                        <wps:spPr>
                          <a:xfrm flipV="1">
                            <a:off x="2875224" y="15902"/>
                            <a:ext cx="417168" cy="914704"/>
                          </a:xfrm>
                          <a:prstGeom prst="line">
                            <a:avLst/>
                          </a:prstGeom>
                        </wps:spPr>
                        <wps:style>
                          <a:lnRef idx="1">
                            <a:schemeClr val="dk1"/>
                          </a:lnRef>
                          <a:fillRef idx="0">
                            <a:schemeClr val="dk1"/>
                          </a:fillRef>
                          <a:effectRef idx="0">
                            <a:schemeClr val="dk1"/>
                          </a:effectRef>
                          <a:fontRef idx="minor">
                            <a:schemeClr val="tx1"/>
                          </a:fontRef>
                        </wps:style>
                        <wps:bodyPr/>
                      </wps:wsp>
                      <wps:wsp>
                        <wps:cNvPr id="51" name="直接连接符 51"/>
                        <wps:cNvCnPr/>
                        <wps:spPr>
                          <a:xfrm flipV="1">
                            <a:off x="2628734" y="278295"/>
                            <a:ext cx="928452" cy="359907"/>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wpsCustomData="http://www.wps.cn/officeDocument/2013/wpsCustomData">
            <w:pict>
              <v:group id="_x0000_s1026" o:spid="_x0000_s1026" o:spt="203" style="position:absolute;left:0pt;margin-left:51.4pt;margin-top:27.1pt;height:73.3pt;width:280.5pt;z-index:251687936;mso-width-relative:page;mso-height-relative:page;" coordsize="3562404,930662" o:gfxdata="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">
                <o:lock v:ext="edit" aspectratio="f"/>
                <v:shape id="_x0000_s1026" o:spid="_x0000_s1026" o:spt="10" type="#_x0000_t10" style="position:absolute;left:2612831;top:7951;height:922711;width:949573;v-text-anchor:middle;" fillcolor="#FFFFFF [3201]" filled="t" stroked="t" coordsize="21600,21600" o:gfxdata="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5EEUa8AAAA&#10;2wAAAA8AAAAAAAAAAQAgAAAAIgAAAGRycy9kb3ducmV2LnhtbFBLAQIUABQAAAAIAIdO4kAzLwWe&#10;OwAAADkAAAAQAAAAAAAAAAEAIAAAAAsBAABkcnMvc2hhcGV4bWwueG1sUEsFBgAAAAAGAAYAWwEA&#10;ALUDAAAAAA==&#10;" adj="6326">
                  <v:fill on="t" focussize="0,0"/>
                  <v:stroke weight="1pt" color="#000000 [3200]" miterlimit="8" joinstyle="miter"/>
                  <v:imagedata o:title=""/>
                  <o:lock v:ext="edit" aspectratio="f"/>
                </v:shape>
                <v:shape id="_x0000_s1026" o:spid="_x0000_s1026" o:spt="9" type="#_x0000_t9" style="position:absolute;left:0;top:0;height:914400;width:1060704;v-text-anchor:middle;" fillcolor="#FFFFFF [3201]" filled="t" stroked="t" coordsize="21600,21600" o:gfxdata="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bHVL0rUAAADbAAAADwAA&#10;AAAAAAABACAAAAAiAAAAZHJzL2Rvd25yZXYueG1sUEsBAhQAFAAAAAgAh07iQDMvBZ47AAAAOQAA&#10;ABAAAAAAAAAAAQAgAAAABAEAAGRycy9zaGFwZXhtbC54bWxQSwUGAAAAAAYABgBbAQAArgMAAAAA&#10;" adj="4655">
                  <v:fill on="t" focussize="0,0"/>
                  <v:stroke weight="1pt" color="#000000 [3200]" miterlimit="8" joinstyle="miter"/>
                  <v:imagedata o:title=""/>
                  <o:lock v:ext="edit" aspectratio="f"/>
                </v:shape>
                <v:line id="_x0000_s1026" o:spid="_x0000_s1026" o:spt="20" style="position:absolute;left:227440;top:19878;flip:y;height:888862;width:604299;" filled="f" stroked="t" coordsize="21600,21600" o:gfxdata="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9fiIugAAANsA&#10;AAAPAAAAAAAAAAEAIAAAACIAAABkcnMvZG93bnJldi54bWxQSwECFAAUAAAACACHTuJAMy8FnjsA&#10;AAA5AAAAEAAAAAAAAAABACAAAAAJAQAAZHJzL3NoYXBleG1sLnhtbFBLBQYAAAAABgAGAFsBAACz&#10;AwAAAAA=&#10;">
                  <v:fill on="f" focussize="0,0"/>
                  <v:stroke weight="0.5pt" color="#000000 [3200]" miterlimit="8" joinstyle="miter"/>
                  <v:imagedata o:title=""/>
                  <o:lock v:ext="edit" aspectratio="f"/>
                </v:line>
                <v:line id="_x0000_s1026" o:spid="_x0000_s1026" o:spt="20" style="position:absolute;left:4803;top:7951;flip:y;height:453224;width:832513;" filled="f" stroked="t" coordsize="21600,21600" o:gfxdata="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uV0T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227440;top:7951;height:449249;width:826936;" filled="f" stroked="t" coordsize="21600,21600" o:gfxdata="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7NYa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227440;top:0;height:895028;width:611224;" filled="f" stroked="t" coordsize="21600,21600" o:gfxdata="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Vy7fa8AAAA&#10;2wAAAA8AAAAAAAAAAQAgAAAAIgAAAGRycy9kb3ducmV2LnhtbFBLAQIUABQAAAAIAIdO4kAzLwWe&#10;OwAAADkAAAAQAAAAAAAAAAEAIAAAAAsBAABkcnMvc2hhcGV4bWwueG1sUEsFBgAAAAAGAAYAWwEA&#10;ALUDAAAAAA==&#10;">
                  <v:fill on="f" focussize="0,0"/>
                  <v:stroke weight="0.5pt" color="#000000 [3200]" miterlimit="8" joinstyle="miter"/>
                  <v:imagedata o:title=""/>
                  <o:lock v:ext="edit" aspectratio="f"/>
                </v:line>
                <v:line id="_x0000_s1026" o:spid="_x0000_s1026" o:spt="20" style="position:absolute;left:2875224;top:7951;height:615978;width:681962;" filled="f" stroked="t" coordsize="21600,21600" o:gfxdata="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2qvO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2875224;top:15902;flip:y;height:914704;width:417168;" filled="f" stroked="t" coordsize="21600,21600" o:gfxdata="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o6PWb4A&#10;AADb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2628734;top:278295;flip:y;height:359907;width:928452;" filled="f" stroked="t" coordsize="21600,21600" o:gfxdata="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ELS1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w:pict>
          </mc:Fallback>
        </mc:AlternateContent>
      </w:r>
      <w:r>
        <w:rPr>
          <w:noProof/>
          <w:color w:val="000000" w:themeColor="text1"/>
        </w:rPr>
        <mc:AlternateContent>
          <mc:Choice Requires="wps">
            <w:drawing>
              <wp:anchor distT="0" distB="0" distL="114300" distR="114300" simplePos="0" relativeHeight="251671040" behindDoc="1" locked="0" layoutInCell="1" allowOverlap="1" wp14:anchorId="0FD2B7E0" wp14:editId="21E4C09A">
                <wp:simplePos x="0" y="0"/>
                <wp:positionH relativeFrom="column">
                  <wp:posOffset>3863975</wp:posOffset>
                </wp:positionH>
                <wp:positionV relativeFrom="paragraph">
                  <wp:posOffset>124460</wp:posOffset>
                </wp:positionV>
                <wp:extent cx="291465" cy="299085"/>
                <wp:effectExtent l="0" t="0" r="13335" b="25400"/>
                <wp:wrapNone/>
                <wp:docPr id="23" name="文本框 23"/>
                <wp:cNvGraphicFramePr/>
                <a:graphic xmlns:a="http://schemas.openxmlformats.org/drawingml/2006/main">
                  <a:graphicData uri="http://schemas.microsoft.com/office/word/2010/wordprocessingShape">
                    <wps:wsp>
                      <wps:cNvSpPr txBox="1"/>
                      <wps:spPr>
                        <a:xfrm>
                          <a:off x="0" y="0"/>
                          <a:ext cx="291600" cy="298800"/>
                        </a:xfrm>
                        <a:prstGeom prst="rect">
                          <a:avLst/>
                        </a:prstGeom>
                        <a:solidFill>
                          <a:schemeClr val="lt1"/>
                        </a:solidFill>
                        <a:ln w="6350">
                          <a:solidFill>
                            <a:schemeClr val="bg1"/>
                          </a:solidFill>
                        </a:ln>
                      </wps:spPr>
                      <wps:txbx>
                        <w:txbxContent>
                          <w:p w14:paraId="08B8E1F4" w14:textId="77777777" w:rsidR="0074777A" w:rsidRDefault="00000000">
                            <w:r>
                              <w:t>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04.25pt;margin-top:9.8pt;height:23.55pt;width:22.95pt;z-index:-251629568;mso-width-relative:page;mso-height-relative:page;" fillcolor="#FFFFFF [3201]" filled="t" stroked="t" coordsize="21600,21600" o:gfxdata="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NG+9XYAAAACQEAAA8A&#10;AAAAAAAAAQAgAAAAIgAAAGRycy9kb3ducmV2LnhtbFBLAQIUABQAAAAIAIdO4kC2NAN0UAIAALkE&#10;AAAOAAAAAAAAAAEAIAAAACcBAABkcnMvZTJvRG9jLnhtbFBLBQYAAAAABgAGAFkBAADpBQAAAAA=&#10;">
                <v:fill on="t" focussize="0,0"/>
                <v:stroke weight="0.5pt" color="#FFFFFF [3212]" joinstyle="round"/>
                <v:imagedata o:title=""/>
                <o:lock v:ext="edit" aspectratio="f"/>
                <v:textbox>
                  <w:txbxContent>
                    <w:p>
                      <w:r>
                        <w:t>N</w:t>
                      </w:r>
                    </w:p>
                  </w:txbxContent>
                </v:textbox>
              </v:shape>
            </w:pict>
          </mc:Fallback>
        </mc:AlternateContent>
      </w:r>
      <w:r>
        <w:rPr>
          <w:noProof/>
          <w:color w:val="000000" w:themeColor="text1"/>
        </w:rPr>
        <mc:AlternateContent>
          <mc:Choice Requires="wps">
            <w:drawing>
              <wp:anchor distT="0" distB="0" distL="114300" distR="114300" simplePos="0" relativeHeight="251661824" behindDoc="0" locked="0" layoutInCell="1" allowOverlap="1" wp14:anchorId="5FBD9E93" wp14:editId="087943F3">
                <wp:simplePos x="0" y="0"/>
                <wp:positionH relativeFrom="column">
                  <wp:posOffset>3312795</wp:posOffset>
                </wp:positionH>
                <wp:positionV relativeFrom="paragraph">
                  <wp:posOffset>109855</wp:posOffset>
                </wp:positionV>
                <wp:extent cx="292100" cy="298450"/>
                <wp:effectExtent l="0" t="0" r="12700" b="25400"/>
                <wp:wrapNone/>
                <wp:docPr id="45" name="文本框 45"/>
                <wp:cNvGraphicFramePr/>
                <a:graphic xmlns:a="http://schemas.openxmlformats.org/drawingml/2006/main">
                  <a:graphicData uri="http://schemas.microsoft.com/office/word/2010/wordprocessingShape">
                    <wps:wsp>
                      <wps:cNvSpPr txBox="1"/>
                      <wps:spPr>
                        <a:xfrm>
                          <a:off x="0" y="0"/>
                          <a:ext cx="292100" cy="298450"/>
                        </a:xfrm>
                        <a:prstGeom prst="rect">
                          <a:avLst/>
                        </a:prstGeom>
                        <a:solidFill>
                          <a:schemeClr val="lt1"/>
                        </a:solidFill>
                        <a:ln w="6350">
                          <a:solidFill>
                            <a:schemeClr val="bg1"/>
                          </a:solidFill>
                        </a:ln>
                      </wps:spPr>
                      <wps:txbx>
                        <w:txbxContent>
                          <w:p w14:paraId="046875A6" w14:textId="77777777" w:rsidR="0074777A" w:rsidRDefault="00000000">
                            <w:r>
                              <w:t>G</w:t>
                            </w:r>
                          </w:p>
                          <w:p w14:paraId="36761934" w14:textId="77777777" w:rsidR="0074777A" w:rsidRDefault="0074777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60.85pt;margin-top:8.65pt;height:23.5pt;width:23pt;z-index:251678720;mso-width-relative:page;mso-height-relative:page;" fillcolor="#FFFFFF [3201]" filled="t" stroked="t" coordsize="21600,21600" o:gfxdata="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NclwszYAAAACQEAAA8A&#10;AAAAAAAAAQAgAAAAIgAAAGRycy9kb3ducmV2LnhtbFBLAQIUABQAAAAIAIdO4kCUR2nbUAIAALkE&#10;AAAOAAAAAAAAAAEAIAAAACcBAABkcnMvZTJvRG9jLnhtbFBLBQYAAAAABgAGAFkBAADpBQAAAAA=&#10;">
                <v:fill on="t" focussize="0,0"/>
                <v:stroke weight="0.5pt" color="#FFFFFF [3212]" joinstyle="round"/>
                <v:imagedata o:title=""/>
                <o:lock v:ext="edit" aspectratio="f"/>
                <v:textbox>
                  <w:txbxContent>
                    <w:p>
                      <w:r>
                        <w:t>G</w:t>
                      </w:r>
                    </w:p>
                    <w:p/>
                  </w:txbxContent>
                </v:textbox>
              </v:shape>
            </w:pict>
          </mc:Fallback>
        </mc:AlternateContent>
      </w:r>
      <w:r>
        <w:rPr>
          <w:noProof/>
          <w:color w:val="000000" w:themeColor="text1"/>
        </w:rPr>
        <mc:AlternateContent>
          <mc:Choice Requires="wps">
            <w:drawing>
              <wp:anchor distT="0" distB="0" distL="114300" distR="114300" simplePos="0" relativeHeight="251667968" behindDoc="0" locked="0" layoutInCell="1" allowOverlap="1" wp14:anchorId="2F306CE3" wp14:editId="6FCE0F5D">
                <wp:simplePos x="0" y="0"/>
                <wp:positionH relativeFrom="column">
                  <wp:posOffset>628650</wp:posOffset>
                </wp:positionH>
                <wp:positionV relativeFrom="paragraph">
                  <wp:posOffset>133350</wp:posOffset>
                </wp:positionV>
                <wp:extent cx="292100" cy="298450"/>
                <wp:effectExtent l="0" t="0" r="12700" b="25400"/>
                <wp:wrapNone/>
                <wp:docPr id="30" name="文本框 30"/>
                <wp:cNvGraphicFramePr/>
                <a:graphic xmlns:a="http://schemas.openxmlformats.org/drawingml/2006/main">
                  <a:graphicData uri="http://schemas.microsoft.com/office/word/2010/wordprocessingShape">
                    <wps:wsp>
                      <wps:cNvSpPr txBox="1"/>
                      <wps:spPr>
                        <a:xfrm>
                          <a:off x="0" y="0"/>
                          <a:ext cx="292100" cy="298450"/>
                        </a:xfrm>
                        <a:prstGeom prst="rect">
                          <a:avLst/>
                        </a:prstGeom>
                        <a:solidFill>
                          <a:schemeClr val="lt1"/>
                        </a:solidFill>
                        <a:ln w="6350">
                          <a:solidFill>
                            <a:schemeClr val="bg1"/>
                          </a:solidFill>
                        </a:ln>
                      </wps:spPr>
                      <wps:txbx>
                        <w:txbxContent>
                          <w:p w14:paraId="1954ED75" w14:textId="77777777" w:rsidR="0074777A" w:rsidRDefault="00000000">
                            <w:r>
                              <w:rPr>
                                <w:rFonts w:hint="eastAsia"/>
                              </w:rPr>
                              <w:t>A</w:t>
                            </w:r>
                          </w:p>
                          <w:p w14:paraId="6A265F78" w14:textId="77777777" w:rsidR="0074777A" w:rsidRDefault="0074777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9.5pt;margin-top:10.5pt;height:23.5pt;width:23pt;z-index:251684864;mso-width-relative:page;mso-height-relative:page;" fillcolor="#FFFFFF [3201]" filled="t" stroked="t" coordsize="21600,21600" o:gfxdata="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Upmq11wAAAAgBAAAPAAAA&#10;AAAAAAEAIAAAACIAAABkcnMvZG93bnJldi54bWxQSwECFAAUAAAACACHTuJAIdk8kU8CAAC5BAAA&#10;DgAAAAAAAAABACAAAAAmAQAAZHJzL2Uyb0RvYy54bWxQSwUGAAAAAAYABgBZAQAA5wUAAAAA&#10;">
                <v:fill on="t" focussize="0,0"/>
                <v:stroke weight="0.5pt" color="#FFFFFF [3212]" joinstyle="round"/>
                <v:imagedata o:title=""/>
                <o:lock v:ext="edit" aspectratio="f"/>
                <v:textbox>
                  <w:txbxContent>
                    <w:p>
                      <w:r>
                        <w:rPr>
                          <w:rFonts w:hint="eastAsia"/>
                        </w:rPr>
                        <w:t>A</w:t>
                      </w:r>
                    </w:p>
                    <w:p/>
                  </w:txbxContent>
                </v:textbox>
              </v:shape>
            </w:pict>
          </mc:Fallback>
        </mc:AlternateContent>
      </w:r>
      <w:r>
        <w:rPr>
          <w:noProof/>
          <w:color w:val="000000" w:themeColor="text1"/>
        </w:rPr>
        <mc:AlternateContent>
          <mc:Choice Requires="wps">
            <w:drawing>
              <wp:anchor distT="0" distB="0" distL="114300" distR="114300" simplePos="0" relativeHeight="251666944" behindDoc="0" locked="0" layoutInCell="1" allowOverlap="1" wp14:anchorId="4F3046E4" wp14:editId="0A1C6615">
                <wp:simplePos x="0" y="0"/>
                <wp:positionH relativeFrom="column">
                  <wp:posOffset>1371600</wp:posOffset>
                </wp:positionH>
                <wp:positionV relativeFrom="paragraph">
                  <wp:posOffset>114300</wp:posOffset>
                </wp:positionV>
                <wp:extent cx="292100" cy="298450"/>
                <wp:effectExtent l="0" t="0" r="12700" b="25400"/>
                <wp:wrapNone/>
                <wp:docPr id="35" name="文本框 35"/>
                <wp:cNvGraphicFramePr/>
                <a:graphic xmlns:a="http://schemas.openxmlformats.org/drawingml/2006/main">
                  <a:graphicData uri="http://schemas.microsoft.com/office/word/2010/wordprocessingShape">
                    <wps:wsp>
                      <wps:cNvSpPr txBox="1"/>
                      <wps:spPr>
                        <a:xfrm>
                          <a:off x="0" y="0"/>
                          <a:ext cx="292100" cy="298450"/>
                        </a:xfrm>
                        <a:prstGeom prst="rect">
                          <a:avLst/>
                        </a:prstGeom>
                        <a:solidFill>
                          <a:schemeClr val="lt1"/>
                        </a:solidFill>
                        <a:ln w="6350">
                          <a:solidFill>
                            <a:schemeClr val="bg1"/>
                          </a:solidFill>
                        </a:ln>
                      </wps:spPr>
                      <wps:txbx>
                        <w:txbxContent>
                          <w:p w14:paraId="17717DA5" w14:textId="77777777" w:rsidR="0074777A" w:rsidRDefault="00000000">
                            <w:r>
                              <w:t>F</w:t>
                            </w:r>
                          </w:p>
                          <w:p w14:paraId="77EDD8E3" w14:textId="77777777" w:rsidR="0074777A" w:rsidRDefault="0074777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08pt;margin-top:9pt;height:23.5pt;width:23pt;z-index:251683840;mso-width-relative:page;mso-height-relative:page;" fillcolor="#FFFFFF [3201]" filled="t" stroked="t" coordsize="21600,21600" o:gfxdata="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3J46p1gAAAAkBAAAPAAAA&#10;AAAAAAEAIAAAACIAAABkcnMvZG93bnJldi54bWxQSwECFAAUAAAACACHTuJAHoRR/1ACAAC5BAAA&#10;DgAAAAAAAAABACAAAAAlAQAAZHJzL2Uyb0RvYy54bWxQSwUGAAAAAAYABgBZAQAA5wUAAAAA&#10;">
                <v:fill on="t" focussize="0,0"/>
                <v:stroke weight="0.5pt" color="#FFFFFF [3212]" joinstyle="round"/>
                <v:imagedata o:title=""/>
                <o:lock v:ext="edit" aspectratio="f"/>
                <v:textbox>
                  <w:txbxContent>
                    <w:p>
                      <w:r>
                        <w:t>F</w:t>
                      </w:r>
                    </w:p>
                    <w:p/>
                  </w:txbxContent>
                </v:textbox>
              </v:shape>
            </w:pict>
          </mc:Fallback>
        </mc:AlternateContent>
      </w:r>
      <w:r>
        <w:rPr>
          <w:color w:val="000000" w:themeColor="text1"/>
        </w:rPr>
        <w:tab/>
      </w:r>
    </w:p>
    <w:p w14:paraId="40FD9191" w14:textId="77777777" w:rsidR="0074777A" w:rsidRDefault="00000000">
      <w:pPr>
        <w:tabs>
          <w:tab w:val="center" w:pos="4393"/>
        </w:tabs>
        <w:spacing w:line="480" w:lineRule="auto"/>
        <w:ind w:firstLine="480"/>
        <w:rPr>
          <w:color w:val="000000" w:themeColor="text1"/>
        </w:rPr>
      </w:pPr>
      <w:r>
        <w:rPr>
          <w:noProof/>
          <w:color w:val="000000" w:themeColor="text1"/>
        </w:rPr>
        <mc:AlternateContent>
          <mc:Choice Requires="wps">
            <w:drawing>
              <wp:anchor distT="0" distB="0" distL="114300" distR="114300" simplePos="0" relativeHeight="251670016" behindDoc="1" locked="0" layoutInCell="1" allowOverlap="1" wp14:anchorId="7E84F184" wp14:editId="4D325681">
                <wp:simplePos x="0" y="0"/>
                <wp:positionH relativeFrom="column">
                  <wp:posOffset>4161155</wp:posOffset>
                </wp:positionH>
                <wp:positionV relativeFrom="paragraph">
                  <wp:posOffset>24130</wp:posOffset>
                </wp:positionV>
                <wp:extent cx="291465" cy="298450"/>
                <wp:effectExtent l="0" t="0" r="13335" b="25400"/>
                <wp:wrapNone/>
                <wp:docPr id="19" name="文本框 19"/>
                <wp:cNvGraphicFramePr/>
                <a:graphic xmlns:a="http://schemas.openxmlformats.org/drawingml/2006/main">
                  <a:graphicData uri="http://schemas.microsoft.com/office/word/2010/wordprocessingShape">
                    <wps:wsp>
                      <wps:cNvSpPr txBox="1"/>
                      <wps:spPr>
                        <a:xfrm>
                          <a:off x="0" y="0"/>
                          <a:ext cx="291465" cy="298450"/>
                        </a:xfrm>
                        <a:prstGeom prst="rect">
                          <a:avLst/>
                        </a:prstGeom>
                        <a:solidFill>
                          <a:schemeClr val="lt1"/>
                        </a:solidFill>
                        <a:ln w="6350">
                          <a:solidFill>
                            <a:schemeClr val="bg1"/>
                          </a:solidFill>
                        </a:ln>
                      </wps:spPr>
                      <wps:txbx>
                        <w:txbxContent>
                          <w:p w14:paraId="5EC78C5A" w14:textId="77777777" w:rsidR="0074777A" w:rsidRDefault="00000000">
                            <w: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27.65pt;margin-top:1.9pt;height:23.5pt;width:22.95pt;z-index:-251630592;mso-width-relative:page;mso-height-relative:page;" fillcolor="#FFFFFF [3201]" filled="t" stroked="t" coordsize="21600,21600" o:gfxdata="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Zl3Lx1wAAAAgBAAAPAAAA&#10;AAAAAAEAIAAAACIAAABkcnMvZG93bnJldi54bWxQSwECFAAUAAAACACHTuJASPeirE8CAAC5BAAA&#10;DgAAAAAAAAABACAAAAAmAQAAZHJzL2Uyb0RvYy54bWxQSwUGAAAAAAYABgBZAQAA5wUAAAAA&#10;">
                <v:fill on="t" focussize="0,0"/>
                <v:stroke weight="0.5pt" color="#FFFFFF [3212]" joinstyle="round"/>
                <v:imagedata o:title=""/>
                <o:lock v:ext="edit" aspectratio="f"/>
                <v:textbox>
                  <w:txbxContent>
                    <w:p>
                      <w:r>
                        <w:t>M</w:t>
                      </w:r>
                    </w:p>
                  </w:txbxContent>
                </v:textbox>
              </v:shape>
            </w:pict>
          </mc:Fallback>
        </mc:AlternateContent>
      </w:r>
      <w:r>
        <w:rPr>
          <w:noProof/>
          <w:color w:val="000000" w:themeColor="text1"/>
        </w:rPr>
        <mc:AlternateContent>
          <mc:Choice Requires="wps">
            <w:drawing>
              <wp:anchor distT="0" distB="0" distL="114300" distR="114300" simplePos="0" relativeHeight="251660800" behindDoc="0" locked="0" layoutInCell="1" allowOverlap="1" wp14:anchorId="1F2D6EF4" wp14:editId="2D06432F">
                <wp:simplePos x="0" y="0"/>
                <wp:positionH relativeFrom="column">
                  <wp:posOffset>3021965</wp:posOffset>
                </wp:positionH>
                <wp:positionV relativeFrom="paragraph">
                  <wp:posOffset>41275</wp:posOffset>
                </wp:positionV>
                <wp:extent cx="292100" cy="298450"/>
                <wp:effectExtent l="0" t="0" r="12700" b="25400"/>
                <wp:wrapNone/>
                <wp:docPr id="46" name="文本框 46"/>
                <wp:cNvGraphicFramePr/>
                <a:graphic xmlns:a="http://schemas.openxmlformats.org/drawingml/2006/main">
                  <a:graphicData uri="http://schemas.microsoft.com/office/word/2010/wordprocessingShape">
                    <wps:wsp>
                      <wps:cNvSpPr txBox="1"/>
                      <wps:spPr>
                        <a:xfrm>
                          <a:off x="0" y="0"/>
                          <a:ext cx="292100" cy="298450"/>
                        </a:xfrm>
                        <a:prstGeom prst="rect">
                          <a:avLst/>
                        </a:prstGeom>
                        <a:solidFill>
                          <a:schemeClr val="lt1"/>
                        </a:solidFill>
                        <a:ln w="6350">
                          <a:solidFill>
                            <a:schemeClr val="bg1"/>
                          </a:solidFill>
                        </a:ln>
                      </wps:spPr>
                      <wps:txbx>
                        <w:txbxContent>
                          <w:p w14:paraId="0EAA75FF" w14:textId="77777777" w:rsidR="0074777A" w:rsidRDefault="00000000">
                            <w:r>
                              <w:t>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37.95pt;margin-top:3.25pt;height:23.5pt;width:23pt;z-index:251677696;mso-width-relative:page;mso-height-relative:page;" fillcolor="#FFFFFF [3201]" filled="t" stroked="t" coordsize="21600,21600" o:gfxdata="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jiO4t1gAAAAgBAAAPAAAA&#10;AAAAAAEAIAAAACIAAABkcnMvZG93bnJldi54bWxQSwECFAAUAAAACACHTuJAvo5iSFACAAC5BAAA&#10;DgAAAAAAAAABACAAAAAlAQAAZHJzL2Uyb0RvYy54bWxQSwUGAAAAAAYABgBZAQAA5wUAAAAA&#10;">
                <v:fill on="t" focussize="0,0"/>
                <v:stroke weight="0.5pt" color="#FFFFFF [3212]" joinstyle="round"/>
                <v:imagedata o:title=""/>
                <o:lock v:ext="edit" aspectratio="f"/>
                <v:textbox>
                  <w:txbxContent>
                    <w:p>
                      <w:r>
                        <w:t>H</w:t>
                      </w:r>
                    </w:p>
                  </w:txbxContent>
                </v:textbox>
              </v:shape>
            </w:pict>
          </mc:Fallback>
        </mc:AlternateContent>
      </w:r>
      <w:r>
        <w:rPr>
          <w:noProof/>
          <w:color w:val="000000" w:themeColor="text1"/>
        </w:rPr>
        <mc:AlternateContent>
          <mc:Choice Requires="wps">
            <w:drawing>
              <wp:anchor distT="0" distB="0" distL="114300" distR="114300" simplePos="0" relativeHeight="251664896" behindDoc="0" locked="0" layoutInCell="1" allowOverlap="1" wp14:anchorId="644C32EC" wp14:editId="5A4A6133">
                <wp:simplePos x="0" y="0"/>
                <wp:positionH relativeFrom="column">
                  <wp:posOffset>1626235</wp:posOffset>
                </wp:positionH>
                <wp:positionV relativeFrom="paragraph">
                  <wp:posOffset>163195</wp:posOffset>
                </wp:positionV>
                <wp:extent cx="292100" cy="298450"/>
                <wp:effectExtent l="0" t="0" r="12700" b="25400"/>
                <wp:wrapNone/>
                <wp:docPr id="34" name="文本框 34"/>
                <wp:cNvGraphicFramePr/>
                <a:graphic xmlns:a="http://schemas.openxmlformats.org/drawingml/2006/main">
                  <a:graphicData uri="http://schemas.microsoft.com/office/word/2010/wordprocessingShape">
                    <wps:wsp>
                      <wps:cNvSpPr txBox="1"/>
                      <wps:spPr>
                        <a:xfrm>
                          <a:off x="0" y="0"/>
                          <a:ext cx="292100" cy="298450"/>
                        </a:xfrm>
                        <a:prstGeom prst="rect">
                          <a:avLst/>
                        </a:prstGeom>
                        <a:solidFill>
                          <a:schemeClr val="lt1"/>
                        </a:solidFill>
                        <a:ln w="6350">
                          <a:solidFill>
                            <a:schemeClr val="bg1"/>
                          </a:solidFill>
                        </a:ln>
                      </wps:spPr>
                      <wps:txbx>
                        <w:txbxContent>
                          <w:p w14:paraId="3174D55D" w14:textId="77777777" w:rsidR="0074777A" w:rsidRDefault="00000000">
                            <w:r>
                              <w:t>E</w:t>
                            </w:r>
                          </w:p>
                          <w:p w14:paraId="6A2A2DEB" w14:textId="77777777" w:rsidR="0074777A" w:rsidRDefault="0074777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28.05pt;margin-top:12.85pt;height:23.5pt;width:23pt;z-index:251681792;mso-width-relative:page;mso-height-relative:page;" fillcolor="#FFFFFF [3201]" filled="t" stroked="t" coordsize="21600,21600" o:gfxdata="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ePoFz1gAAAAkBAAAPAAAA&#10;AAAAAAEAIAAAACIAAABkcnMvZG93bnJldi54bWxQSwECFAAUAAAACACHTuJA+DxXjlACAAC5BAAA&#10;DgAAAAAAAAABACAAAAAlAQAAZHJzL2Uyb0RvYy54bWxQSwUGAAAAAAYABgBZAQAA5wUAAAAA&#10;">
                <v:fill on="t" focussize="0,0"/>
                <v:stroke weight="0.5pt" color="#FFFFFF [3212]" joinstyle="round"/>
                <v:imagedata o:title=""/>
                <o:lock v:ext="edit" aspectratio="f"/>
                <v:textbox>
                  <w:txbxContent>
                    <w:p>
                      <w:r>
                        <w:t>E</w:t>
                      </w:r>
                    </w:p>
                    <w:p/>
                  </w:txbxContent>
                </v:textbox>
              </v:shape>
            </w:pict>
          </mc:Fallback>
        </mc:AlternateContent>
      </w:r>
      <w:r>
        <w:rPr>
          <w:noProof/>
          <w:color w:val="000000" w:themeColor="text1"/>
        </w:rPr>
        <mc:AlternateContent>
          <mc:Choice Requires="wps">
            <w:drawing>
              <wp:anchor distT="0" distB="0" distL="114300" distR="114300" simplePos="0" relativeHeight="251665920" behindDoc="0" locked="0" layoutInCell="1" allowOverlap="1" wp14:anchorId="727FB6B8" wp14:editId="28919ED7">
                <wp:simplePos x="0" y="0"/>
                <wp:positionH relativeFrom="column">
                  <wp:posOffset>425450</wp:posOffset>
                </wp:positionH>
                <wp:positionV relativeFrom="paragraph">
                  <wp:posOffset>255905</wp:posOffset>
                </wp:positionV>
                <wp:extent cx="292100" cy="298450"/>
                <wp:effectExtent l="0" t="0" r="12700" b="25400"/>
                <wp:wrapNone/>
                <wp:docPr id="31" name="文本框 31"/>
                <wp:cNvGraphicFramePr/>
                <a:graphic xmlns:a="http://schemas.openxmlformats.org/drawingml/2006/main">
                  <a:graphicData uri="http://schemas.microsoft.com/office/word/2010/wordprocessingShape">
                    <wps:wsp>
                      <wps:cNvSpPr txBox="1"/>
                      <wps:spPr>
                        <a:xfrm>
                          <a:off x="0" y="0"/>
                          <a:ext cx="292100" cy="298450"/>
                        </a:xfrm>
                        <a:prstGeom prst="rect">
                          <a:avLst/>
                        </a:prstGeom>
                        <a:solidFill>
                          <a:schemeClr val="lt1"/>
                        </a:solidFill>
                        <a:ln w="6350">
                          <a:solidFill>
                            <a:schemeClr val="bg1"/>
                          </a:solidFill>
                        </a:ln>
                      </wps:spPr>
                      <wps:txbx>
                        <w:txbxContent>
                          <w:p w14:paraId="33E257B0" w14:textId="77777777" w:rsidR="0074777A" w:rsidRDefault="00000000">
                            <w: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3.5pt;margin-top:20.15pt;height:23.5pt;width:23pt;z-index:251682816;mso-width-relative:page;mso-height-relative:page;" fillcolor="#FFFFFF [3201]" filled="t" stroked="t" coordsize="21600,21600" o:gfxdata="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XPap41gAAAAgBAAAPAAAA&#10;AAAAAAEAIAAAACIAAABkcnMvZG93bnJldi54bWxQSwECFAAUAAAACACHTuJAx2E64FACAAC5BAAA&#10;DgAAAAAAAAABACAAAAAlAQAAZHJzL2Uyb0RvYy54bWxQSwUGAAAAAAYABgBZAQAA5wUAAAAA&#10;">
                <v:fill on="t" focussize="0,0"/>
                <v:stroke weight="0.5pt" color="#FFFFFF [3212]" joinstyle="round"/>
                <v:imagedata o:title=""/>
                <o:lock v:ext="edit" aspectratio="f"/>
                <v:textbox>
                  <w:txbxContent>
                    <w:p>
                      <w:r>
                        <w:t>B</w:t>
                      </w:r>
                    </w:p>
                  </w:txbxContent>
                </v:textbox>
              </v:shape>
            </w:pict>
          </mc:Fallback>
        </mc:AlternateContent>
      </w:r>
      <w:r>
        <w:rPr>
          <w:color w:val="000000" w:themeColor="text1"/>
        </w:rPr>
        <w:tab/>
      </w:r>
    </w:p>
    <w:p w14:paraId="5AC63022" w14:textId="77777777" w:rsidR="0074777A" w:rsidRDefault="00000000">
      <w:pPr>
        <w:spacing w:line="480" w:lineRule="auto"/>
        <w:ind w:firstLine="480"/>
        <w:rPr>
          <w:color w:val="000000" w:themeColor="text1"/>
        </w:rPr>
      </w:pPr>
      <w:r>
        <w:rPr>
          <w:noProof/>
          <w:color w:val="000000" w:themeColor="text1"/>
        </w:rPr>
        <mc:AlternateContent>
          <mc:Choice Requires="wps">
            <w:drawing>
              <wp:anchor distT="0" distB="0" distL="114300" distR="114300" simplePos="0" relativeHeight="251673088" behindDoc="0" locked="0" layoutInCell="1" allowOverlap="1" wp14:anchorId="75876A74" wp14:editId="670BE7DD">
                <wp:simplePos x="0" y="0"/>
                <wp:positionH relativeFrom="column">
                  <wp:posOffset>665480</wp:posOffset>
                </wp:positionH>
                <wp:positionV relativeFrom="paragraph">
                  <wp:posOffset>16510</wp:posOffset>
                </wp:positionV>
                <wp:extent cx="1047115" cy="0"/>
                <wp:effectExtent l="0" t="0" r="0" b="0"/>
                <wp:wrapNone/>
                <wp:docPr id="37" name="直接连接符 37"/>
                <wp:cNvGraphicFramePr/>
                <a:graphic xmlns:a="http://schemas.openxmlformats.org/drawingml/2006/main">
                  <a:graphicData uri="http://schemas.microsoft.com/office/word/2010/wordprocessingShape">
                    <wps:wsp>
                      <wps:cNvCnPr/>
                      <wps:spPr>
                        <a:xfrm>
                          <a:off x="0" y="0"/>
                          <a:ext cx="10468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2.4pt;margin-top:1.3pt;height:0pt;width:82.45pt;z-index:251688960;mso-width-relative:page;mso-height-relative:page;" filled="f" stroked="t" coordsize="21600,21600" o:gfxdata="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vRYA+NMAAAAHAQAA&#10;DwAAAAAAAAABACAAAAAiAAAAZHJzL2Rvd25yZXYueG1sUEsBAhQAFAAAAAgAh07iQG/2zUjlAQAA&#10;swMAAA4AAAAAAAAAAQAgAAAAIgEAAGRycy9lMm9Eb2MueG1sUEsFBgAAAAAGAAYAWQEAAHkFAAAA&#10;AA==&#10;">
                <v:fill on="f" focussize="0,0"/>
                <v:stroke weight="0.5pt" color="#000000 [3200]" miterlimit="8" joinstyle="miter"/>
                <v:imagedata o:title=""/>
                <o:lock v:ext="edit" aspectratio="f"/>
              </v:line>
            </w:pict>
          </mc:Fallback>
        </mc:AlternateContent>
      </w:r>
      <w:r>
        <w:rPr>
          <w:noProof/>
          <w:color w:val="000000" w:themeColor="text1"/>
        </w:rPr>
        <mc:AlternateContent>
          <mc:Choice Requires="wps">
            <w:drawing>
              <wp:anchor distT="0" distB="0" distL="114300" distR="114300" simplePos="0" relativeHeight="251659776" behindDoc="0" locked="0" layoutInCell="1" allowOverlap="1" wp14:anchorId="4ECAEF90" wp14:editId="5A553ED4">
                <wp:simplePos x="0" y="0"/>
                <wp:positionH relativeFrom="column">
                  <wp:posOffset>3067685</wp:posOffset>
                </wp:positionH>
                <wp:positionV relativeFrom="paragraph">
                  <wp:posOffset>71120</wp:posOffset>
                </wp:positionV>
                <wp:extent cx="292100" cy="298450"/>
                <wp:effectExtent l="0" t="0" r="12700" b="25400"/>
                <wp:wrapNone/>
                <wp:docPr id="47" name="文本框 47"/>
                <wp:cNvGraphicFramePr/>
                <a:graphic xmlns:a="http://schemas.openxmlformats.org/drawingml/2006/main">
                  <a:graphicData uri="http://schemas.microsoft.com/office/word/2010/wordprocessingShape">
                    <wps:wsp>
                      <wps:cNvSpPr txBox="1"/>
                      <wps:spPr>
                        <a:xfrm>
                          <a:off x="0" y="0"/>
                          <a:ext cx="292100" cy="298450"/>
                        </a:xfrm>
                        <a:prstGeom prst="rect">
                          <a:avLst/>
                        </a:prstGeom>
                        <a:solidFill>
                          <a:schemeClr val="lt1"/>
                        </a:solidFill>
                        <a:ln w="6350">
                          <a:solidFill>
                            <a:schemeClr val="bg1"/>
                          </a:solidFill>
                        </a:ln>
                      </wps:spPr>
                      <wps:txbx>
                        <w:txbxContent>
                          <w:p w14:paraId="0B8F5F6F" w14:textId="77777777" w:rsidR="0074777A" w:rsidRDefault="00000000">
                            <w:r>
                              <w:t>I</w:t>
                            </w:r>
                            <w:r>
                              <w:rPr>
                                <w:noProof/>
                              </w:rPr>
                              <w:drawing>
                                <wp:inline distT="0" distB="0" distL="0" distR="0" wp14:anchorId="1C794F05" wp14:editId="74D928E9">
                                  <wp:extent cx="102870" cy="107950"/>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02870" cy="1079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41.55pt;margin-top:5.6pt;height:23.5pt;width:23pt;z-index:251676672;mso-width-relative:page;mso-height-relative:page;" fillcolor="#FFFFFF [3201]" filled="t" stroked="t" coordsize="21600,21600" o:gfxdata="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rkJ3z9cAAAAJAQAADwAA&#10;AAAAAAABACAAAAAiAAAAZHJzL2Rvd25yZXYueG1sUEsBAhQAFAAAAAgAh07iQFg2ZDlQAgAAuQQA&#10;AA4AAAAAAAAAAQAgAAAAJgEAAGRycy9lMm9Eb2MueG1sUEsFBgAAAAAGAAYAWQEAAOgFAAAAAA==&#10;">
                <v:fill on="t" focussize="0,0"/>
                <v:stroke weight="0.5pt" color="#FFFFFF [3212]" joinstyle="round"/>
                <v:imagedata o:title=""/>
                <o:lock v:ext="edit" aspectratio="f"/>
                <v:textbox>
                  <w:txbxContent>
                    <w:p>
                      <w:r>
                        <w:t>I</w:t>
                      </w:r>
                      <w:r>
                        <w:drawing>
                          <wp:inline distT="0" distB="0" distL="0" distR="0">
                            <wp:extent cx="102870" cy="107950"/>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02870" cy="107950"/>
                                    </a:xfrm>
                                    <a:prstGeom prst="rect">
                                      <a:avLst/>
                                    </a:prstGeom>
                                    <a:noFill/>
                                    <a:ln>
                                      <a:noFill/>
                                    </a:ln>
                                  </pic:spPr>
                                </pic:pic>
                              </a:graphicData>
                            </a:graphic>
                          </wp:inline>
                        </w:drawing>
                      </w:r>
                    </w:p>
                  </w:txbxContent>
                </v:textbox>
              </v:shape>
            </w:pict>
          </mc:Fallback>
        </mc:AlternateContent>
      </w:r>
      <w:r>
        <w:rPr>
          <w:noProof/>
          <w:color w:val="000000" w:themeColor="text1"/>
        </w:rPr>
        <mc:AlternateContent>
          <mc:Choice Requires="wps">
            <w:drawing>
              <wp:anchor distT="0" distB="0" distL="114300" distR="114300" simplePos="0" relativeHeight="251668992" behindDoc="1" locked="0" layoutInCell="1" allowOverlap="1" wp14:anchorId="13582ADA" wp14:editId="3870ACE3">
                <wp:simplePos x="0" y="0"/>
                <wp:positionH relativeFrom="column">
                  <wp:posOffset>4198620</wp:posOffset>
                </wp:positionH>
                <wp:positionV relativeFrom="paragraph">
                  <wp:posOffset>61595</wp:posOffset>
                </wp:positionV>
                <wp:extent cx="291465" cy="299085"/>
                <wp:effectExtent l="0" t="0" r="13335" b="25400"/>
                <wp:wrapNone/>
                <wp:docPr id="17" name="文本框 17"/>
                <wp:cNvGraphicFramePr/>
                <a:graphic xmlns:a="http://schemas.openxmlformats.org/drawingml/2006/main">
                  <a:graphicData uri="http://schemas.microsoft.com/office/word/2010/wordprocessingShape">
                    <wps:wsp>
                      <wps:cNvSpPr txBox="1"/>
                      <wps:spPr>
                        <a:xfrm>
                          <a:off x="0" y="0"/>
                          <a:ext cx="291600" cy="298800"/>
                        </a:xfrm>
                        <a:prstGeom prst="rect">
                          <a:avLst/>
                        </a:prstGeom>
                        <a:solidFill>
                          <a:schemeClr val="lt1"/>
                        </a:solidFill>
                        <a:ln w="6350">
                          <a:solidFill>
                            <a:schemeClr val="bg1"/>
                          </a:solidFill>
                        </a:ln>
                      </wps:spPr>
                      <wps:txbx>
                        <w:txbxContent>
                          <w:p w14:paraId="1C9088DF" w14:textId="77777777" w:rsidR="0074777A" w:rsidRDefault="00000000">
                            <w:r>
                              <w:t>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30.6pt;margin-top:4.85pt;height:23.55pt;width:22.95pt;z-index:-251631616;mso-width-relative:page;mso-height-relative:page;" fillcolor="#FFFFFF [3201]" filled="t" stroked="t" coordsize="21600,21600" o:gfxdata="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hVyY51wAAAAgBAAAPAAAA&#10;AAAAAAEAIAAAACIAAABkcnMvZG93bnJldi54bWxQSwECFAAUAAAACACHTuJAcBNAsE8CAAC5BAAA&#10;DgAAAAAAAAABACAAAAAmAQAAZHJzL2Uyb0RvYy54bWxQSwUGAAAAAAYABgBZAQAA5wUAAAAA&#10;">
                <v:fill on="t" focussize="0,0"/>
                <v:stroke weight="0.5pt" color="#FFFFFF [3212]" joinstyle="round"/>
                <v:imagedata o:title=""/>
                <o:lock v:ext="edit" aspectratio="f"/>
                <v:textbox>
                  <w:txbxContent>
                    <w:p>
                      <w:r>
                        <w:t>L</w:t>
                      </w:r>
                    </w:p>
                  </w:txbxContent>
                </v:textbox>
              </v:shape>
            </w:pict>
          </mc:Fallback>
        </mc:AlternateContent>
      </w:r>
      <w:r>
        <w:rPr>
          <w:noProof/>
          <w:color w:val="000000" w:themeColor="text1"/>
        </w:rPr>
        <mc:AlternateContent>
          <mc:Choice Requires="wps">
            <w:drawing>
              <wp:anchor distT="0" distB="0" distL="114300" distR="114300" simplePos="0" relativeHeight="251657728" behindDoc="1" locked="0" layoutInCell="1" allowOverlap="1" wp14:anchorId="55A54313" wp14:editId="400B1C19">
                <wp:simplePos x="0" y="0"/>
                <wp:positionH relativeFrom="column">
                  <wp:posOffset>3899535</wp:posOffset>
                </wp:positionH>
                <wp:positionV relativeFrom="paragraph">
                  <wp:posOffset>385445</wp:posOffset>
                </wp:positionV>
                <wp:extent cx="291465" cy="299085"/>
                <wp:effectExtent l="0" t="0" r="13335" b="25400"/>
                <wp:wrapNone/>
                <wp:docPr id="50" name="文本框 50"/>
                <wp:cNvGraphicFramePr/>
                <a:graphic xmlns:a="http://schemas.openxmlformats.org/drawingml/2006/main">
                  <a:graphicData uri="http://schemas.microsoft.com/office/word/2010/wordprocessingShape">
                    <wps:wsp>
                      <wps:cNvSpPr txBox="1"/>
                      <wps:spPr>
                        <a:xfrm>
                          <a:off x="0" y="0"/>
                          <a:ext cx="291600" cy="298800"/>
                        </a:xfrm>
                        <a:prstGeom prst="rect">
                          <a:avLst/>
                        </a:prstGeom>
                        <a:solidFill>
                          <a:schemeClr val="lt1"/>
                        </a:solidFill>
                        <a:ln w="6350">
                          <a:solidFill>
                            <a:schemeClr val="bg1"/>
                          </a:solidFill>
                        </a:ln>
                      </wps:spPr>
                      <wps:txbx>
                        <w:txbxContent>
                          <w:p w14:paraId="7084550F" w14:textId="77777777" w:rsidR="0074777A" w:rsidRDefault="00000000">
                            <w:r>
                              <w:t>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07.05pt;margin-top:30.35pt;height:23.55pt;width:22.95pt;z-index:-251641856;mso-width-relative:page;mso-height-relative:page;" fillcolor="#FFFFFF [3201]" filled="t" stroked="t" coordsize="21600,21600" o:gfxdata="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YwZtG1wAAAAoBAAAPAAAAAAAA&#10;AAEAIAAAACIAAABkcnMvZG93bnJldi54bWxQSwECFAAUAAAACACHTuJAFj4ww0wCAAC5BAAADgAA&#10;AAAAAAABACAAAAAmAQAAZHJzL2Uyb0RvYy54bWxQSwUGAAAAAAYABgBZAQAA5AUAAAAA&#10;">
                <v:fill on="t" focussize="0,0"/>
                <v:stroke weight="0.5pt" color="#FFFFFF [3212]" joinstyle="round"/>
                <v:imagedata o:title=""/>
                <o:lock v:ext="edit" aspectratio="f"/>
                <v:textbox>
                  <w:txbxContent>
                    <w:p>
                      <w:r>
                        <w:t>K</w:t>
                      </w:r>
                    </w:p>
                  </w:txbxContent>
                </v:textbox>
              </v:shape>
            </w:pict>
          </mc:Fallback>
        </mc:AlternateContent>
      </w:r>
      <w:r>
        <w:rPr>
          <w:noProof/>
          <w:color w:val="000000" w:themeColor="text1"/>
        </w:rPr>
        <mc:AlternateContent>
          <mc:Choice Requires="wps">
            <w:drawing>
              <wp:anchor distT="0" distB="0" distL="114300" distR="114300" simplePos="0" relativeHeight="251658752" behindDoc="1" locked="0" layoutInCell="1" allowOverlap="1" wp14:anchorId="0541D004" wp14:editId="48D5D044">
                <wp:simplePos x="0" y="0"/>
                <wp:positionH relativeFrom="column">
                  <wp:posOffset>3295650</wp:posOffset>
                </wp:positionH>
                <wp:positionV relativeFrom="paragraph">
                  <wp:posOffset>368300</wp:posOffset>
                </wp:positionV>
                <wp:extent cx="292100" cy="298450"/>
                <wp:effectExtent l="0" t="0" r="12700" b="25400"/>
                <wp:wrapNone/>
                <wp:docPr id="49" name="文本框 49"/>
                <wp:cNvGraphicFramePr/>
                <a:graphic xmlns:a="http://schemas.openxmlformats.org/drawingml/2006/main">
                  <a:graphicData uri="http://schemas.microsoft.com/office/word/2010/wordprocessingShape">
                    <wps:wsp>
                      <wps:cNvSpPr txBox="1"/>
                      <wps:spPr>
                        <a:xfrm>
                          <a:off x="0" y="0"/>
                          <a:ext cx="292100" cy="298450"/>
                        </a:xfrm>
                        <a:prstGeom prst="rect">
                          <a:avLst/>
                        </a:prstGeom>
                        <a:solidFill>
                          <a:schemeClr val="lt1"/>
                        </a:solidFill>
                        <a:ln w="6350">
                          <a:solidFill>
                            <a:schemeClr val="bg1"/>
                          </a:solidFill>
                        </a:ln>
                      </wps:spPr>
                      <wps:txbx>
                        <w:txbxContent>
                          <w:p w14:paraId="25479FBB" w14:textId="77777777" w:rsidR="0074777A" w:rsidRDefault="00000000">
                            <w:r>
                              <w:t>J</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59.5pt;margin-top:29pt;height:23.5pt;width:23pt;z-index:-251640832;mso-width-relative:page;mso-height-relative:page;" fillcolor="#FFFFFF [3201]" filled="t" stroked="t" coordsize="21600,21600" o:gfxdata="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JmQkE1gAAAAoBAAAPAAAA&#10;AAAAAAEAIAAAACIAAABkcnMvZG93bnJldi54bWxQSwECFAAUAAAACACHTuJA/2nV+lACAAC5BAAA&#10;DgAAAAAAAAABACAAAAAlAQAAZHJzL2Uyb0RvYy54bWxQSwUGAAAAAAYABgBZAQAA5wUAAAAA&#10;">
                <v:fill on="t" focussize="0,0"/>
                <v:stroke weight="0.5pt" color="#FFFFFF [3212]" joinstyle="round"/>
                <v:imagedata o:title=""/>
                <o:lock v:ext="edit" aspectratio="f"/>
                <v:textbox>
                  <w:txbxContent>
                    <w:p>
                      <w:r>
                        <w:t>J</w:t>
                      </w:r>
                    </w:p>
                  </w:txbxContent>
                </v:textbox>
              </v:shape>
            </w:pict>
          </mc:Fallback>
        </mc:AlternateContent>
      </w:r>
      <w:r>
        <w:rPr>
          <w:noProof/>
          <w:color w:val="000000" w:themeColor="text1"/>
        </w:rPr>
        <mc:AlternateContent>
          <mc:Choice Requires="wps">
            <w:drawing>
              <wp:anchor distT="0" distB="0" distL="114300" distR="114300" simplePos="0" relativeHeight="251663872" behindDoc="0" locked="0" layoutInCell="1" allowOverlap="1" wp14:anchorId="4DA39DFD" wp14:editId="18F0D239">
                <wp:simplePos x="0" y="0"/>
                <wp:positionH relativeFrom="column">
                  <wp:posOffset>1447165</wp:posOffset>
                </wp:positionH>
                <wp:positionV relativeFrom="paragraph">
                  <wp:posOffset>335915</wp:posOffset>
                </wp:positionV>
                <wp:extent cx="292100" cy="298450"/>
                <wp:effectExtent l="0" t="0" r="12700" b="25400"/>
                <wp:wrapNone/>
                <wp:docPr id="33" name="文本框 33"/>
                <wp:cNvGraphicFramePr/>
                <a:graphic xmlns:a="http://schemas.openxmlformats.org/drawingml/2006/main">
                  <a:graphicData uri="http://schemas.microsoft.com/office/word/2010/wordprocessingShape">
                    <wps:wsp>
                      <wps:cNvSpPr txBox="1"/>
                      <wps:spPr>
                        <a:xfrm>
                          <a:off x="0" y="0"/>
                          <a:ext cx="292100" cy="298450"/>
                        </a:xfrm>
                        <a:prstGeom prst="rect">
                          <a:avLst/>
                        </a:prstGeom>
                        <a:solidFill>
                          <a:schemeClr val="lt1"/>
                        </a:solidFill>
                        <a:ln w="6350">
                          <a:solidFill>
                            <a:schemeClr val="bg1"/>
                          </a:solidFill>
                        </a:ln>
                      </wps:spPr>
                      <wps:txbx>
                        <w:txbxContent>
                          <w:p w14:paraId="4FBC831C" w14:textId="77777777" w:rsidR="0074777A" w:rsidRDefault="00000000">
                            <w:r>
                              <w:t>D</w:t>
                            </w:r>
                          </w:p>
                          <w:p w14:paraId="0DFEB812" w14:textId="77777777" w:rsidR="0074777A" w:rsidRDefault="0074777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13.95pt;margin-top:26.45pt;height:23.5pt;width:23pt;z-index:251680768;mso-width-relative:page;mso-height-relative:page;" fillcolor="#FFFFFF [3201]" filled="t" stroked="t" coordsize="21600,21600" o:gfxdata="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5oXRHdcAAAAJAQAADwAA&#10;AAAAAAABACAAAAAiAAAAZHJzL2Rvd25yZXYueG1sUEsBAhQAFAAAAAgAh07iQAsQNwJQAgAAuQQA&#10;AA4AAAAAAAAAAQAgAAAAJgEAAGRycy9lMm9Eb2MueG1sUEsFBgAAAAAGAAYAWQEAAOgFAAAAAA==&#10;">
                <v:fill on="t" focussize="0,0"/>
                <v:stroke weight="0.5pt" color="#FFFFFF [3212]" joinstyle="round"/>
                <v:imagedata o:title=""/>
                <o:lock v:ext="edit" aspectratio="f"/>
                <v:textbox>
                  <w:txbxContent>
                    <w:p>
                      <w:r>
                        <w:t>D</w:t>
                      </w:r>
                    </w:p>
                    <w:p/>
                  </w:txbxContent>
                </v:textbox>
              </v:shape>
            </w:pict>
          </mc:Fallback>
        </mc:AlternateContent>
      </w:r>
      <w:r>
        <w:rPr>
          <w:noProof/>
          <w:color w:val="000000" w:themeColor="text1"/>
        </w:rPr>
        <mc:AlternateContent>
          <mc:Choice Requires="wps">
            <w:drawing>
              <wp:anchor distT="0" distB="0" distL="114300" distR="114300" simplePos="0" relativeHeight="251662848" behindDoc="0" locked="0" layoutInCell="1" allowOverlap="1" wp14:anchorId="69BD89FB" wp14:editId="276341A5">
                <wp:simplePos x="0" y="0"/>
                <wp:positionH relativeFrom="column">
                  <wp:posOffset>641350</wp:posOffset>
                </wp:positionH>
                <wp:positionV relativeFrom="paragraph">
                  <wp:posOffset>331470</wp:posOffset>
                </wp:positionV>
                <wp:extent cx="292100" cy="298450"/>
                <wp:effectExtent l="0" t="0" r="12700" b="25400"/>
                <wp:wrapNone/>
                <wp:docPr id="32" name="文本框 32"/>
                <wp:cNvGraphicFramePr/>
                <a:graphic xmlns:a="http://schemas.openxmlformats.org/drawingml/2006/main">
                  <a:graphicData uri="http://schemas.microsoft.com/office/word/2010/wordprocessingShape">
                    <wps:wsp>
                      <wps:cNvSpPr txBox="1"/>
                      <wps:spPr>
                        <a:xfrm>
                          <a:off x="0" y="0"/>
                          <a:ext cx="292100" cy="298450"/>
                        </a:xfrm>
                        <a:prstGeom prst="rect">
                          <a:avLst/>
                        </a:prstGeom>
                        <a:solidFill>
                          <a:schemeClr val="lt1"/>
                        </a:solidFill>
                        <a:ln w="6350">
                          <a:solidFill>
                            <a:schemeClr val="bg1"/>
                          </a:solidFill>
                        </a:ln>
                      </wps:spPr>
                      <wps:txbx>
                        <w:txbxContent>
                          <w:p w14:paraId="0AA2FC82" w14:textId="77777777" w:rsidR="0074777A" w:rsidRDefault="00000000">
                            <w:r>
                              <w:t>C</w:t>
                            </w:r>
                          </w:p>
                          <w:p w14:paraId="29BDCBA3" w14:textId="77777777" w:rsidR="0074777A" w:rsidRDefault="0074777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50.5pt;margin-top:26.1pt;height:23.5pt;width:23pt;z-index:251679744;mso-width-relative:page;mso-height-relative:page;" fillcolor="#FFFFFF [3201]" filled="t" stroked="t" coordsize="21600,21600" o:gfxdata="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QYmAc9cAAAAJAQAADwAA&#10;AAAAAAABACAAAAAiAAAAZHJzL2Rvd25yZXYueG1sUEsBAhQAFAAAAAgAh07iQO2oMXNQAgAAuQQA&#10;AA4AAAAAAAAAAQAgAAAAJgEAAGRycy9lMm9Eb2MueG1sUEsFBgAAAAAGAAYAWQEAAOgFAAAAAA==&#10;">
                <v:fill on="t" focussize="0,0"/>
                <v:stroke weight="0.5pt" color="#FFFFFF [3212]" joinstyle="round"/>
                <v:imagedata o:title=""/>
                <o:lock v:ext="edit" aspectratio="f"/>
                <v:textbox>
                  <w:txbxContent>
                    <w:p>
                      <w:r>
                        <w:t>C</w:t>
                      </w:r>
                    </w:p>
                    <w:p/>
                  </w:txbxContent>
                </v:textbox>
              </v:shape>
            </w:pict>
          </mc:Fallback>
        </mc:AlternateContent>
      </w:r>
    </w:p>
    <w:p w14:paraId="00316019" w14:textId="77777777" w:rsidR="0074777A" w:rsidRDefault="00000000">
      <w:pPr>
        <w:tabs>
          <w:tab w:val="left" w:pos="1530"/>
          <w:tab w:val="left" w:pos="5500"/>
        </w:tabs>
        <w:spacing w:line="480" w:lineRule="auto"/>
        <w:ind w:firstLine="480"/>
        <w:rPr>
          <w:color w:val="000000" w:themeColor="text1"/>
        </w:rPr>
      </w:pPr>
      <w:r>
        <w:rPr>
          <w:color w:val="000000" w:themeColor="text1"/>
        </w:rPr>
        <w:tab/>
      </w:r>
      <w:r>
        <w:rPr>
          <w:rFonts w:hint="eastAsia"/>
          <w:color w:val="000000" w:themeColor="text1"/>
        </w:rPr>
        <w:t>集团</w:t>
      </w:r>
      <w:r>
        <w:rPr>
          <w:rFonts w:hint="eastAsia"/>
          <w:color w:val="000000" w:themeColor="text1"/>
        </w:rPr>
        <w:t>1</w:t>
      </w:r>
      <w:r>
        <w:rPr>
          <w:color w:val="000000" w:themeColor="text1"/>
        </w:rPr>
        <w:tab/>
      </w:r>
      <w:r>
        <w:rPr>
          <w:rFonts w:hint="eastAsia"/>
          <w:color w:val="000000" w:themeColor="text1"/>
        </w:rPr>
        <w:t>集团</w:t>
      </w:r>
      <w:r>
        <w:rPr>
          <w:rFonts w:hint="eastAsia"/>
          <w:color w:val="000000" w:themeColor="text1"/>
        </w:rPr>
        <w:t>2</w:t>
      </w:r>
    </w:p>
    <w:p w14:paraId="01404719" w14:textId="77777777" w:rsidR="0074777A" w:rsidRDefault="00000000">
      <w:pPr>
        <w:tabs>
          <w:tab w:val="left" w:pos="3571"/>
        </w:tabs>
        <w:jc w:val="left"/>
      </w:pPr>
      <w:r>
        <w:rPr>
          <w:rFonts w:hint="eastAsia"/>
        </w:rPr>
        <w:t>资料来源：笔者自制</w:t>
      </w:r>
    </w:p>
    <w:p w14:paraId="19F43D69" w14:textId="77777777" w:rsidR="0074777A" w:rsidRDefault="0074777A"/>
    <w:p w14:paraId="49E4B741" w14:textId="77777777" w:rsidR="0074777A" w:rsidRDefault="00000000">
      <w:pPr>
        <w:tabs>
          <w:tab w:val="left" w:pos="3471"/>
        </w:tabs>
        <w:spacing w:line="480" w:lineRule="auto"/>
        <w:rPr>
          <w:b/>
          <w:bCs/>
        </w:rPr>
      </w:pPr>
      <w:r>
        <w:rPr>
          <w:b/>
          <w:bCs/>
        </w:rPr>
        <w:tab/>
      </w:r>
      <w:r>
        <w:rPr>
          <w:rFonts w:hint="eastAsia"/>
          <w:b/>
          <w:bCs/>
        </w:rPr>
        <w:t>四、研究设计</w:t>
      </w:r>
    </w:p>
    <w:p w14:paraId="66570A0F" w14:textId="77777777" w:rsidR="0074777A" w:rsidRDefault="00000000">
      <w:pPr>
        <w:tabs>
          <w:tab w:val="left" w:pos="3471"/>
        </w:tabs>
        <w:spacing w:line="480" w:lineRule="auto"/>
        <w:ind w:firstLine="480"/>
      </w:pPr>
      <w:r>
        <w:rPr>
          <w:rFonts w:hint="eastAsia"/>
        </w:rPr>
        <w:t>本研究的时间范围为</w:t>
      </w:r>
      <w:r>
        <w:rPr>
          <w:rFonts w:hint="eastAsia"/>
        </w:rPr>
        <w:t>2</w:t>
      </w:r>
      <w:r>
        <w:t>000-2014</w:t>
      </w:r>
      <w:r>
        <w:rPr>
          <w:rFonts w:hint="eastAsia"/>
        </w:rPr>
        <w:t>年，主要的原因是：其一，既有研究主要集中于冷战结束前，对新世纪以来贸易相互依赖与国际冲突的探究甚少。新世纪以来，随着贸易相互依赖关系的深度复杂化，贸易的和平效应是否进一步增强？间接的贸易依赖是否同样能够抑制冲突？</w:t>
      </w:r>
      <w:commentRangeStart w:id="74"/>
      <w:r>
        <w:rPr>
          <w:rFonts w:hint="eastAsia"/>
        </w:rPr>
        <w:t>其二，由于战争相关因素数据库（</w:t>
      </w:r>
      <w:r>
        <w:rPr>
          <w:rFonts w:hint="eastAsia"/>
        </w:rPr>
        <w:t>Correlates</w:t>
      </w:r>
      <w:r>
        <w:t xml:space="preserve"> of War</w:t>
      </w:r>
      <w:r>
        <w:rPr>
          <w:rFonts w:hint="eastAsia"/>
        </w:rPr>
        <w:t>）中国际冲突的数据只包括</w:t>
      </w:r>
      <w:r>
        <w:rPr>
          <w:rFonts w:hint="eastAsia"/>
        </w:rPr>
        <w:t>2</w:t>
      </w:r>
      <w:r>
        <w:t>014</w:t>
      </w:r>
      <w:r>
        <w:rPr>
          <w:rFonts w:hint="eastAsia"/>
        </w:rPr>
        <w:t>年之前的数据，所以本研究未能获得</w:t>
      </w:r>
      <w:r>
        <w:rPr>
          <w:rFonts w:hint="eastAsia"/>
        </w:rPr>
        <w:t>2</w:t>
      </w:r>
      <w:r>
        <w:t>014</w:t>
      </w:r>
      <w:r>
        <w:rPr>
          <w:rFonts w:hint="eastAsia"/>
        </w:rPr>
        <w:t>年之后的相关数据。</w:t>
      </w:r>
      <w:commentRangeEnd w:id="74"/>
      <w:r w:rsidR="006C3C25">
        <w:rPr>
          <w:rStyle w:val="af0"/>
        </w:rPr>
        <w:commentReference w:id="74"/>
      </w:r>
    </w:p>
    <w:p w14:paraId="3429CC4C" w14:textId="77777777" w:rsidR="0074777A" w:rsidRDefault="00000000">
      <w:pPr>
        <w:tabs>
          <w:tab w:val="left" w:pos="3471"/>
        </w:tabs>
        <w:spacing w:line="480" w:lineRule="auto"/>
        <w:ind w:firstLine="480"/>
      </w:pPr>
      <w:r>
        <w:rPr>
          <w:rFonts w:hint="eastAsia"/>
        </w:rPr>
        <w:t>（一）主要变量</w:t>
      </w:r>
    </w:p>
    <w:p w14:paraId="428F5A33" w14:textId="77777777" w:rsidR="0074777A" w:rsidRDefault="00000000">
      <w:pPr>
        <w:tabs>
          <w:tab w:val="left" w:pos="3471"/>
        </w:tabs>
        <w:spacing w:line="480" w:lineRule="auto"/>
        <w:ind w:firstLine="480"/>
      </w:pPr>
      <w:r>
        <w:rPr>
          <w:rFonts w:hint="eastAsia"/>
        </w:rPr>
        <w:lastRenderedPageBreak/>
        <w:t>因变量。本文的因变量主要来自战争相关因素数据库“军事化争端”（</w:t>
      </w:r>
      <w:r>
        <w:rPr>
          <w:rFonts w:hint="eastAsia"/>
        </w:rPr>
        <w:t>Militarized</w:t>
      </w:r>
      <w:r>
        <w:t xml:space="preserve"> Interstate Dispute</w:t>
      </w:r>
      <w:r>
        <w:rPr>
          <w:rFonts w:hint="eastAsia"/>
        </w:rPr>
        <w:t>）数据（</w:t>
      </w:r>
      <w:r>
        <w:rPr>
          <w:rFonts w:hint="eastAsia"/>
        </w:rPr>
        <w:t>4</w:t>
      </w:r>
      <w:r>
        <w:t>.02</w:t>
      </w:r>
      <w:r>
        <w:rPr>
          <w:rFonts w:hint="eastAsia"/>
        </w:rPr>
        <w:t>版）。该数据收录了</w:t>
      </w:r>
      <w:r>
        <w:rPr>
          <w:rFonts w:hint="eastAsia"/>
        </w:rPr>
        <w:t>1</w:t>
      </w:r>
      <w:r>
        <w:t>816</w:t>
      </w:r>
      <w:r>
        <w:rPr>
          <w:rFonts w:hint="eastAsia"/>
        </w:rPr>
        <w:t>年到</w:t>
      </w:r>
      <w:r>
        <w:rPr>
          <w:rFonts w:hint="eastAsia"/>
        </w:rPr>
        <w:t>2</w:t>
      </w:r>
      <w:r>
        <w:t>014</w:t>
      </w:r>
      <w:r>
        <w:rPr>
          <w:rFonts w:hint="eastAsia"/>
        </w:rPr>
        <w:t>年的国际冲突，每次国际冲突根据双方敌对程度赋值为</w:t>
      </w:r>
      <w:r>
        <w:rPr>
          <w:rFonts w:hint="eastAsia"/>
        </w:rPr>
        <w:t>1</w:t>
      </w:r>
      <w:r>
        <w:rPr>
          <w:rFonts w:hint="eastAsia"/>
        </w:rPr>
        <w:t>到</w:t>
      </w:r>
      <w:r>
        <w:rPr>
          <w:rFonts w:hint="eastAsia"/>
        </w:rPr>
        <w:t>5</w:t>
      </w:r>
      <w:r>
        <w:rPr>
          <w:rFonts w:hint="eastAsia"/>
        </w:rPr>
        <w:t>，其中</w:t>
      </w:r>
      <w:r>
        <w:rPr>
          <w:rFonts w:hint="eastAsia"/>
        </w:rPr>
        <w:t>5</w:t>
      </w:r>
      <w:r>
        <w:rPr>
          <w:rFonts w:hint="eastAsia"/>
        </w:rPr>
        <w:t>表示战争，</w:t>
      </w:r>
      <w:r>
        <w:rPr>
          <w:rFonts w:hint="eastAsia"/>
        </w:rPr>
        <w:t>4</w:t>
      </w:r>
      <w:r>
        <w:rPr>
          <w:rFonts w:hint="eastAsia"/>
        </w:rPr>
        <w:t>代表使用武力，</w:t>
      </w:r>
      <w:r>
        <w:rPr>
          <w:rFonts w:hint="eastAsia"/>
        </w:rPr>
        <w:t>3</w:t>
      </w:r>
      <w:r>
        <w:rPr>
          <w:rFonts w:hint="eastAsia"/>
        </w:rPr>
        <w:t>代表展示武力，</w:t>
      </w:r>
      <w:r>
        <w:rPr>
          <w:rFonts w:hint="eastAsia"/>
        </w:rPr>
        <w:t>2</w:t>
      </w:r>
      <w:r>
        <w:rPr>
          <w:rFonts w:hint="eastAsia"/>
        </w:rPr>
        <w:t>为威胁使用武力，</w:t>
      </w:r>
      <w:r>
        <w:rPr>
          <w:rFonts w:hint="eastAsia"/>
        </w:rPr>
        <w:t>1</w:t>
      </w:r>
      <w:r>
        <w:rPr>
          <w:rFonts w:hint="eastAsia"/>
        </w:rPr>
        <w:t>为未采取军事化行动。本文将使用国际冲突的严格定义：即使用武力及交战，其中</w:t>
      </w:r>
      <w:r>
        <w:rPr>
          <w:rFonts w:hint="eastAsia"/>
        </w:rPr>
        <w:t>4</w:t>
      </w:r>
      <w:r>
        <w:rPr>
          <w:rFonts w:hint="eastAsia"/>
        </w:rPr>
        <w:t>包括封锁、占领领土及进攻。在本文中，如果两国在一年中的敌对程度达到</w:t>
      </w:r>
      <w:r>
        <w:rPr>
          <w:rFonts w:hint="eastAsia"/>
        </w:rPr>
        <w:t>4</w:t>
      </w:r>
      <w:r>
        <w:rPr>
          <w:rFonts w:hint="eastAsia"/>
        </w:rPr>
        <w:t>、</w:t>
      </w:r>
      <w:r>
        <w:rPr>
          <w:rFonts w:hint="eastAsia"/>
        </w:rPr>
        <w:t>5</w:t>
      </w:r>
      <w:r>
        <w:rPr>
          <w:rFonts w:hint="eastAsia"/>
        </w:rPr>
        <w:t>，我们就认为它们发生了冲突，从而对其赋值为</w:t>
      </w:r>
      <w:r>
        <w:rPr>
          <w:rFonts w:hint="eastAsia"/>
        </w:rPr>
        <w:t>1</w:t>
      </w:r>
      <w:r>
        <w:rPr>
          <w:rFonts w:hint="eastAsia"/>
        </w:rPr>
        <w:t>。如果敌对程度为</w:t>
      </w:r>
      <w:r>
        <w:rPr>
          <w:rFonts w:hint="eastAsia"/>
        </w:rPr>
        <w:t>1</w:t>
      </w:r>
      <w:r>
        <w:rPr>
          <w:rFonts w:hint="eastAsia"/>
        </w:rPr>
        <w:t>、</w:t>
      </w:r>
      <w:r>
        <w:rPr>
          <w:rFonts w:hint="eastAsia"/>
        </w:rPr>
        <w:t>2</w:t>
      </w:r>
      <w:r>
        <w:rPr>
          <w:rFonts w:hint="eastAsia"/>
        </w:rPr>
        <w:t>、</w:t>
      </w:r>
      <w:r>
        <w:rPr>
          <w:rFonts w:hint="eastAsia"/>
        </w:rPr>
        <w:t>3</w:t>
      </w:r>
      <w:r>
        <w:rPr>
          <w:rFonts w:hint="eastAsia"/>
        </w:rPr>
        <w:t>，我们就赋值为</w:t>
      </w:r>
      <w:r>
        <w:rPr>
          <w:rFonts w:hint="eastAsia"/>
        </w:rPr>
        <w:t>0</w:t>
      </w:r>
      <w:r>
        <w:rPr>
          <w:rFonts w:hint="eastAsia"/>
        </w:rPr>
        <w:t>。在稳健性检验中，我们将增加一种宽泛的国际冲突的定义，即展示武力、使用武力及交战。其中</w:t>
      </w:r>
      <w:r>
        <w:rPr>
          <w:rFonts w:hint="eastAsia"/>
        </w:rPr>
        <w:t>3</w:t>
      </w:r>
      <w:r>
        <w:rPr>
          <w:rFonts w:hint="eastAsia"/>
        </w:rPr>
        <w:t>包括决定动员、军队或船舶移动、侵犯边境或构筑边境防御工事。</w:t>
      </w:r>
    </w:p>
    <w:p w14:paraId="10842129" w14:textId="77777777" w:rsidR="0074777A" w:rsidRDefault="00000000">
      <w:pPr>
        <w:spacing w:line="480" w:lineRule="auto"/>
        <w:ind w:firstLineChars="200" w:firstLine="480"/>
        <w:rPr>
          <w:szCs w:val="24"/>
        </w:rPr>
      </w:pPr>
      <w:r>
        <w:rPr>
          <w:rFonts w:hint="eastAsia"/>
          <w:color w:val="000000" w:themeColor="text1"/>
          <w:szCs w:val="24"/>
        </w:rPr>
        <w:t>核心自变量。本文有三个自变量，其中一个是第三方贸易，我们借鉴金恩的研究</w:t>
      </w:r>
      <w:r>
        <w:rPr>
          <w:rStyle w:val="ac"/>
          <w:color w:val="000000" w:themeColor="text1"/>
          <w:szCs w:val="24"/>
        </w:rPr>
        <w:footnoteReference w:id="35"/>
      </w:r>
      <w:r>
        <w:rPr>
          <w:rFonts w:hint="eastAsia"/>
          <w:color w:val="000000" w:themeColor="text1"/>
          <w:szCs w:val="24"/>
        </w:rPr>
        <w:t>，设</w:t>
      </w:r>
      <w:bookmarkStart w:id="75" w:name="_Hlk120697119"/>
      <w:r>
        <w:rPr>
          <w:i/>
          <w:color w:val="000000" w:themeColor="text1"/>
          <w:szCs w:val="24"/>
        </w:rPr>
        <w:br/>
      </w:r>
      <m:oMathPara>
        <m:oMath>
          <m:sSub>
            <m:sSubPr>
              <m:ctrlPr>
                <w:rPr>
                  <w:rFonts w:ascii="Cambria Math" w:hAnsi="Cambria Math"/>
                  <w:i/>
                  <w:szCs w:val="24"/>
                </w:rPr>
              </m:ctrlPr>
            </m:sSubPr>
            <m:e>
              <m:r>
                <w:rPr>
                  <w:rFonts w:ascii="Cambria Math" w:hAnsi="Cambria Math"/>
                  <w:szCs w:val="24"/>
                </w:rPr>
                <m:t>ω</m:t>
              </m:r>
            </m:e>
            <m:sub>
              <m:r>
                <w:rPr>
                  <w:rFonts w:ascii="Cambria Math" w:hAnsi="Cambria Math"/>
                  <w:szCs w:val="24"/>
                </w:rPr>
                <m:t>ij</m:t>
              </m:r>
            </m:sub>
          </m:sSub>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trade</m:t>
                          </m:r>
                        </m:e>
                        <m:sub>
                          <m:r>
                            <w:rPr>
                              <w:rFonts w:ascii="Cambria Math" w:hAnsi="Cambria Math"/>
                              <w:szCs w:val="24"/>
                            </w:rPr>
                            <m:t>i,j</m:t>
                          </m:r>
                        </m:sub>
                      </m:sSub>
                    </m:num>
                    <m:den>
                      <m:sSub>
                        <m:sSubPr>
                          <m:ctrlPr>
                            <w:rPr>
                              <w:rFonts w:ascii="Cambria Math" w:hAnsi="Cambria Math"/>
                              <w:i/>
                              <w:szCs w:val="24"/>
                            </w:rPr>
                          </m:ctrlPr>
                        </m:sSubPr>
                        <m:e>
                          <m:r>
                            <w:rPr>
                              <w:rFonts w:ascii="Cambria Math" w:hAnsi="Cambria Math"/>
                              <w:szCs w:val="24"/>
                            </w:rPr>
                            <m:t>GDP</m:t>
                          </m:r>
                        </m:e>
                        <m:sub>
                          <m:r>
                            <w:rPr>
                              <w:rFonts w:ascii="Cambria Math" w:hAnsi="Cambria Math"/>
                              <w:szCs w:val="24"/>
                            </w:rPr>
                            <m:t>i</m:t>
                          </m:r>
                        </m:sub>
                      </m:sSub>
                    </m:den>
                  </m:f>
                </m:e>
              </m:d>
            </m:e>
            <m:sup>
              <m:r>
                <w:rPr>
                  <w:rFonts w:ascii="Cambria Math" w:hAnsi="Cambria Math"/>
                  <w:szCs w:val="24"/>
                </w:rPr>
                <m:t>1/2</m:t>
              </m:r>
            </m:sup>
          </m:sSup>
        </m:oMath>
      </m:oMathPara>
      <w:bookmarkEnd w:id="75"/>
    </w:p>
    <w:p w14:paraId="37F8D213" w14:textId="77777777" w:rsidR="0074777A" w:rsidRDefault="00000000">
      <w:pPr>
        <w:spacing w:line="480" w:lineRule="auto"/>
        <w:ind w:firstLineChars="200" w:firstLine="480"/>
        <w:rPr>
          <w:szCs w:val="24"/>
        </w:rPr>
      </w:pPr>
      <m:oMath>
        <m:r>
          <w:rPr>
            <w:rFonts w:ascii="Cambria Math" w:hAnsi="Cambria Math"/>
            <w:szCs w:val="24"/>
          </w:rPr>
          <m:t>W</m:t>
        </m:r>
      </m:oMath>
      <w:r>
        <w:rPr>
          <w:rFonts w:hint="eastAsia"/>
          <w:szCs w:val="24"/>
        </w:rPr>
        <w:t>为</w:t>
      </w:r>
      <m:oMath>
        <m:r>
          <w:rPr>
            <w:rFonts w:ascii="Cambria Math" w:hAnsi="Cambria Math"/>
            <w:szCs w:val="24"/>
          </w:rPr>
          <m:t>n×n</m:t>
        </m:r>
      </m:oMath>
      <w:r>
        <w:rPr>
          <w:rFonts w:hint="eastAsia"/>
          <w:szCs w:val="24"/>
        </w:rPr>
        <w:t>阶矩阵，</w:t>
      </w:r>
      <m:oMath>
        <m:r>
          <w:rPr>
            <w:rFonts w:ascii="Cambria Math" w:hAnsi="Cambria Math"/>
            <w:szCs w:val="24"/>
          </w:rPr>
          <m:t>W</m:t>
        </m:r>
      </m:oMath>
      <w:r>
        <w:rPr>
          <w:rFonts w:hint="eastAsia"/>
          <w:szCs w:val="24"/>
        </w:rPr>
        <w:t>的第</w:t>
      </w:r>
      <m:oMath>
        <m:r>
          <w:rPr>
            <w:rFonts w:ascii="Cambria Math" w:hAnsi="Cambria Math"/>
            <w:szCs w:val="24"/>
          </w:rPr>
          <m:t>i</m:t>
        </m:r>
      </m:oMath>
      <w:r>
        <w:rPr>
          <w:rFonts w:hint="eastAsia"/>
          <w:szCs w:val="24"/>
        </w:rPr>
        <w:t>行</w:t>
      </w:r>
      <m:oMath>
        <m:r>
          <w:rPr>
            <w:rFonts w:ascii="Cambria Math" w:hAnsi="Cambria Math"/>
            <w:szCs w:val="24"/>
          </w:rPr>
          <m:t>j</m:t>
        </m:r>
      </m:oMath>
      <w:r>
        <w:rPr>
          <w:rFonts w:hint="eastAsia"/>
          <w:szCs w:val="24"/>
        </w:rPr>
        <w:t>列元素为</w:t>
      </w:r>
      <m:oMath>
        <m:sSub>
          <m:sSubPr>
            <m:ctrlPr>
              <w:rPr>
                <w:rFonts w:ascii="Cambria Math" w:hAnsi="Cambria Math"/>
                <w:i/>
                <w:szCs w:val="24"/>
              </w:rPr>
            </m:ctrlPr>
          </m:sSubPr>
          <m:e>
            <m:r>
              <w:rPr>
                <w:rFonts w:ascii="Cambria Math" w:hAnsi="Cambria Math"/>
                <w:szCs w:val="24"/>
              </w:rPr>
              <m:t>ω</m:t>
            </m:r>
          </m:e>
          <m:sub>
            <m:r>
              <w:rPr>
                <w:rFonts w:ascii="Cambria Math" w:hAnsi="Cambria Math"/>
                <w:szCs w:val="24"/>
              </w:rPr>
              <m:t>ij</m:t>
            </m:r>
          </m:sub>
        </m:sSub>
      </m:oMath>
      <w:r>
        <w:rPr>
          <w:rFonts w:hint="eastAsia"/>
          <w:szCs w:val="24"/>
        </w:rPr>
        <w:t>，且当</w:t>
      </w:r>
      <m:oMath>
        <m:r>
          <w:rPr>
            <w:rFonts w:ascii="Cambria Math" w:hAnsi="Cambria Math"/>
            <w:szCs w:val="24"/>
          </w:rPr>
          <m:t>i=j</m:t>
        </m:r>
      </m:oMath>
      <w:r>
        <w:rPr>
          <w:rFonts w:hint="eastAsia"/>
          <w:szCs w:val="24"/>
        </w:rPr>
        <w:t>时</w:t>
      </w:r>
      <m:oMath>
        <m:sSub>
          <m:sSubPr>
            <m:ctrlPr>
              <w:rPr>
                <w:rFonts w:ascii="Cambria Math" w:hAnsi="Cambria Math"/>
                <w:i/>
                <w:szCs w:val="24"/>
              </w:rPr>
            </m:ctrlPr>
          </m:sSubPr>
          <m:e>
            <m:r>
              <w:rPr>
                <w:rFonts w:ascii="Cambria Math" w:hAnsi="Cambria Math"/>
                <w:szCs w:val="24"/>
              </w:rPr>
              <m:t>ω</m:t>
            </m:r>
          </m:e>
          <m:sub>
            <m:r>
              <w:rPr>
                <w:rFonts w:ascii="Cambria Math" w:hAnsi="Cambria Math" w:hint="eastAsia"/>
                <w:szCs w:val="24"/>
              </w:rPr>
              <m:t>i</m:t>
            </m:r>
            <m:r>
              <w:rPr>
                <w:rFonts w:ascii="Cambria Math" w:hAnsi="Cambria Math"/>
                <w:szCs w:val="24"/>
              </w:rPr>
              <m:t>j</m:t>
            </m:r>
          </m:sub>
        </m:sSub>
        <m:r>
          <w:rPr>
            <w:rFonts w:ascii="Cambria Math" w:hAnsi="Cambria Math"/>
            <w:szCs w:val="24"/>
          </w:rPr>
          <m:t>=0</m:t>
        </m:r>
      </m:oMath>
      <w:r>
        <w:rPr>
          <w:rFonts w:hint="eastAsia"/>
          <w:szCs w:val="24"/>
        </w:rPr>
        <w:t>，即矩阵</w:t>
      </w:r>
      <m:oMath>
        <m:r>
          <w:rPr>
            <w:rFonts w:ascii="Cambria Math" w:hAnsi="Cambria Math"/>
            <w:szCs w:val="24"/>
          </w:rPr>
          <m:t>W</m:t>
        </m:r>
      </m:oMath>
      <w:r>
        <w:rPr>
          <w:rFonts w:hint="eastAsia"/>
          <w:szCs w:val="24"/>
        </w:rPr>
        <w:t>的主对角线元素均为</w:t>
      </w:r>
      <w:r>
        <w:rPr>
          <w:rFonts w:hint="eastAsia"/>
          <w:szCs w:val="24"/>
        </w:rPr>
        <w:t>0</w:t>
      </w:r>
      <w:r>
        <w:rPr>
          <w:rFonts w:hint="eastAsia"/>
          <w:szCs w:val="24"/>
        </w:rPr>
        <w:t>，记</w:t>
      </w:r>
      <m:oMath>
        <m:sSup>
          <m:sSupPr>
            <m:ctrlPr>
              <w:rPr>
                <w:rFonts w:ascii="Cambria Math" w:hAnsi="Cambria Math"/>
                <w:i/>
                <w:szCs w:val="24"/>
              </w:rPr>
            </m:ctrlPr>
          </m:sSupPr>
          <m:e>
            <m:r>
              <w:rPr>
                <w:rFonts w:ascii="Cambria Math" w:hAnsi="Cambria Math"/>
                <w:szCs w:val="24"/>
              </w:rPr>
              <m:t>W</m:t>
            </m:r>
          </m:e>
          <m:sup>
            <m:r>
              <w:rPr>
                <w:rFonts w:ascii="Cambria Math" w:hAnsi="Cambria Math"/>
                <w:szCs w:val="24"/>
              </w:rPr>
              <m:t>T</m:t>
            </m:r>
          </m:sup>
        </m:sSup>
      </m:oMath>
      <w:r>
        <w:rPr>
          <w:rFonts w:hint="eastAsia"/>
          <w:szCs w:val="24"/>
        </w:rPr>
        <w:t>为</w:t>
      </w:r>
      <m:oMath>
        <m:r>
          <w:rPr>
            <w:rFonts w:ascii="Cambria Math" w:hAnsi="Cambria Math"/>
            <w:szCs w:val="24"/>
          </w:rPr>
          <m:t>W</m:t>
        </m:r>
      </m:oMath>
      <w:r>
        <w:rPr>
          <w:rFonts w:hint="eastAsia"/>
          <w:szCs w:val="24"/>
        </w:rPr>
        <w:t>的转置，第</w:t>
      </w:r>
      <m:oMath>
        <m:r>
          <w:rPr>
            <w:rFonts w:ascii="Cambria Math" w:hAnsi="Cambria Math"/>
            <w:szCs w:val="24"/>
          </w:rPr>
          <m:t>i</m:t>
        </m:r>
      </m:oMath>
      <w:r>
        <w:rPr>
          <w:rFonts w:hint="eastAsia"/>
          <w:szCs w:val="24"/>
        </w:rPr>
        <w:t>行</w:t>
      </w:r>
      <m:oMath>
        <m:r>
          <w:rPr>
            <w:rFonts w:ascii="Cambria Math" w:hAnsi="Cambria Math"/>
            <w:szCs w:val="24"/>
          </w:rPr>
          <m:t>j</m:t>
        </m:r>
      </m:oMath>
      <w:r>
        <w:rPr>
          <w:rFonts w:hint="eastAsia"/>
          <w:szCs w:val="24"/>
        </w:rPr>
        <w:t>列元素为</w:t>
      </w:r>
      <m:oMath>
        <m:sSub>
          <m:sSubPr>
            <m:ctrlPr>
              <w:rPr>
                <w:rFonts w:ascii="Cambria Math" w:hAnsi="Cambria Math"/>
                <w:i/>
                <w:szCs w:val="24"/>
              </w:rPr>
            </m:ctrlPr>
          </m:sSubPr>
          <m:e>
            <m:r>
              <w:rPr>
                <w:rFonts w:ascii="Cambria Math" w:hAnsi="Cambria Math"/>
                <w:szCs w:val="24"/>
              </w:rPr>
              <m:t>ω</m:t>
            </m:r>
          </m:e>
          <m:sub>
            <m:r>
              <w:rPr>
                <w:rFonts w:ascii="Cambria Math" w:hAnsi="Cambria Math"/>
                <w:szCs w:val="24"/>
              </w:rPr>
              <m:t>ji</m:t>
            </m:r>
          </m:sub>
        </m:sSub>
      </m:oMath>
    </w:p>
    <w:p w14:paraId="5F9FF4DF" w14:textId="77777777" w:rsidR="0074777A" w:rsidRDefault="00000000">
      <w:pPr>
        <w:spacing w:line="480" w:lineRule="auto"/>
        <w:ind w:firstLineChars="200" w:firstLine="480"/>
        <w:rPr>
          <w:szCs w:val="24"/>
        </w:rPr>
      </w:pPr>
      <w:r>
        <w:rPr>
          <w:rFonts w:hint="eastAsia"/>
          <w:szCs w:val="24"/>
        </w:rPr>
        <w:t>设矩阵</w:t>
      </w:r>
      <m:oMath>
        <m:r>
          <w:rPr>
            <w:rFonts w:ascii="Cambria Math" w:hAnsi="Cambria Math"/>
            <w:szCs w:val="24"/>
          </w:rPr>
          <m:t>W</m:t>
        </m:r>
        <m:r>
          <w:rPr>
            <w:rFonts w:ascii="Cambria Math" w:hAnsi="Cambria Math" w:hint="eastAsia"/>
            <w:szCs w:val="24"/>
          </w:rPr>
          <m:t>trade</m:t>
        </m:r>
        <m:r>
          <w:rPr>
            <w:rFonts w:ascii="Cambria Math" w:hAnsi="Cambria Math"/>
            <w:szCs w:val="24"/>
          </w:rPr>
          <m:t>=</m:t>
        </m:r>
        <m:sSup>
          <m:sSupPr>
            <m:ctrlPr>
              <w:rPr>
                <w:rFonts w:ascii="Cambria Math" w:hAnsi="Cambria Math"/>
                <w:i/>
                <w:szCs w:val="24"/>
              </w:rPr>
            </m:ctrlPr>
          </m:sSupPr>
          <m:e>
            <m:r>
              <w:rPr>
                <w:rFonts w:ascii="Cambria Math" w:hAnsi="Cambria Math"/>
                <w:szCs w:val="24"/>
              </w:rPr>
              <m:t>W</m:t>
            </m:r>
          </m:e>
          <m:sup>
            <m:r>
              <w:rPr>
                <w:rFonts w:ascii="Cambria Math" w:hAnsi="Cambria Math"/>
                <w:szCs w:val="24"/>
              </w:rPr>
              <m:t>T</m:t>
            </m:r>
          </m:sup>
        </m:sSup>
        <m:r>
          <w:rPr>
            <w:rFonts w:ascii="Cambria Math" w:hAnsi="Cambria Math"/>
            <w:szCs w:val="24"/>
          </w:rPr>
          <m:t>W</m:t>
        </m:r>
      </m:oMath>
      <w:r>
        <w:rPr>
          <w:rFonts w:hint="eastAsia"/>
          <w:szCs w:val="24"/>
        </w:rPr>
        <w:t>，则</w:t>
      </w:r>
      <m:oMath>
        <m:r>
          <w:rPr>
            <w:rFonts w:ascii="Cambria Math" w:hAnsi="Cambria Math" w:hint="eastAsia"/>
            <w:szCs w:val="24"/>
          </w:rPr>
          <m:t>Wtrade</m:t>
        </m:r>
      </m:oMath>
      <w:r>
        <w:rPr>
          <w:rFonts w:hint="eastAsia"/>
          <w:szCs w:val="24"/>
        </w:rPr>
        <w:t>为</w:t>
      </w:r>
      <m:oMath>
        <m:r>
          <w:rPr>
            <w:rFonts w:ascii="Cambria Math" w:hAnsi="Cambria Math"/>
            <w:szCs w:val="24"/>
          </w:rPr>
          <m:t>n×n</m:t>
        </m:r>
      </m:oMath>
      <w:r>
        <w:rPr>
          <w:rFonts w:hint="eastAsia"/>
          <w:szCs w:val="24"/>
        </w:rPr>
        <w:t>阶矩阵，第</w:t>
      </w:r>
      <m:oMath>
        <m:r>
          <w:rPr>
            <w:rFonts w:ascii="Cambria Math" w:hAnsi="Cambria Math" w:hint="eastAsia"/>
            <w:szCs w:val="24"/>
          </w:rPr>
          <m:t>i</m:t>
        </m:r>
      </m:oMath>
      <w:r>
        <w:rPr>
          <w:rFonts w:hint="eastAsia"/>
          <w:szCs w:val="24"/>
        </w:rPr>
        <w:t>行</w:t>
      </w:r>
      <m:oMath>
        <m:r>
          <w:rPr>
            <w:rFonts w:ascii="Cambria Math" w:hAnsi="Cambria Math" w:hint="eastAsia"/>
            <w:szCs w:val="24"/>
          </w:rPr>
          <m:t>j</m:t>
        </m:r>
      </m:oMath>
      <w:r>
        <w:rPr>
          <w:rFonts w:hint="eastAsia"/>
          <w:szCs w:val="24"/>
        </w:rPr>
        <w:t>列元素为</w:t>
      </w:r>
      <w:r>
        <w:rPr>
          <w:rFonts w:hint="eastAsia"/>
          <w:szCs w:val="24"/>
        </w:rPr>
        <w:t>:</w:t>
      </w:r>
    </w:p>
    <w:p w14:paraId="16820447" w14:textId="77777777" w:rsidR="0074777A" w:rsidRDefault="00000000">
      <w:pPr>
        <w:spacing w:line="480" w:lineRule="auto"/>
        <w:rPr>
          <w:szCs w:val="24"/>
        </w:rPr>
      </w:pPr>
      <m:oMathPara>
        <m:oMath>
          <m:nary>
            <m:naryPr>
              <m:chr m:val="∑"/>
              <m:limLoc m:val="undOvr"/>
              <m:ctrlPr>
                <w:rPr>
                  <w:rFonts w:ascii="Cambria Math" w:hAnsi="Cambria Math"/>
                  <w:i/>
                  <w:szCs w:val="24"/>
                </w:rPr>
              </m:ctrlPr>
            </m:naryPr>
            <m:sub>
              <m:r>
                <w:rPr>
                  <w:rFonts w:ascii="Cambria Math" w:hAnsi="Cambria Math" w:hint="eastAsia"/>
                  <w:szCs w:val="24"/>
                </w:rPr>
                <m:t>k</m:t>
              </m:r>
              <m:r>
                <w:rPr>
                  <w:rFonts w:ascii="Cambria Math" w:hAnsi="Cambria Math"/>
                  <w:szCs w:val="24"/>
                </w:rPr>
                <m:t>=1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ω</m:t>
                  </m:r>
                </m:e>
                <m:sub>
                  <m:r>
                    <w:rPr>
                      <w:rFonts w:ascii="Cambria Math" w:hAnsi="Cambria Math"/>
                      <w:szCs w:val="24"/>
                    </w:rPr>
                    <m:t>ki</m:t>
                  </m:r>
                </m:sub>
              </m:sSub>
              <m:sSub>
                <m:sSubPr>
                  <m:ctrlPr>
                    <w:rPr>
                      <w:rFonts w:ascii="Cambria Math" w:hAnsi="Cambria Math"/>
                      <w:i/>
                      <w:szCs w:val="24"/>
                    </w:rPr>
                  </m:ctrlPr>
                </m:sSubPr>
                <m:e>
                  <m:r>
                    <w:rPr>
                      <w:rFonts w:ascii="Cambria Math" w:hAnsi="Cambria Math"/>
                      <w:szCs w:val="24"/>
                    </w:rPr>
                    <m:t>ω</m:t>
                  </m:r>
                </m:e>
                <m:sub>
                  <m:r>
                    <w:rPr>
                      <w:rFonts w:ascii="Cambria Math" w:hAnsi="Cambria Math"/>
                      <w:szCs w:val="24"/>
                    </w:rPr>
                    <m:t>kj</m:t>
                  </m:r>
                </m:sub>
              </m:sSub>
            </m:e>
          </m:nary>
          <m:r>
            <w:rPr>
              <w:rFonts w:ascii="Cambria Math" w:hAnsi="Cambria Math"/>
              <w:szCs w:val="24"/>
            </w:rPr>
            <m:t>,i≠j≠k</m:t>
          </m:r>
        </m:oMath>
      </m:oMathPara>
    </w:p>
    <w:p w14:paraId="14EAD589" w14:textId="77777777" w:rsidR="0074777A" w:rsidRDefault="00000000">
      <w:pPr>
        <w:spacing w:line="480" w:lineRule="auto"/>
        <w:ind w:firstLineChars="200" w:firstLine="480"/>
        <w:rPr>
          <w:szCs w:val="24"/>
        </w:rPr>
      </w:pPr>
      <w:r>
        <w:rPr>
          <w:rFonts w:hint="eastAsia"/>
          <w:szCs w:val="24"/>
        </w:rPr>
        <w:t>当</w:t>
      </w:r>
      <m:oMath>
        <m:r>
          <w:rPr>
            <w:rFonts w:ascii="Cambria Math" w:hAnsi="Cambria Math"/>
            <w:szCs w:val="24"/>
          </w:rPr>
          <m:t>i=j</m:t>
        </m:r>
      </m:oMath>
      <w:r>
        <w:rPr>
          <w:rFonts w:hint="eastAsia"/>
          <w:szCs w:val="24"/>
        </w:rPr>
        <w:t>时，矩阵</w:t>
      </w:r>
      <m:oMath>
        <m:r>
          <w:rPr>
            <w:rFonts w:ascii="Cambria Math" w:hAnsi="Cambria Math" w:hint="eastAsia"/>
            <w:szCs w:val="24"/>
          </w:rPr>
          <m:t>Wtrade</m:t>
        </m:r>
      </m:oMath>
      <w:r>
        <w:rPr>
          <w:rFonts w:hint="eastAsia"/>
          <w:szCs w:val="24"/>
        </w:rPr>
        <w:t>的第</w:t>
      </w:r>
      <m:oMath>
        <m:r>
          <w:rPr>
            <w:rFonts w:ascii="Cambria Math" w:hAnsi="Cambria Math" w:hint="eastAsia"/>
            <w:szCs w:val="24"/>
          </w:rPr>
          <m:t>i</m:t>
        </m:r>
      </m:oMath>
      <w:r>
        <w:rPr>
          <w:rFonts w:hint="eastAsia"/>
          <w:szCs w:val="24"/>
        </w:rPr>
        <w:t>行</w:t>
      </w:r>
      <m:oMath>
        <m:r>
          <w:rPr>
            <w:rFonts w:ascii="Cambria Math" w:hAnsi="Cambria Math" w:hint="eastAsia"/>
            <w:szCs w:val="24"/>
          </w:rPr>
          <m:t>j</m:t>
        </m:r>
      </m:oMath>
      <w:r>
        <w:rPr>
          <w:rFonts w:hint="eastAsia"/>
          <w:szCs w:val="24"/>
        </w:rPr>
        <w:t>列元素为</w:t>
      </w:r>
      <w:r>
        <w:rPr>
          <w:rFonts w:hint="eastAsia"/>
          <w:szCs w:val="24"/>
        </w:rPr>
        <w:t>0</w:t>
      </w:r>
      <w:r>
        <w:rPr>
          <w:rFonts w:hint="eastAsia"/>
          <w:szCs w:val="24"/>
        </w:rPr>
        <w:t>，即矩阵</w:t>
      </w:r>
      <m:oMath>
        <m:r>
          <w:rPr>
            <w:rFonts w:ascii="Cambria Math" w:hAnsi="Cambria Math"/>
            <w:szCs w:val="24"/>
          </w:rPr>
          <m:t>W</m:t>
        </m:r>
        <m:r>
          <w:rPr>
            <w:rFonts w:ascii="Cambria Math" w:hAnsi="Cambria Math" w:hint="eastAsia"/>
            <w:szCs w:val="24"/>
          </w:rPr>
          <m:t>trade</m:t>
        </m:r>
      </m:oMath>
      <w:r>
        <w:rPr>
          <w:rFonts w:hint="eastAsia"/>
          <w:szCs w:val="24"/>
        </w:rPr>
        <w:t>的主对角线元素均为</w:t>
      </w:r>
      <w:r>
        <w:rPr>
          <w:rFonts w:hint="eastAsia"/>
          <w:szCs w:val="24"/>
        </w:rPr>
        <w:t>0</w:t>
      </w:r>
      <w:r>
        <w:rPr>
          <w:rFonts w:hint="eastAsia"/>
          <w:szCs w:val="24"/>
        </w:rPr>
        <w:t>。</w:t>
      </w:r>
    </w:p>
    <w:p w14:paraId="100EB606" w14:textId="77777777" w:rsidR="0074777A" w:rsidRDefault="00000000">
      <w:pPr>
        <w:spacing w:line="480" w:lineRule="auto"/>
        <w:ind w:firstLineChars="200" w:firstLine="480"/>
        <w:rPr>
          <w:szCs w:val="24"/>
        </w:rPr>
      </w:pPr>
      <w:r>
        <w:rPr>
          <w:rFonts w:hint="eastAsia"/>
          <w:szCs w:val="24"/>
        </w:rPr>
        <w:t>记矩阵</w:t>
      </w:r>
      <m:oMath>
        <m:sSup>
          <m:sSupPr>
            <m:ctrlPr>
              <w:rPr>
                <w:rFonts w:ascii="Cambria Math" w:hAnsi="Cambria Math"/>
                <w:i/>
                <w:szCs w:val="24"/>
              </w:rPr>
            </m:ctrlPr>
          </m:sSupPr>
          <m:e>
            <m:r>
              <w:rPr>
                <w:rFonts w:ascii="Cambria Math" w:hAnsi="Cambria Math"/>
                <w:szCs w:val="24"/>
              </w:rPr>
              <m:t>W</m:t>
            </m:r>
          </m:e>
          <m:sup>
            <m:r>
              <w:rPr>
                <w:rFonts w:ascii="Cambria Math" w:hAnsi="Cambria Math"/>
                <w:szCs w:val="24"/>
              </w:rPr>
              <m:t>D</m:t>
            </m:r>
          </m:sup>
        </m:sSup>
      </m:oMath>
      <w:r>
        <w:rPr>
          <w:rFonts w:hint="eastAsia"/>
          <w:szCs w:val="24"/>
        </w:rPr>
        <w:t>为矩阵</w:t>
      </w:r>
      <m:oMath>
        <m:r>
          <w:rPr>
            <w:rFonts w:ascii="Cambria Math" w:hAnsi="Cambria Math"/>
            <w:szCs w:val="24"/>
          </w:rPr>
          <m:t>W</m:t>
        </m:r>
      </m:oMath>
      <w:r>
        <w:rPr>
          <w:rFonts w:hint="eastAsia"/>
          <w:szCs w:val="24"/>
        </w:rPr>
        <w:t>的二分矩阵，则</w:t>
      </w:r>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D</m:t>
            </m:r>
          </m:sub>
        </m:sSub>
      </m:oMath>
      <w:r>
        <w:rPr>
          <w:rFonts w:hint="eastAsia"/>
          <w:szCs w:val="24"/>
        </w:rPr>
        <w:t>为</w:t>
      </w:r>
      <m:oMath>
        <m:r>
          <w:rPr>
            <w:rFonts w:ascii="Cambria Math" w:hAnsi="Cambria Math"/>
            <w:szCs w:val="24"/>
          </w:rPr>
          <m:t>n×n</m:t>
        </m:r>
      </m:oMath>
      <w:r>
        <w:rPr>
          <w:rFonts w:hint="eastAsia"/>
          <w:szCs w:val="24"/>
        </w:rPr>
        <w:t>阶矩阵，第</w:t>
      </w:r>
      <m:oMath>
        <m:r>
          <w:rPr>
            <w:rFonts w:ascii="Cambria Math" w:hAnsi="Cambria Math"/>
            <w:szCs w:val="24"/>
          </w:rPr>
          <m:t>i</m:t>
        </m:r>
      </m:oMath>
      <w:r>
        <w:rPr>
          <w:rFonts w:hint="eastAsia"/>
          <w:szCs w:val="24"/>
        </w:rPr>
        <w:t>行</w:t>
      </w:r>
      <m:oMath>
        <m:r>
          <w:rPr>
            <w:rFonts w:ascii="Cambria Math" w:hAnsi="Cambria Math"/>
            <w:szCs w:val="24"/>
          </w:rPr>
          <m:t>j</m:t>
        </m:r>
      </m:oMath>
      <w:r>
        <w:rPr>
          <w:rFonts w:hint="eastAsia"/>
          <w:szCs w:val="24"/>
        </w:rPr>
        <w:t>列元素：</w:t>
      </w:r>
    </w:p>
    <w:p w14:paraId="1F69C213" w14:textId="77777777" w:rsidR="0074777A" w:rsidRDefault="00000000">
      <w:pPr>
        <w:spacing w:line="480" w:lineRule="auto"/>
        <w:rPr>
          <w:szCs w:val="24"/>
        </w:rPr>
      </w:pPr>
      <m:oMathPara>
        <m:oMath>
          <m:sSubSup>
            <m:sSubSupPr>
              <m:ctrlPr>
                <w:rPr>
                  <w:rFonts w:ascii="Cambria Math" w:hAnsi="Cambria Math"/>
                  <w:i/>
                  <w:szCs w:val="24"/>
                </w:rPr>
              </m:ctrlPr>
            </m:sSubSupPr>
            <m:e>
              <m:r>
                <w:rPr>
                  <w:rFonts w:ascii="Cambria Math" w:hAnsi="Cambria Math"/>
                  <w:szCs w:val="24"/>
                </w:rPr>
                <m:t>ω</m:t>
              </m:r>
            </m:e>
            <m:sub>
              <m:r>
                <w:rPr>
                  <w:rFonts w:ascii="Cambria Math" w:hAnsi="Cambria Math"/>
                  <w:szCs w:val="24"/>
                </w:rPr>
                <m:t>ij</m:t>
              </m:r>
            </m:sub>
            <m:sup>
              <m:r>
                <w:rPr>
                  <w:rFonts w:ascii="Cambria Math" w:hAnsi="Cambria Math"/>
                  <w:szCs w:val="24"/>
                </w:rPr>
                <m:t>D</m:t>
              </m:r>
            </m:sup>
          </m:sSubSup>
          <m:r>
            <w:rPr>
              <w:rFonts w:ascii="Cambria Math" w:hAnsi="Cambria Math"/>
              <w:szCs w:val="24"/>
            </w:rPr>
            <m:t>=</m:t>
          </m:r>
          <m:d>
            <m:dPr>
              <m:begChr m:val="{"/>
              <m:endChr m:val=""/>
              <m:ctrlPr>
                <w:rPr>
                  <w:rFonts w:ascii="Cambria Math" w:hAnsi="Cambria Math"/>
                  <w:i/>
                  <w:szCs w:val="24"/>
                </w:rPr>
              </m:ctrlPr>
            </m:dPr>
            <m:e>
              <m:eqArr>
                <m:eqArrPr>
                  <m:ctrlPr>
                    <w:rPr>
                      <w:rFonts w:ascii="Cambria Math" w:hAnsi="Cambria Math"/>
                      <w:i/>
                      <w:szCs w:val="24"/>
                    </w:rPr>
                  </m:ctrlPr>
                </m:eqArrPr>
                <m:e>
                  <m:r>
                    <w:rPr>
                      <w:rFonts w:ascii="Cambria Math" w:hAnsi="Cambria Math"/>
                      <w:szCs w:val="24"/>
                    </w:rPr>
                    <m:t>1,if</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ij</m:t>
                      </m:r>
                    </m:sub>
                  </m:sSub>
                  <m:r>
                    <w:rPr>
                      <w:rFonts w:ascii="Cambria Math" w:hAnsi="Cambria Math"/>
                      <w:szCs w:val="24"/>
                    </w:rPr>
                    <m:t>&gt;0</m:t>
                  </m:r>
                </m:e>
                <m:e>
                  <m:r>
                    <w:rPr>
                      <w:rFonts w:ascii="Cambria Math" w:hAnsi="Cambria Math"/>
                      <w:szCs w:val="24"/>
                    </w:rPr>
                    <m:t>0,if</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ij</m:t>
                      </m:r>
                    </m:sub>
                  </m:sSub>
                  <m:r>
                    <w:rPr>
                      <w:rFonts w:ascii="Cambria Math" w:hAnsi="Cambria Math"/>
                      <w:szCs w:val="24"/>
                    </w:rPr>
                    <m:t>=0</m:t>
                  </m:r>
                </m:e>
              </m:eqArr>
            </m:e>
          </m:d>
        </m:oMath>
      </m:oMathPara>
    </w:p>
    <w:p w14:paraId="374707BA" w14:textId="77777777" w:rsidR="0074777A" w:rsidRDefault="00000000">
      <w:pPr>
        <w:spacing w:line="480" w:lineRule="auto"/>
        <w:ind w:firstLineChars="200" w:firstLine="480"/>
        <w:rPr>
          <w:szCs w:val="24"/>
        </w:rPr>
      </w:pPr>
      <w:r>
        <w:rPr>
          <w:rFonts w:hint="eastAsia"/>
          <w:szCs w:val="24"/>
        </w:rPr>
        <w:lastRenderedPageBreak/>
        <w:t>设矩阵</w:t>
      </w:r>
      <m:oMath>
        <m:sSup>
          <m:sSupPr>
            <m:ctrlPr>
              <w:rPr>
                <w:rFonts w:ascii="Cambria Math" w:hAnsi="Cambria Math"/>
                <w:i/>
                <w:szCs w:val="24"/>
              </w:rPr>
            </m:ctrlPr>
          </m:sSupPr>
          <m:e>
            <m:r>
              <w:rPr>
                <w:rFonts w:ascii="Cambria Math" w:hAnsi="Cambria Math"/>
                <w:szCs w:val="24"/>
              </w:rPr>
              <m:t>W</m:t>
            </m:r>
            <m:r>
              <w:rPr>
                <w:rFonts w:ascii="Cambria Math" w:hAnsi="Cambria Math" w:hint="eastAsia"/>
                <w:szCs w:val="24"/>
              </w:rPr>
              <m:t>trade</m:t>
            </m:r>
          </m:e>
          <m:sup>
            <m:r>
              <w:rPr>
                <w:rFonts w:ascii="Cambria Math" w:hAnsi="Cambria Math"/>
                <w:szCs w:val="24"/>
              </w:rPr>
              <m:t>D</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m:t>
            </m:r>
            <m:sSup>
              <m:sSupPr>
                <m:ctrlPr>
                  <w:rPr>
                    <w:rFonts w:ascii="Cambria Math" w:hAnsi="Cambria Math"/>
                    <w:i/>
                    <w:szCs w:val="24"/>
                  </w:rPr>
                </m:ctrlPr>
              </m:sSupPr>
              <m:e>
                <m:r>
                  <w:rPr>
                    <w:rFonts w:ascii="Cambria Math" w:hAnsi="Cambria Math"/>
                    <w:szCs w:val="24"/>
                  </w:rPr>
                  <m:t>W</m:t>
                </m:r>
              </m:e>
              <m:sup>
                <m:r>
                  <w:rPr>
                    <w:rFonts w:ascii="Cambria Math" w:hAnsi="Cambria Math"/>
                    <w:szCs w:val="24"/>
                  </w:rPr>
                  <m:t>D</m:t>
                </m:r>
              </m:sup>
            </m:sSup>
            <m:r>
              <w:rPr>
                <w:rFonts w:ascii="Cambria Math" w:hAnsi="Cambria Math"/>
                <w:szCs w:val="24"/>
              </w:rPr>
              <m:t>)</m:t>
            </m:r>
          </m:e>
          <m:sup>
            <m:r>
              <w:rPr>
                <w:rFonts w:ascii="Cambria Math" w:hAnsi="Cambria Math"/>
                <w:szCs w:val="24"/>
              </w:rPr>
              <m:t>T</m:t>
            </m:r>
          </m:sup>
        </m:sSup>
        <m:sSup>
          <m:sSupPr>
            <m:ctrlPr>
              <w:rPr>
                <w:rFonts w:ascii="Cambria Math" w:hAnsi="Cambria Math"/>
                <w:i/>
                <w:szCs w:val="24"/>
              </w:rPr>
            </m:ctrlPr>
          </m:sSupPr>
          <m:e>
            <m:r>
              <w:rPr>
                <w:rFonts w:ascii="Cambria Math" w:hAnsi="Cambria Math"/>
                <w:szCs w:val="24"/>
              </w:rPr>
              <m:t>W</m:t>
            </m:r>
          </m:e>
          <m:sup>
            <m:r>
              <w:rPr>
                <w:rFonts w:ascii="Cambria Math" w:hAnsi="Cambria Math"/>
                <w:szCs w:val="24"/>
              </w:rPr>
              <m:t>D</m:t>
            </m:r>
          </m:sup>
        </m:sSup>
      </m:oMath>
      <w:r>
        <w:rPr>
          <w:rFonts w:hint="eastAsia"/>
          <w:szCs w:val="24"/>
        </w:rPr>
        <w:t>,</w:t>
      </w:r>
      <w:r>
        <w:rPr>
          <w:rFonts w:hint="eastAsia"/>
          <w:szCs w:val="24"/>
        </w:rPr>
        <w:t>则矩阵</w:t>
      </w:r>
      <m:oMath>
        <m:sSup>
          <m:sSupPr>
            <m:ctrlPr>
              <w:rPr>
                <w:rFonts w:ascii="Cambria Math" w:hAnsi="Cambria Math"/>
                <w:i/>
                <w:szCs w:val="24"/>
              </w:rPr>
            </m:ctrlPr>
          </m:sSupPr>
          <m:e>
            <m:r>
              <w:rPr>
                <w:rFonts w:ascii="Cambria Math" w:hAnsi="Cambria Math" w:hint="eastAsia"/>
                <w:szCs w:val="24"/>
              </w:rPr>
              <m:t>Wtrade</m:t>
            </m:r>
          </m:e>
          <m:sup>
            <m:r>
              <w:rPr>
                <w:rFonts w:ascii="Cambria Math" w:hAnsi="Cambria Math"/>
                <w:szCs w:val="24"/>
              </w:rPr>
              <m:t>D</m:t>
            </m:r>
          </m:sup>
        </m:sSup>
      </m:oMath>
      <w:r>
        <w:rPr>
          <w:rFonts w:hint="eastAsia"/>
          <w:szCs w:val="24"/>
        </w:rPr>
        <w:t>为</w:t>
      </w:r>
      <m:oMath>
        <m:r>
          <w:rPr>
            <w:rFonts w:ascii="Cambria Math" w:hAnsi="Cambria Math"/>
            <w:szCs w:val="24"/>
          </w:rPr>
          <m:t>n×n</m:t>
        </m:r>
      </m:oMath>
      <w:r>
        <w:rPr>
          <w:rFonts w:hint="eastAsia"/>
          <w:szCs w:val="24"/>
        </w:rPr>
        <w:t>阶矩阵，第</w:t>
      </w:r>
      <m:oMath>
        <m:r>
          <w:rPr>
            <w:rFonts w:ascii="Cambria Math" w:hAnsi="Cambria Math" w:hint="eastAsia"/>
            <w:szCs w:val="24"/>
          </w:rPr>
          <m:t>i</m:t>
        </m:r>
      </m:oMath>
      <w:r>
        <w:rPr>
          <w:rFonts w:hint="eastAsia"/>
          <w:szCs w:val="24"/>
        </w:rPr>
        <w:t>行</w:t>
      </w:r>
      <m:oMath>
        <m:r>
          <w:rPr>
            <w:rFonts w:ascii="Cambria Math" w:hAnsi="Cambria Math" w:hint="eastAsia"/>
            <w:szCs w:val="24"/>
          </w:rPr>
          <m:t>j</m:t>
        </m:r>
      </m:oMath>
      <w:r>
        <w:rPr>
          <w:rFonts w:hint="eastAsia"/>
          <w:szCs w:val="24"/>
        </w:rPr>
        <w:t>列元素为</w:t>
      </w:r>
      <w:r>
        <w:rPr>
          <w:rFonts w:hint="eastAsia"/>
          <w:szCs w:val="24"/>
        </w:rPr>
        <w:t>:</w:t>
      </w:r>
    </w:p>
    <w:p w14:paraId="3B004695" w14:textId="77777777" w:rsidR="0074777A" w:rsidRDefault="00000000">
      <w:pPr>
        <w:spacing w:line="480" w:lineRule="auto"/>
        <w:rPr>
          <w:szCs w:val="24"/>
        </w:rPr>
      </w:pPr>
      <m:oMathPara>
        <m:oMath>
          <m:nary>
            <m:naryPr>
              <m:chr m:val="∑"/>
              <m:limLoc m:val="undOvr"/>
              <m:ctrlPr>
                <w:rPr>
                  <w:rFonts w:ascii="Cambria Math" w:hAnsi="Cambria Math"/>
                  <w:i/>
                  <w:szCs w:val="24"/>
                </w:rPr>
              </m:ctrlPr>
            </m:naryPr>
            <m:sub>
              <m:r>
                <w:rPr>
                  <w:rFonts w:ascii="Cambria Math" w:hAnsi="Cambria Math" w:hint="eastAsia"/>
                  <w:szCs w:val="24"/>
                </w:rPr>
                <m:t>k</m:t>
              </m:r>
              <m:r>
                <w:rPr>
                  <w:rFonts w:ascii="Cambria Math" w:hAnsi="Cambria Math"/>
                  <w:szCs w:val="24"/>
                </w:rPr>
                <m:t>=1</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ω</m:t>
                  </m:r>
                </m:e>
                <m:sub>
                  <m:r>
                    <w:rPr>
                      <w:rFonts w:ascii="Cambria Math" w:hAnsi="Cambria Math"/>
                      <w:szCs w:val="24"/>
                    </w:rPr>
                    <m:t>ki</m:t>
                  </m:r>
                </m:sub>
                <m:sup>
                  <m:r>
                    <w:rPr>
                      <w:rFonts w:ascii="Cambria Math" w:hAnsi="Cambria Math"/>
                      <w:szCs w:val="24"/>
                    </w:rPr>
                    <m:t>D</m:t>
                  </m:r>
                </m:sup>
              </m:sSubSup>
            </m:e>
          </m:nary>
          <m:sSubSup>
            <m:sSubSupPr>
              <m:ctrlPr>
                <w:rPr>
                  <w:rFonts w:ascii="Cambria Math" w:hAnsi="Cambria Math"/>
                  <w:i/>
                  <w:szCs w:val="24"/>
                </w:rPr>
              </m:ctrlPr>
            </m:sSubSupPr>
            <m:e>
              <m:r>
                <w:rPr>
                  <w:rFonts w:ascii="Cambria Math" w:hAnsi="Cambria Math"/>
                  <w:szCs w:val="24"/>
                </w:rPr>
                <m:t>ω</m:t>
              </m:r>
            </m:e>
            <m:sub>
              <m:r>
                <w:rPr>
                  <w:rFonts w:ascii="Cambria Math" w:hAnsi="Cambria Math"/>
                  <w:szCs w:val="24"/>
                </w:rPr>
                <m:t>kj</m:t>
              </m:r>
            </m:sub>
            <m:sup>
              <m:r>
                <w:rPr>
                  <w:rFonts w:ascii="Cambria Math" w:hAnsi="Cambria Math"/>
                  <w:szCs w:val="24"/>
                </w:rPr>
                <m:t>D</m:t>
              </m:r>
            </m:sup>
          </m:sSubSup>
          <m:r>
            <w:rPr>
              <w:rFonts w:ascii="Cambria Math" w:hAnsi="Cambria Math"/>
              <w:szCs w:val="24"/>
            </w:rPr>
            <m:t>,i≠j≠k</m:t>
          </m:r>
        </m:oMath>
      </m:oMathPara>
    </w:p>
    <w:p w14:paraId="14A09E12" w14:textId="77777777" w:rsidR="0074777A" w:rsidRDefault="00000000">
      <w:pPr>
        <w:spacing w:line="480" w:lineRule="auto"/>
        <w:ind w:firstLineChars="200" w:firstLine="480"/>
        <w:rPr>
          <w:szCs w:val="24"/>
        </w:rPr>
      </w:pPr>
      <w:r>
        <w:rPr>
          <w:rFonts w:hint="eastAsia"/>
          <w:szCs w:val="24"/>
        </w:rPr>
        <w:t>设</w:t>
      </w:r>
      <m:oMath>
        <m:r>
          <w:rPr>
            <w:rFonts w:ascii="Cambria Math" w:hAnsi="Cambria Math"/>
            <w:szCs w:val="24"/>
          </w:rPr>
          <m:t>3</m:t>
        </m:r>
        <m:r>
          <w:rPr>
            <w:rFonts w:ascii="Cambria Math" w:hAnsi="Cambria Math" w:hint="eastAsia"/>
            <w:szCs w:val="24"/>
          </w:rPr>
          <m:t>rd</m:t>
        </m:r>
        <m:r>
          <w:rPr>
            <w:rFonts w:ascii="Cambria Math" w:hAnsi="Cambria Math"/>
            <w:szCs w:val="24"/>
          </w:rPr>
          <m:t xml:space="preserve"> party trade</m:t>
        </m:r>
      </m:oMath>
      <w:r>
        <w:rPr>
          <w:rFonts w:hint="eastAsia"/>
          <w:szCs w:val="24"/>
        </w:rPr>
        <w:t>为</w:t>
      </w:r>
      <m:oMath>
        <m:r>
          <w:rPr>
            <w:rFonts w:ascii="Cambria Math" w:hAnsi="Cambria Math"/>
            <w:szCs w:val="24"/>
          </w:rPr>
          <m:t>n×n</m:t>
        </m:r>
      </m:oMath>
      <w:r>
        <w:rPr>
          <w:rFonts w:hint="eastAsia"/>
          <w:szCs w:val="24"/>
        </w:rPr>
        <w:t>阶矩阵，</w:t>
      </w:r>
      <m:oMath>
        <m:r>
          <w:rPr>
            <w:rFonts w:ascii="Cambria Math" w:hAnsi="Cambria Math"/>
            <w:szCs w:val="24"/>
          </w:rPr>
          <m:t>3rd party trade</m:t>
        </m:r>
      </m:oMath>
      <w:r>
        <w:rPr>
          <w:rFonts w:hint="eastAsia"/>
          <w:szCs w:val="24"/>
        </w:rPr>
        <w:t>中第</w:t>
      </w:r>
      <m:oMath>
        <m:r>
          <w:rPr>
            <w:rFonts w:ascii="Cambria Math" w:hAnsi="Cambria Math"/>
            <w:szCs w:val="24"/>
          </w:rPr>
          <m:t>i</m:t>
        </m:r>
      </m:oMath>
      <w:r>
        <w:rPr>
          <w:rFonts w:hint="eastAsia"/>
          <w:szCs w:val="24"/>
        </w:rPr>
        <w:t>行</w:t>
      </w:r>
      <m:oMath>
        <m:r>
          <w:rPr>
            <w:rFonts w:ascii="Cambria Math" w:hAnsi="Cambria Math"/>
            <w:szCs w:val="24"/>
          </w:rPr>
          <m:t>j</m:t>
        </m:r>
      </m:oMath>
      <w:r>
        <w:rPr>
          <w:rFonts w:hint="eastAsia"/>
          <w:szCs w:val="24"/>
        </w:rPr>
        <w:t>列元素为：</w:t>
      </w:r>
    </w:p>
    <w:p w14:paraId="70DCC724" w14:textId="77777777" w:rsidR="0074777A" w:rsidRDefault="00000000">
      <w:pPr>
        <w:spacing w:line="480" w:lineRule="auto"/>
        <w:rPr>
          <w:szCs w:val="24"/>
        </w:rPr>
      </w:pPr>
      <m:oMathPara>
        <m:oMath>
          <m:r>
            <w:rPr>
              <w:rFonts w:ascii="Cambria Math" w:hAnsi="Cambria Math"/>
              <w:szCs w:val="24"/>
            </w:rPr>
            <m:t>3rd party trade</m:t>
          </m:r>
          <m:d>
            <m:dPr>
              <m:ctrlPr>
                <w:rPr>
                  <w:rFonts w:ascii="Cambria Math" w:hAnsi="Cambria Math"/>
                  <w:i/>
                  <w:szCs w:val="24"/>
                </w:rPr>
              </m:ctrlPr>
            </m:dPr>
            <m:e>
              <m:r>
                <w:rPr>
                  <w:rFonts w:ascii="Cambria Math" w:hAnsi="Cambria Math"/>
                  <w:szCs w:val="24"/>
                </w:rPr>
                <m:t>ij</m:t>
              </m:r>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ω</m:t>
                          </m:r>
                        </m:e>
                        <m:sub>
                          <m:r>
                            <w:rPr>
                              <w:rFonts w:ascii="Cambria Math" w:hAnsi="Cambria Math"/>
                              <w:szCs w:val="24"/>
                            </w:rPr>
                            <m:t>ki</m:t>
                          </m:r>
                        </m:sub>
                      </m:sSub>
                      <m:sSub>
                        <m:sSubPr>
                          <m:ctrlPr>
                            <w:rPr>
                              <w:rFonts w:ascii="Cambria Math" w:hAnsi="Cambria Math"/>
                              <w:i/>
                              <w:szCs w:val="24"/>
                            </w:rPr>
                          </m:ctrlPr>
                        </m:sSubPr>
                        <m:e>
                          <m:r>
                            <w:rPr>
                              <w:rFonts w:ascii="Cambria Math" w:hAnsi="Cambria Math"/>
                              <w:szCs w:val="24"/>
                            </w:rPr>
                            <m:t>ω</m:t>
                          </m:r>
                        </m:e>
                        <m:sub>
                          <m:r>
                            <w:rPr>
                              <w:rFonts w:ascii="Cambria Math" w:hAnsi="Cambria Math"/>
                              <w:szCs w:val="24"/>
                            </w:rPr>
                            <m:t>kj</m:t>
                          </m:r>
                        </m:sub>
                      </m:sSub>
                    </m:e>
                  </m:nary>
                </m:e>
              </m:d>
            </m:e>
            <m:sup>
              <m:r>
                <w:rPr>
                  <w:rFonts w:ascii="Cambria Math" w:hAnsi="Cambria Math"/>
                  <w:szCs w:val="24"/>
                </w:rPr>
                <m:t>1-α</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ω</m:t>
                          </m:r>
                        </m:e>
                        <m:sub>
                          <m:r>
                            <w:rPr>
                              <w:rFonts w:ascii="Cambria Math" w:hAnsi="Cambria Math"/>
                              <w:szCs w:val="24"/>
                            </w:rPr>
                            <m:t>ki</m:t>
                          </m:r>
                        </m:sub>
                        <m:sup>
                          <m:r>
                            <w:rPr>
                              <w:rFonts w:ascii="Cambria Math" w:hAnsi="Cambria Math"/>
                              <w:szCs w:val="24"/>
                            </w:rPr>
                            <m:t>D</m:t>
                          </m:r>
                        </m:sup>
                      </m:sSubSup>
                      <m:sSubSup>
                        <m:sSubSupPr>
                          <m:ctrlPr>
                            <w:rPr>
                              <w:rFonts w:ascii="Cambria Math" w:hAnsi="Cambria Math"/>
                              <w:i/>
                              <w:szCs w:val="24"/>
                            </w:rPr>
                          </m:ctrlPr>
                        </m:sSubSupPr>
                        <m:e>
                          <m:r>
                            <w:rPr>
                              <w:rFonts w:ascii="Cambria Math" w:hAnsi="Cambria Math"/>
                              <w:szCs w:val="24"/>
                            </w:rPr>
                            <m:t>ω</m:t>
                          </m:r>
                        </m:e>
                        <m:sub>
                          <m:r>
                            <w:rPr>
                              <w:rFonts w:ascii="Cambria Math" w:hAnsi="Cambria Math"/>
                              <w:szCs w:val="24"/>
                            </w:rPr>
                            <m:t>kj</m:t>
                          </m:r>
                        </m:sub>
                        <m:sup>
                          <m:r>
                            <w:rPr>
                              <w:rFonts w:ascii="Cambria Math" w:hAnsi="Cambria Math"/>
                              <w:szCs w:val="24"/>
                            </w:rPr>
                            <m:t>D</m:t>
                          </m:r>
                        </m:sup>
                      </m:sSubSup>
                    </m:e>
                  </m:nary>
                </m:e>
              </m:d>
            </m:e>
            <m:sup>
              <m:r>
                <w:rPr>
                  <w:rFonts w:ascii="Cambria Math" w:hAnsi="Cambria Math"/>
                  <w:szCs w:val="24"/>
                </w:rPr>
                <m:t>α</m:t>
              </m:r>
            </m:sup>
          </m:sSup>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n-2</m:t>
              </m:r>
            </m:den>
          </m:f>
          <m:r>
            <w:rPr>
              <w:rFonts w:ascii="Cambria Math" w:hAnsi="Cambria Math"/>
              <w:szCs w:val="24"/>
            </w:rPr>
            <m:t>,i≠j≠k</m:t>
          </m:r>
        </m:oMath>
      </m:oMathPara>
    </w:p>
    <w:p w14:paraId="60D0AF88" w14:textId="77777777" w:rsidR="0074777A" w:rsidRDefault="00000000">
      <w:pPr>
        <w:spacing w:line="480" w:lineRule="auto"/>
        <w:ind w:firstLineChars="200" w:firstLine="480"/>
        <w:rPr>
          <w:szCs w:val="24"/>
        </w:rPr>
      </w:pPr>
      <w:r>
        <w:rPr>
          <w:rFonts w:hint="eastAsia"/>
          <w:szCs w:val="24"/>
        </w:rPr>
        <w:t>当</w:t>
      </w:r>
      <m:oMath>
        <m:r>
          <w:rPr>
            <w:rFonts w:ascii="Cambria Math" w:hAnsi="Cambria Math"/>
            <w:szCs w:val="24"/>
          </w:rPr>
          <m:t>i=j</m:t>
        </m:r>
      </m:oMath>
      <w:r>
        <w:rPr>
          <w:rFonts w:hint="eastAsia"/>
          <w:szCs w:val="24"/>
        </w:rPr>
        <w:t>时，矩阵</w:t>
      </w:r>
      <m:oMath>
        <m:r>
          <w:rPr>
            <w:rFonts w:ascii="Cambria Math" w:hAnsi="Cambria Math"/>
            <w:szCs w:val="24"/>
          </w:rPr>
          <m:t>3rd party trade</m:t>
        </m:r>
      </m:oMath>
      <w:r>
        <w:rPr>
          <w:rFonts w:hint="eastAsia"/>
          <w:szCs w:val="24"/>
        </w:rPr>
        <w:t>的第</w:t>
      </w:r>
      <m:oMath>
        <m:r>
          <w:rPr>
            <w:rFonts w:ascii="Cambria Math" w:hAnsi="Cambria Math" w:hint="eastAsia"/>
            <w:szCs w:val="24"/>
          </w:rPr>
          <m:t>i</m:t>
        </m:r>
      </m:oMath>
      <w:r>
        <w:rPr>
          <w:rFonts w:hint="eastAsia"/>
          <w:szCs w:val="24"/>
        </w:rPr>
        <w:t>行</w:t>
      </w:r>
      <m:oMath>
        <m:r>
          <w:rPr>
            <w:rFonts w:ascii="Cambria Math" w:hAnsi="Cambria Math" w:hint="eastAsia"/>
            <w:szCs w:val="24"/>
          </w:rPr>
          <m:t>j</m:t>
        </m:r>
      </m:oMath>
      <w:r>
        <w:rPr>
          <w:rFonts w:hint="eastAsia"/>
          <w:szCs w:val="24"/>
        </w:rPr>
        <w:t>列元素为</w:t>
      </w:r>
      <w:r>
        <w:rPr>
          <w:rFonts w:hint="eastAsia"/>
          <w:szCs w:val="24"/>
        </w:rPr>
        <w:t>0</w:t>
      </w:r>
      <w:r>
        <w:rPr>
          <w:rFonts w:hint="eastAsia"/>
          <w:szCs w:val="24"/>
        </w:rPr>
        <w:t>，即矩阵的主对角线元素均为</w:t>
      </w:r>
      <w:r>
        <w:rPr>
          <w:rFonts w:hint="eastAsia"/>
          <w:szCs w:val="24"/>
        </w:rPr>
        <w:t>0</w:t>
      </w:r>
      <w:r>
        <w:rPr>
          <w:rFonts w:hint="eastAsia"/>
          <w:szCs w:val="24"/>
        </w:rPr>
        <w:t>。</w:t>
      </w:r>
    </w:p>
    <w:p w14:paraId="40EACD32" w14:textId="77777777" w:rsidR="0074777A" w:rsidRDefault="00000000">
      <w:pPr>
        <w:spacing w:line="480" w:lineRule="auto"/>
        <w:ind w:firstLineChars="200" w:firstLine="480"/>
        <w:rPr>
          <w:szCs w:val="24"/>
        </w:rPr>
      </w:pPr>
      <w:r>
        <w:rPr>
          <w:rFonts w:hint="eastAsia"/>
          <w:szCs w:val="24"/>
        </w:rPr>
        <w:t>其中</w:t>
      </w:r>
    </w:p>
    <w:p w14:paraId="0ACEDA5F" w14:textId="77777777" w:rsidR="0074777A" w:rsidRDefault="00000000">
      <w:pPr>
        <w:spacing w:line="480" w:lineRule="auto"/>
        <w:rPr>
          <w:szCs w:val="24"/>
        </w:rPr>
      </w:pPr>
      <m:oMathPara>
        <m:oMath>
          <m:r>
            <w:rPr>
              <w:rFonts w:ascii="Cambria Math" w:hAnsi="Cambria Math"/>
              <w:szCs w:val="24"/>
            </w:rPr>
            <m:t>α</m:t>
          </m:r>
          <m:r>
            <w:rPr>
              <w:rFonts w:ascii="Cambria Math" w:hAnsi="Cambria Math" w:hint="eastAsia"/>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oMath>
      </m:oMathPara>
    </w:p>
    <w:p w14:paraId="3C9C34DF" w14:textId="77777777" w:rsidR="0074777A" w:rsidRDefault="00000000">
      <w:pPr>
        <w:tabs>
          <w:tab w:val="left" w:pos="3471"/>
        </w:tabs>
        <w:spacing w:line="480" w:lineRule="auto"/>
        <w:ind w:firstLine="480"/>
        <w:rPr>
          <w:color w:val="000000" w:themeColor="text1"/>
        </w:rPr>
      </w:pPr>
      <w:r>
        <w:rPr>
          <w:rFonts w:hint="eastAsia"/>
          <w:color w:val="000000" w:themeColor="text1"/>
        </w:rPr>
        <w:t>第二个核心自变量是最大流，以检验上文中的假设二。</w:t>
      </w:r>
      <w:r>
        <w:rPr>
          <w:rFonts w:hint="eastAsia"/>
          <w:color w:val="000000" w:themeColor="text1"/>
        </w:rPr>
        <w:t>Ford</w:t>
      </w:r>
      <w:r>
        <w:rPr>
          <w:rFonts w:hint="eastAsia"/>
          <w:color w:val="000000" w:themeColor="text1"/>
        </w:rPr>
        <w:t>—</w:t>
      </w:r>
      <w:r>
        <w:rPr>
          <w:rFonts w:hint="eastAsia"/>
          <w:color w:val="000000" w:themeColor="text1"/>
        </w:rPr>
        <w:t>Fulkerson</w:t>
      </w:r>
      <w:r>
        <w:rPr>
          <w:rFonts w:hint="eastAsia"/>
          <w:color w:val="000000" w:themeColor="text1"/>
        </w:rPr>
        <w:t>算法是一种通过邻接矩阵求最大流的一种经典方法。在一个无向图中，若从顶点</w:t>
      </w:r>
      <w:r>
        <w:rPr>
          <w:rFonts w:hint="eastAsia"/>
          <w:color w:val="000000" w:themeColor="text1"/>
        </w:rPr>
        <w:t>i</w:t>
      </w:r>
      <w:r>
        <w:rPr>
          <w:rFonts w:hint="eastAsia"/>
          <w:color w:val="000000" w:themeColor="text1"/>
        </w:rPr>
        <w:t>到顶点</w:t>
      </w:r>
      <w:r>
        <w:rPr>
          <w:rFonts w:hint="eastAsia"/>
          <w:color w:val="000000" w:themeColor="text1"/>
        </w:rPr>
        <w:t>j</w:t>
      </w:r>
      <w:r>
        <w:rPr>
          <w:rFonts w:hint="eastAsia"/>
          <w:color w:val="000000" w:themeColor="text1"/>
        </w:rPr>
        <w:t>有路径相连，则称</w:t>
      </w:r>
      <w:r>
        <w:rPr>
          <w:rFonts w:hint="eastAsia"/>
          <w:color w:val="000000" w:themeColor="text1"/>
        </w:rPr>
        <w:t>i</w:t>
      </w:r>
      <w:r>
        <w:rPr>
          <w:rFonts w:hint="eastAsia"/>
          <w:color w:val="000000" w:themeColor="text1"/>
        </w:rPr>
        <w:t>和</w:t>
      </w:r>
      <w:r>
        <w:rPr>
          <w:rFonts w:hint="eastAsia"/>
          <w:color w:val="000000" w:themeColor="text1"/>
        </w:rPr>
        <w:t>j</w:t>
      </w:r>
      <w:r>
        <w:rPr>
          <w:rFonts w:hint="eastAsia"/>
          <w:color w:val="000000" w:themeColor="text1"/>
        </w:rPr>
        <w:t>是连通的。</w:t>
      </w:r>
      <w:r>
        <w:rPr>
          <w:rFonts w:hint="eastAsia"/>
          <w:color w:val="000000" w:themeColor="text1"/>
        </w:rPr>
        <w:t>Ford</w:t>
      </w:r>
      <w:r>
        <w:rPr>
          <w:rFonts w:hint="eastAsia"/>
          <w:color w:val="000000" w:themeColor="text1"/>
        </w:rPr>
        <w:t>—</w:t>
      </w:r>
      <w:r>
        <w:rPr>
          <w:rFonts w:hint="eastAsia"/>
          <w:color w:val="000000" w:themeColor="text1"/>
        </w:rPr>
        <w:t>Fulkerson</w:t>
      </w:r>
      <w:r>
        <w:rPr>
          <w:rFonts w:hint="eastAsia"/>
          <w:color w:val="000000" w:themeColor="text1"/>
        </w:rPr>
        <w:t>方法研究的是连通图中顶点间的最大流，因此在算法的实现应用中要将数据处理为连通图对应的数据就本文而言，要想变为连通的，剔除图中的孤立点即可，也就是贸易额为</w:t>
      </w:r>
      <w:r>
        <w:rPr>
          <w:rFonts w:hint="eastAsia"/>
          <w:color w:val="000000" w:themeColor="text1"/>
        </w:rPr>
        <w:t>0</w:t>
      </w:r>
      <w:r>
        <w:rPr>
          <w:rFonts w:hint="eastAsia"/>
          <w:color w:val="000000" w:themeColor="text1"/>
        </w:rPr>
        <w:t>的最大流是</w:t>
      </w:r>
      <w:r>
        <w:rPr>
          <w:rFonts w:hint="eastAsia"/>
          <w:color w:val="000000" w:themeColor="text1"/>
        </w:rPr>
        <w:t>0</w:t>
      </w:r>
      <w:r>
        <w:rPr>
          <w:rFonts w:hint="eastAsia"/>
          <w:color w:val="000000" w:themeColor="text1"/>
        </w:rPr>
        <w:t>。</w:t>
      </w:r>
    </w:p>
    <w:p w14:paraId="4FA517FE" w14:textId="77777777" w:rsidR="0074777A" w:rsidRDefault="00000000">
      <w:pPr>
        <w:tabs>
          <w:tab w:val="left" w:pos="3471"/>
        </w:tabs>
        <w:spacing w:line="480" w:lineRule="auto"/>
        <w:ind w:firstLine="480"/>
      </w:pPr>
      <w:r>
        <w:rPr>
          <w:rFonts w:hint="eastAsia"/>
          <w:color w:val="000000" w:themeColor="text1"/>
        </w:rPr>
        <w:t>第三个核心自变量是贸易集团。由于本文样本数目较大，若将数据源所有样本进行系统聚类，则在算法步骤的实现中将超出计算机计算内存，所以对于该数据，本实验需采用</w:t>
      </w:r>
      <w:r>
        <w:rPr>
          <w:rFonts w:hint="eastAsia"/>
          <w:color w:val="000000" w:themeColor="text1"/>
        </w:rPr>
        <w:t>k-means</w:t>
      </w:r>
      <w:r>
        <w:rPr>
          <w:rFonts w:hint="eastAsia"/>
          <w:color w:val="000000" w:themeColor="text1"/>
        </w:rPr>
        <w:t>聚类方法。将数据源中两国贸易的所有样本作为聚类对象，考虑到是两个国家的关系，因此将两个国家的</w:t>
      </w:r>
      <w:r>
        <w:rPr>
          <w:rFonts w:hint="eastAsia"/>
          <w:color w:val="000000" w:themeColor="text1"/>
        </w:rPr>
        <w:t>GDP</w:t>
      </w:r>
      <w:r>
        <w:rPr>
          <w:rFonts w:hint="eastAsia"/>
          <w:color w:val="000000" w:themeColor="text1"/>
        </w:rPr>
        <w:t>也纳入聚类属性中，进行</w:t>
      </w:r>
      <w:r>
        <w:rPr>
          <w:rFonts w:hint="eastAsia"/>
          <w:color w:val="000000" w:themeColor="text1"/>
        </w:rPr>
        <w:t>k-means</w:t>
      </w:r>
      <w:r>
        <w:rPr>
          <w:rFonts w:hint="eastAsia"/>
          <w:color w:val="000000" w:themeColor="text1"/>
        </w:rPr>
        <w:t>聚类。本实验中设置聚类数</w:t>
      </w:r>
      <w:r>
        <w:rPr>
          <w:rFonts w:hint="eastAsia"/>
          <w:color w:val="000000" w:themeColor="text1"/>
        </w:rPr>
        <w:t>k=5</w:t>
      </w:r>
      <w:r>
        <w:rPr>
          <w:rFonts w:hint="eastAsia"/>
          <w:color w:val="000000" w:themeColor="text1"/>
        </w:rPr>
        <w:t>，设置迭代次数为</w:t>
      </w:r>
      <w:r>
        <w:rPr>
          <w:rFonts w:hint="eastAsia"/>
          <w:color w:val="000000" w:themeColor="text1"/>
        </w:rPr>
        <w:t>20</w:t>
      </w:r>
      <w:r>
        <w:rPr>
          <w:rFonts w:hint="eastAsia"/>
          <w:color w:val="000000" w:themeColor="text1"/>
        </w:rPr>
        <w:t>进行实验。在本实验中，迭代</w:t>
      </w:r>
      <w:r>
        <w:rPr>
          <w:rFonts w:hint="eastAsia"/>
          <w:color w:val="000000" w:themeColor="text1"/>
        </w:rPr>
        <w:t>18</w:t>
      </w:r>
      <w:r>
        <w:rPr>
          <w:rFonts w:hint="eastAsia"/>
          <w:color w:val="000000" w:themeColor="text1"/>
        </w:rPr>
        <w:t>次后实现收敛，即聚类中心位置不再变化，于是跳出循环，</w:t>
      </w:r>
      <w:r>
        <w:rPr>
          <w:rFonts w:hint="eastAsia"/>
          <w:color w:val="000000" w:themeColor="text1"/>
        </w:rPr>
        <w:lastRenderedPageBreak/>
        <w:t>完成分类。五个类别对应的聚类中心分别为</w:t>
      </w:r>
      <w:r>
        <w:rPr>
          <w:rFonts w:hint="eastAsia"/>
          <w:color w:val="000000" w:themeColor="text1"/>
        </w:rPr>
        <w:t>9</w:t>
      </w:r>
      <w:r>
        <w:rPr>
          <w:color w:val="000000" w:themeColor="text1"/>
        </w:rPr>
        <w:t>.033</w:t>
      </w:r>
      <w:r>
        <w:rPr>
          <w:rFonts w:hint="eastAsia"/>
          <w:color w:val="000000" w:themeColor="text1"/>
        </w:rPr>
        <w:t>、</w:t>
      </w:r>
      <w:r>
        <w:rPr>
          <w:rFonts w:hint="eastAsia"/>
          <w:color w:val="000000" w:themeColor="text1"/>
        </w:rPr>
        <w:t>1</w:t>
      </w:r>
      <w:r>
        <w:rPr>
          <w:color w:val="000000" w:themeColor="text1"/>
        </w:rPr>
        <w:t>7.120</w:t>
      </w:r>
      <w:r>
        <w:rPr>
          <w:rFonts w:hint="eastAsia"/>
          <w:color w:val="000000" w:themeColor="text1"/>
        </w:rPr>
        <w:t>、</w:t>
      </w:r>
      <w:r>
        <w:rPr>
          <w:rFonts w:hint="eastAsia"/>
          <w:color w:val="000000" w:themeColor="text1"/>
        </w:rPr>
        <w:t>1</w:t>
      </w:r>
      <w:r>
        <w:rPr>
          <w:color w:val="000000" w:themeColor="text1"/>
        </w:rPr>
        <w:t>8.902</w:t>
      </w:r>
      <w:r>
        <w:rPr>
          <w:rFonts w:hint="eastAsia"/>
          <w:color w:val="000000" w:themeColor="text1"/>
        </w:rPr>
        <w:t>、</w:t>
      </w:r>
      <w:r>
        <w:rPr>
          <w:rFonts w:hint="eastAsia"/>
          <w:color w:val="000000" w:themeColor="text1"/>
        </w:rPr>
        <w:t>1</w:t>
      </w:r>
      <w:r>
        <w:rPr>
          <w:color w:val="000000" w:themeColor="text1"/>
        </w:rPr>
        <w:t>9.493</w:t>
      </w:r>
      <w:r>
        <w:rPr>
          <w:rFonts w:hint="eastAsia"/>
          <w:color w:val="000000" w:themeColor="text1"/>
        </w:rPr>
        <w:t>及</w:t>
      </w:r>
      <w:r>
        <w:rPr>
          <w:rFonts w:hint="eastAsia"/>
          <w:color w:val="000000" w:themeColor="text1"/>
        </w:rPr>
        <w:t>1</w:t>
      </w:r>
      <w:r>
        <w:rPr>
          <w:color w:val="000000" w:themeColor="text1"/>
        </w:rPr>
        <w:t>9.453</w:t>
      </w:r>
      <w:r>
        <w:rPr>
          <w:rFonts w:hint="eastAsia"/>
          <w:color w:val="000000" w:themeColor="text1"/>
        </w:rPr>
        <w:t>，其对应的样本量分别为</w:t>
      </w:r>
      <w:r>
        <w:rPr>
          <w:rFonts w:hint="eastAsia"/>
          <w:color w:val="000000" w:themeColor="text1"/>
        </w:rPr>
        <w:t>2</w:t>
      </w:r>
      <w:r>
        <w:rPr>
          <w:color w:val="000000" w:themeColor="text1"/>
        </w:rPr>
        <w:t>49487</w:t>
      </w:r>
      <w:r>
        <w:rPr>
          <w:rFonts w:hint="eastAsia"/>
          <w:color w:val="000000" w:themeColor="text1"/>
        </w:rPr>
        <w:t>、</w:t>
      </w:r>
      <w:r>
        <w:rPr>
          <w:rFonts w:hint="eastAsia"/>
          <w:color w:val="000000" w:themeColor="text1"/>
        </w:rPr>
        <w:t>1</w:t>
      </w:r>
      <w:r>
        <w:rPr>
          <w:color w:val="000000" w:themeColor="text1"/>
        </w:rPr>
        <w:t>9948</w:t>
      </w:r>
      <w:r>
        <w:rPr>
          <w:rFonts w:hint="eastAsia"/>
          <w:color w:val="000000" w:themeColor="text1"/>
        </w:rPr>
        <w:t>、</w:t>
      </w:r>
      <w:r>
        <w:rPr>
          <w:rFonts w:hint="eastAsia"/>
          <w:color w:val="000000" w:themeColor="text1"/>
        </w:rPr>
        <w:t>5</w:t>
      </w:r>
      <w:r>
        <w:rPr>
          <w:color w:val="000000" w:themeColor="text1"/>
        </w:rPr>
        <w:t>862</w:t>
      </w:r>
      <w:r>
        <w:rPr>
          <w:rFonts w:hint="eastAsia"/>
          <w:color w:val="000000" w:themeColor="text1"/>
        </w:rPr>
        <w:t>、</w:t>
      </w:r>
      <w:r>
        <w:rPr>
          <w:rFonts w:hint="eastAsia"/>
          <w:color w:val="000000" w:themeColor="text1"/>
        </w:rPr>
        <w:t>3</w:t>
      </w:r>
      <w:r>
        <w:rPr>
          <w:color w:val="000000" w:themeColor="text1"/>
        </w:rPr>
        <w:t>33</w:t>
      </w:r>
      <w:r>
        <w:rPr>
          <w:rFonts w:hint="eastAsia"/>
          <w:color w:val="000000" w:themeColor="text1"/>
        </w:rPr>
        <w:t>和</w:t>
      </w:r>
      <w:r>
        <w:rPr>
          <w:rFonts w:hint="eastAsia"/>
          <w:color w:val="000000" w:themeColor="text1"/>
        </w:rPr>
        <w:t>2</w:t>
      </w:r>
      <w:r>
        <w:rPr>
          <w:color w:val="000000" w:themeColor="text1"/>
        </w:rPr>
        <w:t>883</w:t>
      </w:r>
      <w:r>
        <w:rPr>
          <w:rFonts w:hint="eastAsia"/>
          <w:color w:val="000000" w:themeColor="text1"/>
        </w:rPr>
        <w:t>。以上数据均来自战争相关因素数据库“贸易”数据（</w:t>
      </w:r>
      <w:r>
        <w:rPr>
          <w:rFonts w:hint="eastAsia"/>
          <w:color w:val="000000" w:themeColor="text1"/>
        </w:rPr>
        <w:t>T</w:t>
      </w:r>
      <w:r>
        <w:rPr>
          <w:color w:val="000000" w:themeColor="text1"/>
        </w:rPr>
        <w:t xml:space="preserve">rade </w:t>
      </w:r>
      <w:r>
        <w:rPr>
          <w:rFonts w:hint="eastAsia"/>
          <w:color w:val="000000" w:themeColor="text1"/>
        </w:rPr>
        <w:t>4</w:t>
      </w:r>
      <w:r>
        <w:rPr>
          <w:color w:val="000000" w:themeColor="text1"/>
        </w:rPr>
        <w:t>.0</w:t>
      </w:r>
      <w:r>
        <w:rPr>
          <w:rFonts w:hint="eastAsia"/>
          <w:color w:val="000000" w:themeColor="text1"/>
        </w:rPr>
        <w:t>版）。</w:t>
      </w:r>
    </w:p>
    <w:p w14:paraId="0B9641F8" w14:textId="77777777" w:rsidR="0074777A" w:rsidRDefault="00000000">
      <w:pPr>
        <w:tabs>
          <w:tab w:val="left" w:pos="3471"/>
        </w:tabs>
        <w:spacing w:line="480" w:lineRule="auto"/>
        <w:ind w:firstLineChars="200" w:firstLine="480"/>
      </w:pPr>
      <w:r>
        <w:rPr>
          <w:rFonts w:hint="eastAsia"/>
        </w:rPr>
        <w:t>控制变量。我们的模型控制了影响国际冲突发生的八个变量。第一个控制变量是国家规模，其进一步分解为</w:t>
      </w:r>
      <w:r>
        <w:rPr>
          <w:rFonts w:hint="eastAsia"/>
        </w:rPr>
        <w:t>GDP</w:t>
      </w:r>
      <w:r>
        <w:rPr>
          <w:rFonts w:hint="eastAsia"/>
        </w:rPr>
        <w:t>和国家人口，根据通行做法将以上两个变量分别设置为高值和低值，数据均来自世界银行数据库（</w:t>
      </w:r>
      <w:r>
        <w:rPr>
          <w:rFonts w:hint="eastAsia"/>
        </w:rPr>
        <w:t>World</w:t>
      </w:r>
      <w:r>
        <w:t xml:space="preserve"> Bank Data</w:t>
      </w:r>
      <w:r>
        <w:rPr>
          <w:rFonts w:hint="eastAsia"/>
        </w:rPr>
        <w:t>），我们都对其取自然对数处理。第二个控制变量是地理距离。国际关系理论大多认为两国相距越近，冲突发生的可能性就越高。经验研究也表明邻国更可能爆发冲突。</w:t>
      </w:r>
      <w:r>
        <w:rPr>
          <w:rStyle w:val="ac"/>
        </w:rPr>
        <w:footnoteReference w:id="36"/>
      </w:r>
      <w:r>
        <w:rPr>
          <w:rFonts w:hint="eastAsia"/>
        </w:rPr>
        <w:t>因此本文设置了两个变量：第一个是两国的首都距离的自然对数，第二个是直接接壤。如果两国毗邻或者水上距离小于</w:t>
      </w:r>
      <w:r>
        <w:rPr>
          <w:rFonts w:hint="eastAsia"/>
        </w:rPr>
        <w:t>1</w:t>
      </w:r>
      <w:r>
        <w:t>50</w:t>
      </w:r>
      <w:r>
        <w:rPr>
          <w:rFonts w:hint="eastAsia"/>
        </w:rPr>
        <w:t>英里，则赋值为“</w:t>
      </w:r>
      <w:r>
        <w:rPr>
          <w:rFonts w:hint="eastAsia"/>
        </w:rPr>
        <w:t>1</w:t>
      </w:r>
      <w:r>
        <w:rPr>
          <w:rFonts w:hint="eastAsia"/>
        </w:rPr>
        <w:t>”，否则为“</w:t>
      </w:r>
      <w:r>
        <w:rPr>
          <w:rFonts w:hint="eastAsia"/>
        </w:rPr>
        <w:t>0</w:t>
      </w:r>
      <w:r>
        <w:rPr>
          <w:rFonts w:hint="eastAsia"/>
        </w:rPr>
        <w:t>”。以上地理距离数据均来自战争相关因素数据库。第三个控制变量是政体类型。我们根据两国的政体得分，分别求出政体得分的高值与低值和国际冲突的关系，我们期待更加民主的国家发生国际冲突的次数越低。政体得分数据来自政体</w:t>
      </w:r>
      <w:r>
        <w:rPr>
          <w:rFonts w:hint="eastAsia"/>
        </w:rPr>
        <w:t>5</w:t>
      </w:r>
      <w:r>
        <w:rPr>
          <w:rFonts w:hint="eastAsia"/>
        </w:rPr>
        <w:t>（</w:t>
      </w:r>
      <w:r>
        <w:rPr>
          <w:rFonts w:hint="eastAsia"/>
        </w:rPr>
        <w:t>Polity</w:t>
      </w:r>
      <w:r>
        <w:t xml:space="preserve"> </w:t>
      </w:r>
      <w:r>
        <w:rPr>
          <w:rFonts w:hint="eastAsia"/>
        </w:rPr>
        <w:t>Ⅴ）数据库，其赋值为</w:t>
      </w:r>
      <w:r>
        <w:rPr>
          <w:rFonts w:hint="eastAsia"/>
        </w:rPr>
        <w:t>-</w:t>
      </w:r>
      <w:r>
        <w:t>10</w:t>
      </w:r>
      <w:r>
        <w:rPr>
          <w:rFonts w:hint="eastAsia"/>
        </w:rPr>
        <w:t>到</w:t>
      </w:r>
      <w:r>
        <w:rPr>
          <w:rFonts w:hint="eastAsia"/>
        </w:rPr>
        <w:t>1</w:t>
      </w:r>
      <w:r>
        <w:t>0</w:t>
      </w:r>
      <w:r>
        <w:rPr>
          <w:rFonts w:hint="eastAsia"/>
        </w:rPr>
        <w:t>，</w:t>
      </w:r>
      <w:r>
        <w:rPr>
          <w:rFonts w:hint="eastAsia"/>
        </w:rPr>
        <w:t>6</w:t>
      </w:r>
      <w:r>
        <w:rPr>
          <w:rFonts w:hint="eastAsia"/>
        </w:rPr>
        <w:t>分及以上为民主国家。</w:t>
      </w:r>
    </w:p>
    <w:p w14:paraId="1E6D80A4" w14:textId="77777777" w:rsidR="0074777A" w:rsidRDefault="00000000">
      <w:pPr>
        <w:tabs>
          <w:tab w:val="left" w:pos="3471"/>
        </w:tabs>
        <w:spacing w:line="480" w:lineRule="auto"/>
        <w:ind w:firstLineChars="200" w:firstLine="480"/>
      </w:pPr>
      <w:r>
        <w:rPr>
          <w:rFonts w:hint="eastAsia"/>
        </w:rPr>
        <w:t>第四个控制变量是相对能力，战争相关因素数据库中的</w:t>
      </w:r>
      <w:r>
        <w:rPr>
          <w:rFonts w:hint="eastAsia"/>
        </w:rPr>
        <w:t>CINC</w:t>
      </w:r>
      <w:r>
        <w:rPr>
          <w:rFonts w:hint="eastAsia"/>
        </w:rPr>
        <w:t>即反映了一国占世界各国军事实力的比例，其中的赋值指标包括人口资源、工业能力、军事开支及人员规模等。</w:t>
      </w:r>
      <w:r>
        <w:rPr>
          <w:rStyle w:val="ac"/>
        </w:rPr>
        <w:footnoteReference w:id="37"/>
      </w:r>
      <w:r>
        <w:rPr>
          <w:rFonts w:hint="eastAsia"/>
        </w:rPr>
        <w:t>我们用两国中</w:t>
      </w:r>
      <w:r>
        <w:rPr>
          <w:rFonts w:hint="eastAsia"/>
        </w:rPr>
        <w:t>CINC</w:t>
      </w:r>
      <w:r>
        <w:rPr>
          <w:rFonts w:hint="eastAsia"/>
        </w:rPr>
        <w:t>的高值除以低值来衡量相对能力。第五个控制变量是结盟，如果两国在某年存在盟友关系，我们将其赋值为“</w:t>
      </w:r>
      <w:r>
        <w:rPr>
          <w:rFonts w:hint="eastAsia"/>
        </w:rPr>
        <w:t>1</w:t>
      </w:r>
      <w:r>
        <w:rPr>
          <w:rFonts w:hint="eastAsia"/>
        </w:rPr>
        <w:t>”，否则为“</w:t>
      </w:r>
      <w:r>
        <w:rPr>
          <w:rFonts w:hint="eastAsia"/>
        </w:rPr>
        <w:t>0</w:t>
      </w:r>
      <w:r>
        <w:rPr>
          <w:rFonts w:hint="eastAsia"/>
        </w:rPr>
        <w:t>”，数据同样来自战争相关因素数据库。最后一个控制变量是大国</w:t>
      </w:r>
      <w:r>
        <w:rPr>
          <w:rStyle w:val="ac"/>
        </w:rPr>
        <w:footnoteReference w:id="38"/>
      </w:r>
      <w:r>
        <w:rPr>
          <w:rFonts w:hint="eastAsia"/>
        </w:rPr>
        <w:t>，如果</w:t>
      </w:r>
      <w:r>
        <w:rPr>
          <w:rFonts w:hint="eastAsia"/>
        </w:rPr>
        <w:lastRenderedPageBreak/>
        <w:t>两国中至少有一国是美国、俄罗斯、中国、英国、法国，我们就对其赋值为“</w:t>
      </w:r>
      <w:r>
        <w:rPr>
          <w:rFonts w:hint="eastAsia"/>
        </w:rPr>
        <w:t>1</w:t>
      </w:r>
      <w:r>
        <w:rPr>
          <w:rFonts w:hint="eastAsia"/>
        </w:rPr>
        <w:t>”，否则赋值为“</w:t>
      </w:r>
      <w:r>
        <w:rPr>
          <w:rFonts w:hint="eastAsia"/>
        </w:rPr>
        <w:t>0</w:t>
      </w:r>
      <w:r>
        <w:rPr>
          <w:rFonts w:hint="eastAsia"/>
        </w:rPr>
        <w:t>”。</w:t>
      </w:r>
    </w:p>
    <w:p w14:paraId="69ECDA3C" w14:textId="77777777" w:rsidR="0074777A" w:rsidRDefault="00000000">
      <w:pPr>
        <w:tabs>
          <w:tab w:val="left" w:pos="3471"/>
        </w:tabs>
        <w:spacing w:line="480" w:lineRule="auto"/>
        <w:jc w:val="center"/>
        <w:rPr>
          <w:color w:val="000000" w:themeColor="text1"/>
        </w:rPr>
      </w:pPr>
      <w:r>
        <w:rPr>
          <w:rFonts w:hint="eastAsia"/>
          <w:color w:val="000000" w:themeColor="text1"/>
        </w:rPr>
        <w:t>表</w:t>
      </w:r>
      <w:r>
        <w:rPr>
          <w:rFonts w:hint="eastAsia"/>
          <w:color w:val="000000" w:themeColor="text1"/>
        </w:rPr>
        <w:t>1</w:t>
      </w:r>
      <w:r>
        <w:rPr>
          <w:color w:val="000000" w:themeColor="text1"/>
        </w:rPr>
        <w:t xml:space="preserve"> </w:t>
      </w:r>
      <w:r>
        <w:rPr>
          <w:rFonts w:hint="eastAsia"/>
          <w:color w:val="000000" w:themeColor="text1"/>
        </w:rPr>
        <w:t>变量描述性统计</w:t>
      </w:r>
    </w:p>
    <w:tbl>
      <w:tblPr>
        <w:tblStyle w:val="a9"/>
        <w:tblW w:w="8532" w:type="dxa"/>
        <w:tblLook w:val="04A0" w:firstRow="1" w:lastRow="0" w:firstColumn="1" w:lastColumn="0" w:noHBand="0" w:noVBand="1"/>
      </w:tblPr>
      <w:tblGrid>
        <w:gridCol w:w="1618"/>
        <w:gridCol w:w="1382"/>
        <w:gridCol w:w="1383"/>
        <w:gridCol w:w="1383"/>
        <w:gridCol w:w="1383"/>
        <w:gridCol w:w="1383"/>
      </w:tblGrid>
      <w:tr w:rsidR="0074777A" w14:paraId="7076BFDE" w14:textId="77777777">
        <w:tc>
          <w:tcPr>
            <w:tcW w:w="1618" w:type="dxa"/>
          </w:tcPr>
          <w:p w14:paraId="3E7D14A7" w14:textId="77777777" w:rsidR="0074777A" w:rsidRDefault="0074777A">
            <w:pPr>
              <w:tabs>
                <w:tab w:val="left" w:pos="3471"/>
              </w:tabs>
              <w:spacing w:line="276" w:lineRule="auto"/>
              <w:jc w:val="center"/>
              <w:rPr>
                <w:color w:val="000000" w:themeColor="text1"/>
                <w:sz w:val="21"/>
              </w:rPr>
            </w:pPr>
          </w:p>
        </w:tc>
        <w:tc>
          <w:tcPr>
            <w:tcW w:w="1382" w:type="dxa"/>
          </w:tcPr>
          <w:p w14:paraId="5F8E10E0"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平均值</w:t>
            </w:r>
          </w:p>
        </w:tc>
        <w:tc>
          <w:tcPr>
            <w:tcW w:w="1383" w:type="dxa"/>
          </w:tcPr>
          <w:p w14:paraId="682A42C8"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中位数</w:t>
            </w:r>
          </w:p>
        </w:tc>
        <w:tc>
          <w:tcPr>
            <w:tcW w:w="1383" w:type="dxa"/>
          </w:tcPr>
          <w:p w14:paraId="3850D197"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最大值</w:t>
            </w:r>
          </w:p>
        </w:tc>
        <w:tc>
          <w:tcPr>
            <w:tcW w:w="1383" w:type="dxa"/>
          </w:tcPr>
          <w:p w14:paraId="0F856D05"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最小值</w:t>
            </w:r>
          </w:p>
        </w:tc>
        <w:tc>
          <w:tcPr>
            <w:tcW w:w="1383" w:type="dxa"/>
          </w:tcPr>
          <w:p w14:paraId="0CB40028"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标准差</w:t>
            </w:r>
          </w:p>
        </w:tc>
      </w:tr>
      <w:tr w:rsidR="0074777A" w14:paraId="7C9C0923" w14:textId="77777777">
        <w:tc>
          <w:tcPr>
            <w:tcW w:w="1618" w:type="dxa"/>
          </w:tcPr>
          <w:p w14:paraId="16AB907A"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国际冲突</w:t>
            </w:r>
          </w:p>
        </w:tc>
        <w:tc>
          <w:tcPr>
            <w:tcW w:w="1382" w:type="dxa"/>
          </w:tcPr>
          <w:p w14:paraId="4ED2504B"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0</w:t>
            </w:r>
            <w:r>
              <w:rPr>
                <w:color w:val="000000" w:themeColor="text1"/>
                <w:sz w:val="21"/>
              </w:rPr>
              <w:t>.002</w:t>
            </w:r>
          </w:p>
        </w:tc>
        <w:tc>
          <w:tcPr>
            <w:tcW w:w="1383" w:type="dxa"/>
          </w:tcPr>
          <w:p w14:paraId="755F1B05"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0</w:t>
            </w:r>
            <w:r>
              <w:rPr>
                <w:color w:val="000000" w:themeColor="text1"/>
                <w:sz w:val="21"/>
              </w:rPr>
              <w:t>.000</w:t>
            </w:r>
          </w:p>
        </w:tc>
        <w:tc>
          <w:tcPr>
            <w:tcW w:w="1383" w:type="dxa"/>
          </w:tcPr>
          <w:p w14:paraId="5C9C7D7C"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1</w:t>
            </w:r>
            <w:r>
              <w:rPr>
                <w:color w:val="000000" w:themeColor="text1"/>
                <w:sz w:val="21"/>
              </w:rPr>
              <w:t>.000</w:t>
            </w:r>
          </w:p>
        </w:tc>
        <w:tc>
          <w:tcPr>
            <w:tcW w:w="1383" w:type="dxa"/>
          </w:tcPr>
          <w:p w14:paraId="7A86E2D2"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0</w:t>
            </w:r>
            <w:r>
              <w:rPr>
                <w:color w:val="000000" w:themeColor="text1"/>
                <w:sz w:val="21"/>
              </w:rPr>
              <w:t>.000</w:t>
            </w:r>
          </w:p>
        </w:tc>
        <w:tc>
          <w:tcPr>
            <w:tcW w:w="1383" w:type="dxa"/>
          </w:tcPr>
          <w:p w14:paraId="23B89E42"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0</w:t>
            </w:r>
            <w:r>
              <w:rPr>
                <w:color w:val="000000" w:themeColor="text1"/>
                <w:sz w:val="21"/>
              </w:rPr>
              <w:t>.049</w:t>
            </w:r>
          </w:p>
        </w:tc>
      </w:tr>
      <w:tr w:rsidR="0074777A" w14:paraId="2FC96DB0" w14:textId="77777777">
        <w:tc>
          <w:tcPr>
            <w:tcW w:w="1618" w:type="dxa"/>
          </w:tcPr>
          <w:p w14:paraId="091788A4"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第三方贸易</w:t>
            </w:r>
          </w:p>
        </w:tc>
        <w:tc>
          <w:tcPr>
            <w:tcW w:w="1382" w:type="dxa"/>
          </w:tcPr>
          <w:p w14:paraId="66E1B7E5" w14:textId="77777777" w:rsidR="0074777A" w:rsidRDefault="00000000">
            <w:pPr>
              <w:tabs>
                <w:tab w:val="left" w:pos="3471"/>
              </w:tabs>
              <w:spacing w:line="276" w:lineRule="auto"/>
              <w:jc w:val="center"/>
              <w:rPr>
                <w:color w:val="000000" w:themeColor="text1"/>
                <w:sz w:val="21"/>
              </w:rPr>
            </w:pPr>
            <w:r>
              <w:rPr>
                <w:color w:val="000000" w:themeColor="text1"/>
                <w:sz w:val="21"/>
              </w:rPr>
              <w:t>0.221</w:t>
            </w:r>
          </w:p>
        </w:tc>
        <w:tc>
          <w:tcPr>
            <w:tcW w:w="1383" w:type="dxa"/>
          </w:tcPr>
          <w:p w14:paraId="7C58AE7E" w14:textId="77777777" w:rsidR="0074777A" w:rsidRDefault="00000000">
            <w:pPr>
              <w:tabs>
                <w:tab w:val="left" w:pos="3471"/>
              </w:tabs>
              <w:spacing w:line="276" w:lineRule="auto"/>
              <w:jc w:val="center"/>
              <w:rPr>
                <w:color w:val="000000" w:themeColor="text1"/>
                <w:sz w:val="21"/>
              </w:rPr>
            </w:pPr>
            <w:r>
              <w:rPr>
                <w:color w:val="000000" w:themeColor="text1"/>
                <w:sz w:val="21"/>
              </w:rPr>
              <w:t>0.177</w:t>
            </w:r>
          </w:p>
        </w:tc>
        <w:tc>
          <w:tcPr>
            <w:tcW w:w="1383" w:type="dxa"/>
          </w:tcPr>
          <w:p w14:paraId="712B23F6" w14:textId="77777777" w:rsidR="0074777A" w:rsidRDefault="00000000">
            <w:pPr>
              <w:tabs>
                <w:tab w:val="left" w:pos="3471"/>
              </w:tabs>
              <w:spacing w:line="276" w:lineRule="auto"/>
              <w:jc w:val="center"/>
              <w:rPr>
                <w:color w:val="000000" w:themeColor="text1"/>
                <w:sz w:val="21"/>
              </w:rPr>
            </w:pPr>
            <w:r>
              <w:rPr>
                <w:color w:val="000000" w:themeColor="text1"/>
                <w:sz w:val="21"/>
              </w:rPr>
              <w:t>0.927</w:t>
            </w:r>
          </w:p>
        </w:tc>
        <w:tc>
          <w:tcPr>
            <w:tcW w:w="1383" w:type="dxa"/>
          </w:tcPr>
          <w:p w14:paraId="1F0F8EE1"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0</w:t>
            </w:r>
            <w:r>
              <w:rPr>
                <w:color w:val="000000" w:themeColor="text1"/>
                <w:sz w:val="21"/>
              </w:rPr>
              <w:t>.004</w:t>
            </w:r>
          </w:p>
        </w:tc>
        <w:tc>
          <w:tcPr>
            <w:tcW w:w="1383" w:type="dxa"/>
          </w:tcPr>
          <w:p w14:paraId="32E9009E" w14:textId="77777777" w:rsidR="0074777A" w:rsidRDefault="00000000">
            <w:pPr>
              <w:tabs>
                <w:tab w:val="left" w:pos="3471"/>
              </w:tabs>
              <w:spacing w:line="276" w:lineRule="auto"/>
              <w:jc w:val="center"/>
              <w:rPr>
                <w:color w:val="000000" w:themeColor="text1"/>
                <w:sz w:val="21"/>
              </w:rPr>
            </w:pPr>
            <w:r>
              <w:rPr>
                <w:color w:val="000000" w:themeColor="text1"/>
                <w:sz w:val="21"/>
              </w:rPr>
              <w:t>0.151</w:t>
            </w:r>
          </w:p>
        </w:tc>
      </w:tr>
      <w:tr w:rsidR="0074777A" w14:paraId="5DD2C1A1" w14:textId="77777777">
        <w:tc>
          <w:tcPr>
            <w:tcW w:w="1618" w:type="dxa"/>
          </w:tcPr>
          <w:p w14:paraId="5D81CCEE"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贸易最大流量</w:t>
            </w:r>
          </w:p>
        </w:tc>
        <w:tc>
          <w:tcPr>
            <w:tcW w:w="1382" w:type="dxa"/>
          </w:tcPr>
          <w:p w14:paraId="579FB80D" w14:textId="77777777" w:rsidR="0074777A" w:rsidRDefault="00000000">
            <w:pPr>
              <w:tabs>
                <w:tab w:val="left" w:pos="3471"/>
              </w:tabs>
              <w:spacing w:line="276" w:lineRule="auto"/>
              <w:jc w:val="center"/>
              <w:rPr>
                <w:color w:val="000000" w:themeColor="text1"/>
                <w:sz w:val="21"/>
              </w:rPr>
            </w:pPr>
            <w:r>
              <w:rPr>
                <w:color w:val="000000" w:themeColor="text1"/>
                <w:sz w:val="21"/>
              </w:rPr>
              <w:t>7.426</w:t>
            </w:r>
          </w:p>
        </w:tc>
        <w:tc>
          <w:tcPr>
            <w:tcW w:w="1383" w:type="dxa"/>
          </w:tcPr>
          <w:p w14:paraId="2564B2A6"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7</w:t>
            </w:r>
            <w:r>
              <w:rPr>
                <w:color w:val="000000" w:themeColor="text1"/>
                <w:sz w:val="21"/>
              </w:rPr>
              <w:t>.451</w:t>
            </w:r>
          </w:p>
        </w:tc>
        <w:tc>
          <w:tcPr>
            <w:tcW w:w="1383" w:type="dxa"/>
          </w:tcPr>
          <w:p w14:paraId="232661AC"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8</w:t>
            </w:r>
            <w:r>
              <w:rPr>
                <w:color w:val="000000" w:themeColor="text1"/>
                <w:sz w:val="21"/>
              </w:rPr>
              <w:t>.254</w:t>
            </w:r>
          </w:p>
        </w:tc>
        <w:tc>
          <w:tcPr>
            <w:tcW w:w="1383" w:type="dxa"/>
          </w:tcPr>
          <w:p w14:paraId="127DD562" w14:textId="77777777" w:rsidR="0074777A" w:rsidRDefault="00000000">
            <w:pPr>
              <w:tabs>
                <w:tab w:val="left" w:pos="3471"/>
              </w:tabs>
              <w:spacing w:line="276" w:lineRule="auto"/>
              <w:jc w:val="center"/>
              <w:rPr>
                <w:color w:val="000000" w:themeColor="text1"/>
                <w:sz w:val="21"/>
              </w:rPr>
            </w:pPr>
            <w:r>
              <w:rPr>
                <w:color w:val="000000" w:themeColor="text1"/>
                <w:sz w:val="21"/>
              </w:rPr>
              <w:t>5.159</w:t>
            </w:r>
          </w:p>
        </w:tc>
        <w:tc>
          <w:tcPr>
            <w:tcW w:w="1383" w:type="dxa"/>
          </w:tcPr>
          <w:p w14:paraId="006FD889" w14:textId="77777777" w:rsidR="0074777A" w:rsidRDefault="00000000">
            <w:pPr>
              <w:tabs>
                <w:tab w:val="left" w:pos="3471"/>
              </w:tabs>
              <w:spacing w:line="276" w:lineRule="auto"/>
              <w:jc w:val="center"/>
              <w:rPr>
                <w:color w:val="000000" w:themeColor="text1"/>
                <w:sz w:val="21"/>
              </w:rPr>
            </w:pPr>
            <w:r>
              <w:rPr>
                <w:color w:val="000000" w:themeColor="text1"/>
                <w:sz w:val="21"/>
              </w:rPr>
              <w:t>0.364</w:t>
            </w:r>
          </w:p>
        </w:tc>
      </w:tr>
      <w:tr w:rsidR="0074777A" w14:paraId="58E9007E" w14:textId="77777777">
        <w:tc>
          <w:tcPr>
            <w:tcW w:w="1618" w:type="dxa"/>
          </w:tcPr>
          <w:p w14:paraId="795B30BA"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贸易集团</w:t>
            </w:r>
          </w:p>
        </w:tc>
        <w:tc>
          <w:tcPr>
            <w:tcW w:w="1382" w:type="dxa"/>
          </w:tcPr>
          <w:p w14:paraId="3A6942D0" w14:textId="77777777" w:rsidR="0074777A" w:rsidRDefault="00000000">
            <w:pPr>
              <w:tabs>
                <w:tab w:val="left" w:pos="3471"/>
              </w:tabs>
              <w:spacing w:line="276" w:lineRule="auto"/>
              <w:jc w:val="center"/>
              <w:rPr>
                <w:color w:val="000000" w:themeColor="text1"/>
                <w:sz w:val="21"/>
              </w:rPr>
            </w:pPr>
            <w:r>
              <w:rPr>
                <w:color w:val="000000" w:themeColor="text1"/>
                <w:sz w:val="21"/>
              </w:rPr>
              <w:t>3.986</w:t>
            </w:r>
          </w:p>
        </w:tc>
        <w:tc>
          <w:tcPr>
            <w:tcW w:w="1383" w:type="dxa"/>
          </w:tcPr>
          <w:p w14:paraId="7334E6F9" w14:textId="77777777" w:rsidR="0074777A" w:rsidRDefault="00000000">
            <w:pPr>
              <w:tabs>
                <w:tab w:val="left" w:pos="3471"/>
              </w:tabs>
              <w:spacing w:line="276" w:lineRule="auto"/>
              <w:jc w:val="center"/>
              <w:rPr>
                <w:color w:val="000000" w:themeColor="text1"/>
                <w:sz w:val="21"/>
              </w:rPr>
            </w:pPr>
            <w:r>
              <w:rPr>
                <w:color w:val="000000" w:themeColor="text1"/>
                <w:sz w:val="21"/>
              </w:rPr>
              <w:t>4.000</w:t>
            </w:r>
          </w:p>
        </w:tc>
        <w:tc>
          <w:tcPr>
            <w:tcW w:w="1383" w:type="dxa"/>
          </w:tcPr>
          <w:p w14:paraId="4F8DCE40" w14:textId="77777777" w:rsidR="0074777A" w:rsidRDefault="00000000">
            <w:pPr>
              <w:tabs>
                <w:tab w:val="left" w:pos="3471"/>
              </w:tabs>
              <w:spacing w:line="276" w:lineRule="auto"/>
              <w:jc w:val="center"/>
              <w:rPr>
                <w:color w:val="000000" w:themeColor="text1"/>
                <w:sz w:val="21"/>
              </w:rPr>
            </w:pPr>
            <w:r>
              <w:rPr>
                <w:color w:val="000000" w:themeColor="text1"/>
                <w:sz w:val="21"/>
              </w:rPr>
              <w:t>5.000</w:t>
            </w:r>
          </w:p>
        </w:tc>
        <w:tc>
          <w:tcPr>
            <w:tcW w:w="1383" w:type="dxa"/>
          </w:tcPr>
          <w:p w14:paraId="0E2E4764"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1</w:t>
            </w:r>
            <w:r>
              <w:rPr>
                <w:color w:val="000000" w:themeColor="text1"/>
                <w:sz w:val="21"/>
              </w:rPr>
              <w:t>.000</w:t>
            </w:r>
          </w:p>
        </w:tc>
        <w:tc>
          <w:tcPr>
            <w:tcW w:w="1383" w:type="dxa"/>
          </w:tcPr>
          <w:p w14:paraId="20758E83" w14:textId="77777777" w:rsidR="0074777A" w:rsidRDefault="00000000">
            <w:pPr>
              <w:tabs>
                <w:tab w:val="left" w:pos="3471"/>
              </w:tabs>
              <w:spacing w:line="276" w:lineRule="auto"/>
              <w:jc w:val="center"/>
              <w:rPr>
                <w:color w:val="000000" w:themeColor="text1"/>
                <w:sz w:val="21"/>
              </w:rPr>
            </w:pPr>
            <w:r>
              <w:rPr>
                <w:color w:val="000000" w:themeColor="text1"/>
                <w:sz w:val="21"/>
              </w:rPr>
              <w:t>0.652</w:t>
            </w:r>
          </w:p>
        </w:tc>
      </w:tr>
      <w:tr w:rsidR="0074777A" w14:paraId="2939BC2E" w14:textId="77777777">
        <w:tc>
          <w:tcPr>
            <w:tcW w:w="1618" w:type="dxa"/>
          </w:tcPr>
          <w:p w14:paraId="7DC4D7DB"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贸易相互依赖</w:t>
            </w:r>
          </w:p>
        </w:tc>
        <w:tc>
          <w:tcPr>
            <w:tcW w:w="1382" w:type="dxa"/>
          </w:tcPr>
          <w:p w14:paraId="0399F6F5"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0</w:t>
            </w:r>
            <w:r>
              <w:rPr>
                <w:color w:val="000000" w:themeColor="text1"/>
                <w:sz w:val="21"/>
              </w:rPr>
              <w:t>.001</w:t>
            </w:r>
          </w:p>
        </w:tc>
        <w:tc>
          <w:tcPr>
            <w:tcW w:w="1383" w:type="dxa"/>
          </w:tcPr>
          <w:p w14:paraId="44A3B500"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0</w:t>
            </w:r>
            <w:r>
              <w:rPr>
                <w:color w:val="000000" w:themeColor="text1"/>
                <w:sz w:val="21"/>
              </w:rPr>
              <w:t>.000</w:t>
            </w:r>
          </w:p>
        </w:tc>
        <w:tc>
          <w:tcPr>
            <w:tcW w:w="1383" w:type="dxa"/>
          </w:tcPr>
          <w:p w14:paraId="576389FB"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0</w:t>
            </w:r>
            <w:r>
              <w:rPr>
                <w:color w:val="000000" w:themeColor="text1"/>
                <w:sz w:val="21"/>
              </w:rPr>
              <w:t>.252</w:t>
            </w:r>
          </w:p>
        </w:tc>
        <w:tc>
          <w:tcPr>
            <w:tcW w:w="1383" w:type="dxa"/>
          </w:tcPr>
          <w:p w14:paraId="20B138E1"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0</w:t>
            </w:r>
            <w:r>
              <w:rPr>
                <w:color w:val="000000" w:themeColor="text1"/>
                <w:sz w:val="21"/>
              </w:rPr>
              <w:t>.000</w:t>
            </w:r>
          </w:p>
        </w:tc>
        <w:tc>
          <w:tcPr>
            <w:tcW w:w="1383" w:type="dxa"/>
          </w:tcPr>
          <w:p w14:paraId="49DFC948"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0</w:t>
            </w:r>
            <w:r>
              <w:rPr>
                <w:color w:val="000000" w:themeColor="text1"/>
                <w:sz w:val="21"/>
              </w:rPr>
              <w:t>.004</w:t>
            </w:r>
          </w:p>
        </w:tc>
      </w:tr>
      <w:tr w:rsidR="0074777A" w14:paraId="6CFEA7A3" w14:textId="77777777">
        <w:tc>
          <w:tcPr>
            <w:tcW w:w="1618" w:type="dxa"/>
          </w:tcPr>
          <w:p w14:paraId="26F4EF34"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G</w:t>
            </w:r>
            <w:r>
              <w:rPr>
                <w:color w:val="000000" w:themeColor="text1"/>
                <w:sz w:val="21"/>
              </w:rPr>
              <w:t>DP</w:t>
            </w:r>
            <w:r>
              <w:rPr>
                <w:rFonts w:hint="eastAsia"/>
                <w:color w:val="000000" w:themeColor="text1"/>
                <w:sz w:val="21"/>
              </w:rPr>
              <w:t>（高值）</w:t>
            </w:r>
          </w:p>
        </w:tc>
        <w:tc>
          <w:tcPr>
            <w:tcW w:w="1382" w:type="dxa"/>
          </w:tcPr>
          <w:p w14:paraId="1D89641A"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2</w:t>
            </w:r>
            <w:r>
              <w:rPr>
                <w:color w:val="000000" w:themeColor="text1"/>
                <w:sz w:val="21"/>
              </w:rPr>
              <w:t>6.045</w:t>
            </w:r>
          </w:p>
        </w:tc>
        <w:tc>
          <w:tcPr>
            <w:tcW w:w="1383" w:type="dxa"/>
          </w:tcPr>
          <w:p w14:paraId="3AD1F47D"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2</w:t>
            </w:r>
            <w:r>
              <w:rPr>
                <w:color w:val="000000" w:themeColor="text1"/>
                <w:sz w:val="21"/>
              </w:rPr>
              <w:t>6.089</w:t>
            </w:r>
          </w:p>
        </w:tc>
        <w:tc>
          <w:tcPr>
            <w:tcW w:w="1383" w:type="dxa"/>
          </w:tcPr>
          <w:p w14:paraId="239D3E59"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3</w:t>
            </w:r>
            <w:r>
              <w:rPr>
                <w:color w:val="000000" w:themeColor="text1"/>
                <w:sz w:val="21"/>
              </w:rPr>
              <w:t>0.504</w:t>
            </w:r>
          </w:p>
        </w:tc>
        <w:tc>
          <w:tcPr>
            <w:tcW w:w="1383" w:type="dxa"/>
          </w:tcPr>
          <w:p w14:paraId="626D9520" w14:textId="77777777" w:rsidR="0074777A" w:rsidRDefault="00000000">
            <w:pPr>
              <w:tabs>
                <w:tab w:val="left" w:pos="3471"/>
              </w:tabs>
              <w:spacing w:line="276" w:lineRule="auto"/>
              <w:jc w:val="center"/>
              <w:rPr>
                <w:color w:val="000000" w:themeColor="text1"/>
                <w:sz w:val="21"/>
              </w:rPr>
            </w:pPr>
            <w:r>
              <w:rPr>
                <w:color w:val="000000" w:themeColor="text1"/>
                <w:sz w:val="21"/>
              </w:rPr>
              <w:t>20.122</w:t>
            </w:r>
          </w:p>
        </w:tc>
        <w:tc>
          <w:tcPr>
            <w:tcW w:w="1383" w:type="dxa"/>
          </w:tcPr>
          <w:p w14:paraId="20FEE0B1"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1</w:t>
            </w:r>
            <w:r>
              <w:rPr>
                <w:color w:val="000000" w:themeColor="text1"/>
                <w:sz w:val="21"/>
              </w:rPr>
              <w:t>.706</w:t>
            </w:r>
          </w:p>
        </w:tc>
      </w:tr>
      <w:tr w:rsidR="0074777A" w14:paraId="16E6B97C" w14:textId="77777777">
        <w:tc>
          <w:tcPr>
            <w:tcW w:w="1618" w:type="dxa"/>
          </w:tcPr>
          <w:p w14:paraId="0072010B"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GDP</w:t>
            </w:r>
            <w:r>
              <w:rPr>
                <w:rFonts w:hint="eastAsia"/>
                <w:color w:val="000000" w:themeColor="text1"/>
                <w:sz w:val="21"/>
              </w:rPr>
              <w:t>（低值）</w:t>
            </w:r>
          </w:p>
        </w:tc>
        <w:tc>
          <w:tcPr>
            <w:tcW w:w="1382" w:type="dxa"/>
          </w:tcPr>
          <w:p w14:paraId="309EBAF8"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2</w:t>
            </w:r>
            <w:r>
              <w:rPr>
                <w:color w:val="000000" w:themeColor="text1"/>
                <w:sz w:val="21"/>
              </w:rPr>
              <w:t>3.417</w:t>
            </w:r>
          </w:p>
        </w:tc>
        <w:tc>
          <w:tcPr>
            <w:tcW w:w="1383" w:type="dxa"/>
          </w:tcPr>
          <w:p w14:paraId="547789DF"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2</w:t>
            </w:r>
            <w:r>
              <w:rPr>
                <w:color w:val="000000" w:themeColor="text1"/>
                <w:sz w:val="21"/>
              </w:rPr>
              <w:t>3.355</w:t>
            </w:r>
          </w:p>
        </w:tc>
        <w:tc>
          <w:tcPr>
            <w:tcW w:w="1383" w:type="dxa"/>
          </w:tcPr>
          <w:p w14:paraId="08F103D3"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2</w:t>
            </w:r>
            <w:r>
              <w:rPr>
                <w:color w:val="000000" w:themeColor="text1"/>
                <w:sz w:val="21"/>
              </w:rPr>
              <w:t>9.966</w:t>
            </w:r>
          </w:p>
        </w:tc>
        <w:tc>
          <w:tcPr>
            <w:tcW w:w="1383" w:type="dxa"/>
          </w:tcPr>
          <w:p w14:paraId="212C5C51"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1</w:t>
            </w:r>
            <w:r>
              <w:rPr>
                <w:color w:val="000000" w:themeColor="text1"/>
                <w:sz w:val="21"/>
              </w:rPr>
              <w:t>8.869</w:t>
            </w:r>
          </w:p>
        </w:tc>
        <w:tc>
          <w:tcPr>
            <w:tcW w:w="1383" w:type="dxa"/>
          </w:tcPr>
          <w:p w14:paraId="3DDE5EC6"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1</w:t>
            </w:r>
            <w:r>
              <w:rPr>
                <w:color w:val="000000" w:themeColor="text1"/>
                <w:sz w:val="21"/>
              </w:rPr>
              <w:t>.659</w:t>
            </w:r>
          </w:p>
        </w:tc>
      </w:tr>
      <w:tr w:rsidR="0074777A" w14:paraId="04DEFCC7" w14:textId="77777777">
        <w:tc>
          <w:tcPr>
            <w:tcW w:w="1618" w:type="dxa"/>
          </w:tcPr>
          <w:p w14:paraId="2C667E93"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人口（高值）</w:t>
            </w:r>
          </w:p>
        </w:tc>
        <w:tc>
          <w:tcPr>
            <w:tcW w:w="1382" w:type="dxa"/>
          </w:tcPr>
          <w:p w14:paraId="73128D8A"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1</w:t>
            </w:r>
            <w:r>
              <w:rPr>
                <w:color w:val="000000" w:themeColor="text1"/>
                <w:sz w:val="21"/>
              </w:rPr>
              <w:t>7.105</w:t>
            </w:r>
          </w:p>
        </w:tc>
        <w:tc>
          <w:tcPr>
            <w:tcW w:w="1383" w:type="dxa"/>
          </w:tcPr>
          <w:p w14:paraId="29CCD38E"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1</w:t>
            </w:r>
            <w:r>
              <w:rPr>
                <w:color w:val="000000" w:themeColor="text1"/>
                <w:sz w:val="21"/>
              </w:rPr>
              <w:t>7.104</w:t>
            </w:r>
          </w:p>
        </w:tc>
        <w:tc>
          <w:tcPr>
            <w:tcW w:w="1383" w:type="dxa"/>
          </w:tcPr>
          <w:p w14:paraId="31DCC222"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2</w:t>
            </w:r>
            <w:r>
              <w:rPr>
                <w:color w:val="000000" w:themeColor="text1"/>
                <w:sz w:val="21"/>
              </w:rPr>
              <w:t>1.039</w:t>
            </w:r>
          </w:p>
        </w:tc>
        <w:tc>
          <w:tcPr>
            <w:tcW w:w="1383" w:type="dxa"/>
          </w:tcPr>
          <w:p w14:paraId="7D105A21"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1</w:t>
            </w:r>
            <w:r>
              <w:rPr>
                <w:color w:val="000000" w:themeColor="text1"/>
                <w:sz w:val="21"/>
              </w:rPr>
              <w:t>1.152</w:t>
            </w:r>
          </w:p>
        </w:tc>
        <w:tc>
          <w:tcPr>
            <w:tcW w:w="1383" w:type="dxa"/>
          </w:tcPr>
          <w:p w14:paraId="775EA4A3"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1</w:t>
            </w:r>
            <w:r>
              <w:rPr>
                <w:color w:val="000000" w:themeColor="text1"/>
                <w:sz w:val="21"/>
              </w:rPr>
              <w:t>.439</w:t>
            </w:r>
          </w:p>
        </w:tc>
      </w:tr>
      <w:tr w:rsidR="0074777A" w14:paraId="37742F1B" w14:textId="77777777">
        <w:tc>
          <w:tcPr>
            <w:tcW w:w="1618" w:type="dxa"/>
          </w:tcPr>
          <w:p w14:paraId="7993FFA2"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人口（低值）</w:t>
            </w:r>
          </w:p>
        </w:tc>
        <w:tc>
          <w:tcPr>
            <w:tcW w:w="1382" w:type="dxa"/>
          </w:tcPr>
          <w:p w14:paraId="3DC2E389"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1</w:t>
            </w:r>
            <w:r>
              <w:rPr>
                <w:color w:val="000000" w:themeColor="text1"/>
                <w:sz w:val="21"/>
              </w:rPr>
              <w:t>4.927</w:t>
            </w:r>
          </w:p>
        </w:tc>
        <w:tc>
          <w:tcPr>
            <w:tcW w:w="1383" w:type="dxa"/>
          </w:tcPr>
          <w:p w14:paraId="789FD802"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1</w:t>
            </w:r>
            <w:r>
              <w:rPr>
                <w:color w:val="000000" w:themeColor="text1"/>
                <w:sz w:val="21"/>
              </w:rPr>
              <w:t>5.241</w:t>
            </w:r>
          </w:p>
        </w:tc>
        <w:tc>
          <w:tcPr>
            <w:tcW w:w="1383" w:type="dxa"/>
          </w:tcPr>
          <w:p w14:paraId="272EAB61"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2</w:t>
            </w:r>
            <w:r>
              <w:rPr>
                <w:color w:val="000000" w:themeColor="text1"/>
                <w:sz w:val="21"/>
              </w:rPr>
              <w:t>0.982</w:t>
            </w:r>
          </w:p>
        </w:tc>
        <w:tc>
          <w:tcPr>
            <w:tcW w:w="1383" w:type="dxa"/>
          </w:tcPr>
          <w:p w14:paraId="44717C3C"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5</w:t>
            </w:r>
            <w:r>
              <w:rPr>
                <w:color w:val="000000" w:themeColor="text1"/>
                <w:sz w:val="21"/>
              </w:rPr>
              <w:t>.771</w:t>
            </w:r>
          </w:p>
        </w:tc>
        <w:tc>
          <w:tcPr>
            <w:tcW w:w="1383" w:type="dxa"/>
          </w:tcPr>
          <w:p w14:paraId="50B7D506" w14:textId="77777777" w:rsidR="0074777A" w:rsidRDefault="00000000">
            <w:pPr>
              <w:tabs>
                <w:tab w:val="left" w:pos="3471"/>
              </w:tabs>
              <w:spacing w:line="276" w:lineRule="auto"/>
              <w:jc w:val="center"/>
              <w:rPr>
                <w:color w:val="000000" w:themeColor="text1"/>
                <w:sz w:val="21"/>
              </w:rPr>
            </w:pPr>
            <w:r>
              <w:rPr>
                <w:color w:val="000000" w:themeColor="text1"/>
                <w:sz w:val="21"/>
              </w:rPr>
              <w:t>1.745</w:t>
            </w:r>
          </w:p>
        </w:tc>
      </w:tr>
      <w:tr w:rsidR="0074777A" w14:paraId="324B42BB" w14:textId="77777777">
        <w:tc>
          <w:tcPr>
            <w:tcW w:w="1618" w:type="dxa"/>
          </w:tcPr>
          <w:p w14:paraId="7F3FF62C"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政体（高值）</w:t>
            </w:r>
          </w:p>
        </w:tc>
        <w:tc>
          <w:tcPr>
            <w:tcW w:w="1382" w:type="dxa"/>
          </w:tcPr>
          <w:p w14:paraId="53D3EE3E" w14:textId="77777777" w:rsidR="0074777A" w:rsidRDefault="00000000">
            <w:pPr>
              <w:tabs>
                <w:tab w:val="left" w:pos="3471"/>
              </w:tabs>
              <w:spacing w:line="276" w:lineRule="auto"/>
              <w:jc w:val="center"/>
              <w:rPr>
                <w:color w:val="000000" w:themeColor="text1"/>
                <w:sz w:val="21"/>
              </w:rPr>
            </w:pPr>
            <w:r>
              <w:rPr>
                <w:color w:val="000000" w:themeColor="text1"/>
                <w:sz w:val="21"/>
              </w:rPr>
              <w:t>7.559</w:t>
            </w:r>
          </w:p>
        </w:tc>
        <w:tc>
          <w:tcPr>
            <w:tcW w:w="1383" w:type="dxa"/>
          </w:tcPr>
          <w:p w14:paraId="0467AEE6" w14:textId="77777777" w:rsidR="0074777A" w:rsidRDefault="00000000">
            <w:pPr>
              <w:tabs>
                <w:tab w:val="left" w:pos="3471"/>
              </w:tabs>
              <w:spacing w:line="276" w:lineRule="auto"/>
              <w:jc w:val="center"/>
              <w:rPr>
                <w:color w:val="000000" w:themeColor="text1"/>
                <w:sz w:val="21"/>
              </w:rPr>
            </w:pPr>
            <w:r>
              <w:rPr>
                <w:color w:val="000000" w:themeColor="text1"/>
                <w:sz w:val="21"/>
              </w:rPr>
              <w:t>9.000</w:t>
            </w:r>
          </w:p>
        </w:tc>
        <w:tc>
          <w:tcPr>
            <w:tcW w:w="1383" w:type="dxa"/>
          </w:tcPr>
          <w:p w14:paraId="18AD5006"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1</w:t>
            </w:r>
            <w:r>
              <w:rPr>
                <w:color w:val="000000" w:themeColor="text1"/>
                <w:sz w:val="21"/>
              </w:rPr>
              <w:t>0.000</w:t>
            </w:r>
          </w:p>
        </w:tc>
        <w:tc>
          <w:tcPr>
            <w:tcW w:w="1383" w:type="dxa"/>
          </w:tcPr>
          <w:p w14:paraId="4BE3BEEF"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w:t>
            </w:r>
            <w:r>
              <w:rPr>
                <w:color w:val="000000" w:themeColor="text1"/>
                <w:sz w:val="21"/>
              </w:rPr>
              <w:t>10.000</w:t>
            </w:r>
          </w:p>
        </w:tc>
        <w:tc>
          <w:tcPr>
            <w:tcW w:w="1383" w:type="dxa"/>
          </w:tcPr>
          <w:p w14:paraId="7B20BEF9" w14:textId="77777777" w:rsidR="0074777A" w:rsidRDefault="00000000">
            <w:pPr>
              <w:tabs>
                <w:tab w:val="left" w:pos="3471"/>
              </w:tabs>
              <w:spacing w:line="276" w:lineRule="auto"/>
              <w:jc w:val="center"/>
              <w:rPr>
                <w:color w:val="000000" w:themeColor="text1"/>
                <w:sz w:val="21"/>
              </w:rPr>
            </w:pPr>
            <w:r>
              <w:rPr>
                <w:color w:val="000000" w:themeColor="text1"/>
                <w:sz w:val="21"/>
              </w:rPr>
              <w:t>3.731</w:t>
            </w:r>
          </w:p>
        </w:tc>
      </w:tr>
      <w:tr w:rsidR="0074777A" w14:paraId="1C2782E1" w14:textId="77777777">
        <w:tc>
          <w:tcPr>
            <w:tcW w:w="1618" w:type="dxa"/>
          </w:tcPr>
          <w:p w14:paraId="0C4BC58C"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政体（低值）</w:t>
            </w:r>
          </w:p>
        </w:tc>
        <w:tc>
          <w:tcPr>
            <w:tcW w:w="1382" w:type="dxa"/>
          </w:tcPr>
          <w:p w14:paraId="51E63585" w14:textId="77777777" w:rsidR="0074777A" w:rsidRDefault="00000000">
            <w:pPr>
              <w:tabs>
                <w:tab w:val="left" w:pos="3471"/>
              </w:tabs>
              <w:spacing w:line="276" w:lineRule="auto"/>
              <w:jc w:val="center"/>
              <w:rPr>
                <w:color w:val="000000" w:themeColor="text1"/>
                <w:sz w:val="21"/>
              </w:rPr>
            </w:pPr>
            <w:r>
              <w:rPr>
                <w:color w:val="000000" w:themeColor="text1"/>
                <w:sz w:val="21"/>
              </w:rPr>
              <w:t>0.655</w:t>
            </w:r>
          </w:p>
        </w:tc>
        <w:tc>
          <w:tcPr>
            <w:tcW w:w="1383" w:type="dxa"/>
          </w:tcPr>
          <w:p w14:paraId="07A008DC"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0</w:t>
            </w:r>
            <w:r>
              <w:rPr>
                <w:color w:val="000000" w:themeColor="text1"/>
                <w:sz w:val="21"/>
              </w:rPr>
              <w:t>.000</w:t>
            </w:r>
          </w:p>
        </w:tc>
        <w:tc>
          <w:tcPr>
            <w:tcW w:w="1383" w:type="dxa"/>
          </w:tcPr>
          <w:p w14:paraId="218095B9"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1</w:t>
            </w:r>
            <w:r>
              <w:rPr>
                <w:color w:val="000000" w:themeColor="text1"/>
                <w:sz w:val="21"/>
              </w:rPr>
              <w:t>0.000</w:t>
            </w:r>
          </w:p>
        </w:tc>
        <w:tc>
          <w:tcPr>
            <w:tcW w:w="1383" w:type="dxa"/>
          </w:tcPr>
          <w:p w14:paraId="5CFC9DB7"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w:t>
            </w:r>
            <w:r>
              <w:rPr>
                <w:color w:val="000000" w:themeColor="text1"/>
                <w:sz w:val="21"/>
              </w:rPr>
              <w:t>10.000</w:t>
            </w:r>
          </w:p>
        </w:tc>
        <w:tc>
          <w:tcPr>
            <w:tcW w:w="1383" w:type="dxa"/>
          </w:tcPr>
          <w:p w14:paraId="623B6892" w14:textId="77777777" w:rsidR="0074777A" w:rsidRDefault="00000000">
            <w:pPr>
              <w:tabs>
                <w:tab w:val="left" w:pos="3471"/>
              </w:tabs>
              <w:spacing w:line="276" w:lineRule="auto"/>
              <w:jc w:val="center"/>
              <w:rPr>
                <w:color w:val="000000" w:themeColor="text1"/>
                <w:sz w:val="21"/>
              </w:rPr>
            </w:pPr>
            <w:r>
              <w:rPr>
                <w:color w:val="000000" w:themeColor="text1"/>
                <w:sz w:val="21"/>
              </w:rPr>
              <w:t>6.001</w:t>
            </w:r>
          </w:p>
        </w:tc>
      </w:tr>
      <w:tr w:rsidR="0074777A" w14:paraId="541158DD" w14:textId="77777777">
        <w:tc>
          <w:tcPr>
            <w:tcW w:w="1618" w:type="dxa"/>
          </w:tcPr>
          <w:p w14:paraId="32D4C369"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结盟</w:t>
            </w:r>
          </w:p>
        </w:tc>
        <w:tc>
          <w:tcPr>
            <w:tcW w:w="1382" w:type="dxa"/>
          </w:tcPr>
          <w:p w14:paraId="27596C89"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0</w:t>
            </w:r>
            <w:r>
              <w:rPr>
                <w:color w:val="000000" w:themeColor="text1"/>
                <w:sz w:val="21"/>
              </w:rPr>
              <w:t>.0957</w:t>
            </w:r>
          </w:p>
        </w:tc>
        <w:tc>
          <w:tcPr>
            <w:tcW w:w="1383" w:type="dxa"/>
          </w:tcPr>
          <w:p w14:paraId="2CA591FF"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0</w:t>
            </w:r>
            <w:r>
              <w:rPr>
                <w:color w:val="000000" w:themeColor="text1"/>
                <w:sz w:val="21"/>
              </w:rPr>
              <w:t>.000</w:t>
            </w:r>
          </w:p>
        </w:tc>
        <w:tc>
          <w:tcPr>
            <w:tcW w:w="1383" w:type="dxa"/>
          </w:tcPr>
          <w:p w14:paraId="66DEAF63"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1</w:t>
            </w:r>
            <w:r>
              <w:rPr>
                <w:color w:val="000000" w:themeColor="text1"/>
                <w:sz w:val="21"/>
              </w:rPr>
              <w:t>.000</w:t>
            </w:r>
          </w:p>
        </w:tc>
        <w:tc>
          <w:tcPr>
            <w:tcW w:w="1383" w:type="dxa"/>
          </w:tcPr>
          <w:p w14:paraId="07FB5B4F"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0</w:t>
            </w:r>
            <w:r>
              <w:rPr>
                <w:color w:val="000000" w:themeColor="text1"/>
                <w:sz w:val="21"/>
              </w:rPr>
              <w:t>.000</w:t>
            </w:r>
          </w:p>
        </w:tc>
        <w:tc>
          <w:tcPr>
            <w:tcW w:w="1383" w:type="dxa"/>
          </w:tcPr>
          <w:p w14:paraId="50EAA038"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0</w:t>
            </w:r>
            <w:r>
              <w:rPr>
                <w:color w:val="000000" w:themeColor="text1"/>
                <w:sz w:val="21"/>
              </w:rPr>
              <w:t>.294</w:t>
            </w:r>
          </w:p>
        </w:tc>
      </w:tr>
      <w:tr w:rsidR="0074777A" w14:paraId="689472B8" w14:textId="77777777">
        <w:tc>
          <w:tcPr>
            <w:tcW w:w="1618" w:type="dxa"/>
          </w:tcPr>
          <w:p w14:paraId="388AEBEE"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首都距离</w:t>
            </w:r>
          </w:p>
        </w:tc>
        <w:tc>
          <w:tcPr>
            <w:tcW w:w="1382" w:type="dxa"/>
          </w:tcPr>
          <w:p w14:paraId="4489D48A"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8</w:t>
            </w:r>
            <w:r>
              <w:rPr>
                <w:color w:val="000000" w:themeColor="text1"/>
                <w:sz w:val="21"/>
              </w:rPr>
              <w:t>.630</w:t>
            </w:r>
          </w:p>
        </w:tc>
        <w:tc>
          <w:tcPr>
            <w:tcW w:w="1383" w:type="dxa"/>
          </w:tcPr>
          <w:p w14:paraId="76AB8C1E"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8</w:t>
            </w:r>
            <w:r>
              <w:rPr>
                <w:color w:val="000000" w:themeColor="text1"/>
                <w:sz w:val="21"/>
              </w:rPr>
              <w:t>.805</w:t>
            </w:r>
          </w:p>
        </w:tc>
        <w:tc>
          <w:tcPr>
            <w:tcW w:w="1383" w:type="dxa"/>
          </w:tcPr>
          <w:p w14:paraId="2E2B60DF"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9</w:t>
            </w:r>
            <w:r>
              <w:rPr>
                <w:color w:val="000000" w:themeColor="text1"/>
                <w:sz w:val="21"/>
              </w:rPr>
              <w:t>.895</w:t>
            </w:r>
          </w:p>
        </w:tc>
        <w:tc>
          <w:tcPr>
            <w:tcW w:w="1383" w:type="dxa"/>
          </w:tcPr>
          <w:p w14:paraId="51301C29"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3</w:t>
            </w:r>
            <w:r>
              <w:rPr>
                <w:color w:val="000000" w:themeColor="text1"/>
                <w:sz w:val="21"/>
              </w:rPr>
              <w:t>.367</w:t>
            </w:r>
          </w:p>
        </w:tc>
        <w:tc>
          <w:tcPr>
            <w:tcW w:w="1383" w:type="dxa"/>
          </w:tcPr>
          <w:p w14:paraId="3DB51FDF"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0</w:t>
            </w:r>
            <w:r>
              <w:rPr>
                <w:color w:val="000000" w:themeColor="text1"/>
                <w:sz w:val="21"/>
              </w:rPr>
              <w:t>.817</w:t>
            </w:r>
          </w:p>
        </w:tc>
      </w:tr>
      <w:tr w:rsidR="0074777A" w14:paraId="5A0D85DD" w14:textId="77777777">
        <w:tc>
          <w:tcPr>
            <w:tcW w:w="1618" w:type="dxa"/>
          </w:tcPr>
          <w:p w14:paraId="2201EC57"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接壤</w:t>
            </w:r>
          </w:p>
        </w:tc>
        <w:tc>
          <w:tcPr>
            <w:tcW w:w="1382" w:type="dxa"/>
          </w:tcPr>
          <w:p w14:paraId="3ED483DF"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0</w:t>
            </w:r>
            <w:r>
              <w:rPr>
                <w:color w:val="000000" w:themeColor="text1"/>
                <w:sz w:val="21"/>
              </w:rPr>
              <w:t>.036</w:t>
            </w:r>
          </w:p>
        </w:tc>
        <w:tc>
          <w:tcPr>
            <w:tcW w:w="1383" w:type="dxa"/>
          </w:tcPr>
          <w:p w14:paraId="79D3D9AD"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0</w:t>
            </w:r>
            <w:r>
              <w:rPr>
                <w:color w:val="000000" w:themeColor="text1"/>
                <w:sz w:val="21"/>
              </w:rPr>
              <w:t>.000</w:t>
            </w:r>
          </w:p>
        </w:tc>
        <w:tc>
          <w:tcPr>
            <w:tcW w:w="1383" w:type="dxa"/>
          </w:tcPr>
          <w:p w14:paraId="4F52AF9E"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1</w:t>
            </w:r>
            <w:r>
              <w:rPr>
                <w:color w:val="000000" w:themeColor="text1"/>
                <w:sz w:val="21"/>
              </w:rPr>
              <w:t>.000</w:t>
            </w:r>
          </w:p>
        </w:tc>
        <w:tc>
          <w:tcPr>
            <w:tcW w:w="1383" w:type="dxa"/>
          </w:tcPr>
          <w:p w14:paraId="32281E49"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0</w:t>
            </w:r>
            <w:r>
              <w:rPr>
                <w:color w:val="000000" w:themeColor="text1"/>
                <w:sz w:val="21"/>
              </w:rPr>
              <w:t>.000</w:t>
            </w:r>
          </w:p>
        </w:tc>
        <w:tc>
          <w:tcPr>
            <w:tcW w:w="1383" w:type="dxa"/>
          </w:tcPr>
          <w:p w14:paraId="481EA0D9"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0</w:t>
            </w:r>
            <w:r>
              <w:rPr>
                <w:color w:val="000000" w:themeColor="text1"/>
                <w:sz w:val="21"/>
              </w:rPr>
              <w:t>.187</w:t>
            </w:r>
          </w:p>
        </w:tc>
      </w:tr>
      <w:tr w:rsidR="0074777A" w14:paraId="6F037E21" w14:textId="77777777">
        <w:tc>
          <w:tcPr>
            <w:tcW w:w="1618" w:type="dxa"/>
          </w:tcPr>
          <w:p w14:paraId="53D551BD"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实力比</w:t>
            </w:r>
          </w:p>
        </w:tc>
        <w:tc>
          <w:tcPr>
            <w:tcW w:w="1382" w:type="dxa"/>
          </w:tcPr>
          <w:p w14:paraId="39ADB36D"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2</w:t>
            </w:r>
            <w:r>
              <w:rPr>
                <w:color w:val="000000" w:themeColor="text1"/>
                <w:sz w:val="21"/>
              </w:rPr>
              <w:t>.446</w:t>
            </w:r>
          </w:p>
        </w:tc>
        <w:tc>
          <w:tcPr>
            <w:tcW w:w="1383" w:type="dxa"/>
          </w:tcPr>
          <w:p w14:paraId="57C9286D" w14:textId="77777777" w:rsidR="0074777A" w:rsidRDefault="00000000">
            <w:pPr>
              <w:tabs>
                <w:tab w:val="left" w:pos="3471"/>
              </w:tabs>
              <w:spacing w:line="276" w:lineRule="auto"/>
              <w:jc w:val="center"/>
              <w:rPr>
                <w:color w:val="000000" w:themeColor="text1"/>
                <w:sz w:val="21"/>
              </w:rPr>
            </w:pPr>
            <w:r>
              <w:rPr>
                <w:color w:val="000000" w:themeColor="text1"/>
                <w:sz w:val="21"/>
              </w:rPr>
              <w:t>1.955</w:t>
            </w:r>
          </w:p>
        </w:tc>
        <w:tc>
          <w:tcPr>
            <w:tcW w:w="1383" w:type="dxa"/>
          </w:tcPr>
          <w:p w14:paraId="5B20B08B"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1</w:t>
            </w:r>
            <w:r>
              <w:rPr>
                <w:color w:val="000000" w:themeColor="text1"/>
                <w:sz w:val="21"/>
              </w:rPr>
              <w:t>2.898</w:t>
            </w:r>
          </w:p>
        </w:tc>
        <w:tc>
          <w:tcPr>
            <w:tcW w:w="1383" w:type="dxa"/>
          </w:tcPr>
          <w:p w14:paraId="1021A143"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0</w:t>
            </w:r>
            <w:r>
              <w:rPr>
                <w:color w:val="000000" w:themeColor="text1"/>
                <w:sz w:val="21"/>
              </w:rPr>
              <w:t>.000</w:t>
            </w:r>
          </w:p>
        </w:tc>
        <w:tc>
          <w:tcPr>
            <w:tcW w:w="1383" w:type="dxa"/>
          </w:tcPr>
          <w:p w14:paraId="753435DE"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2</w:t>
            </w:r>
            <w:r>
              <w:rPr>
                <w:color w:val="000000" w:themeColor="text1"/>
                <w:sz w:val="21"/>
              </w:rPr>
              <w:t>.003</w:t>
            </w:r>
          </w:p>
        </w:tc>
      </w:tr>
      <w:tr w:rsidR="0074777A" w14:paraId="7E40F57B" w14:textId="77777777">
        <w:tc>
          <w:tcPr>
            <w:tcW w:w="1618" w:type="dxa"/>
          </w:tcPr>
          <w:p w14:paraId="740ABB2F"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大国</w:t>
            </w:r>
          </w:p>
        </w:tc>
        <w:tc>
          <w:tcPr>
            <w:tcW w:w="1382" w:type="dxa"/>
          </w:tcPr>
          <w:p w14:paraId="5ABBFC60"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0</w:t>
            </w:r>
            <w:r>
              <w:rPr>
                <w:color w:val="000000" w:themeColor="text1"/>
                <w:sz w:val="21"/>
              </w:rPr>
              <w:t>.077</w:t>
            </w:r>
          </w:p>
        </w:tc>
        <w:tc>
          <w:tcPr>
            <w:tcW w:w="1383" w:type="dxa"/>
          </w:tcPr>
          <w:p w14:paraId="78CDC3EA"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0</w:t>
            </w:r>
            <w:r>
              <w:rPr>
                <w:color w:val="000000" w:themeColor="text1"/>
                <w:sz w:val="21"/>
              </w:rPr>
              <w:t>.000</w:t>
            </w:r>
          </w:p>
        </w:tc>
        <w:tc>
          <w:tcPr>
            <w:tcW w:w="1383" w:type="dxa"/>
          </w:tcPr>
          <w:p w14:paraId="08E1EE6F"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1</w:t>
            </w:r>
            <w:r>
              <w:rPr>
                <w:color w:val="000000" w:themeColor="text1"/>
                <w:sz w:val="21"/>
              </w:rPr>
              <w:t>.000</w:t>
            </w:r>
          </w:p>
        </w:tc>
        <w:tc>
          <w:tcPr>
            <w:tcW w:w="1383" w:type="dxa"/>
          </w:tcPr>
          <w:p w14:paraId="5E84C68E"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0</w:t>
            </w:r>
            <w:r>
              <w:rPr>
                <w:color w:val="000000" w:themeColor="text1"/>
                <w:sz w:val="21"/>
              </w:rPr>
              <w:t>.000</w:t>
            </w:r>
          </w:p>
        </w:tc>
        <w:tc>
          <w:tcPr>
            <w:tcW w:w="1383" w:type="dxa"/>
          </w:tcPr>
          <w:p w14:paraId="26C21233"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0</w:t>
            </w:r>
            <w:r>
              <w:rPr>
                <w:color w:val="000000" w:themeColor="text1"/>
                <w:sz w:val="21"/>
              </w:rPr>
              <w:t>.267</w:t>
            </w:r>
          </w:p>
        </w:tc>
      </w:tr>
    </w:tbl>
    <w:p w14:paraId="1D16706A" w14:textId="77777777" w:rsidR="0074777A" w:rsidRDefault="00000000">
      <w:pPr>
        <w:tabs>
          <w:tab w:val="left" w:pos="3471"/>
        </w:tabs>
        <w:rPr>
          <w:color w:val="000000" w:themeColor="text1"/>
          <w:sz w:val="21"/>
          <w:szCs w:val="20"/>
        </w:rPr>
      </w:pPr>
      <w:r>
        <w:rPr>
          <w:rFonts w:hint="eastAsia"/>
          <w:color w:val="000000" w:themeColor="text1"/>
          <w:sz w:val="21"/>
          <w:szCs w:val="20"/>
        </w:rPr>
        <w:t>资料来源：笔者自制</w:t>
      </w:r>
    </w:p>
    <w:p w14:paraId="00E3483C" w14:textId="77777777" w:rsidR="0074777A" w:rsidRDefault="00000000">
      <w:pPr>
        <w:tabs>
          <w:tab w:val="left" w:pos="3471"/>
        </w:tabs>
        <w:spacing w:line="480" w:lineRule="auto"/>
        <w:ind w:firstLineChars="200" w:firstLine="480"/>
      </w:pPr>
      <w:r>
        <w:rPr>
          <w:rFonts w:hint="eastAsia"/>
        </w:rPr>
        <w:t>（二）模型设定</w:t>
      </w:r>
    </w:p>
    <w:p w14:paraId="2A56E257" w14:textId="77777777" w:rsidR="0074777A" w:rsidRDefault="00000000">
      <w:pPr>
        <w:tabs>
          <w:tab w:val="left" w:pos="3471"/>
        </w:tabs>
        <w:spacing w:line="480" w:lineRule="auto"/>
        <w:ind w:firstLineChars="200" w:firstLine="480"/>
        <w:rPr>
          <w:color w:val="000000" w:themeColor="text1"/>
        </w:rPr>
      </w:pPr>
      <w:r>
        <w:rPr>
          <w:rFonts w:hint="eastAsia"/>
          <w:color w:val="000000" w:themeColor="text1"/>
        </w:rPr>
        <w:t>赫格的研究表明，引力模型可以作为预测国际冲突发生的一种合适的模型。由于国际冲突的发生是一个二值虚拟变量，所以我们可以运用的模型有</w:t>
      </w:r>
      <w:r>
        <w:rPr>
          <w:rFonts w:hint="eastAsia"/>
          <w:color w:val="000000" w:themeColor="text1"/>
        </w:rPr>
        <w:t>Logit</w:t>
      </w:r>
      <w:r>
        <w:rPr>
          <w:rFonts w:hint="eastAsia"/>
          <w:color w:val="000000" w:themeColor="text1"/>
        </w:rPr>
        <w:t>、</w:t>
      </w:r>
      <w:r>
        <w:rPr>
          <w:color w:val="000000" w:themeColor="text1"/>
        </w:rPr>
        <w:t>P</w:t>
      </w:r>
      <w:r>
        <w:rPr>
          <w:rFonts w:hint="eastAsia"/>
          <w:color w:val="000000" w:themeColor="text1"/>
        </w:rPr>
        <w:t>robit</w:t>
      </w:r>
      <w:r>
        <w:rPr>
          <w:rFonts w:hint="eastAsia"/>
          <w:color w:val="000000" w:themeColor="text1"/>
        </w:rPr>
        <w:t>以及线性概率模型。线性概率模型并不能保证国际冲突出现的概率在</w:t>
      </w:r>
      <w:r>
        <w:rPr>
          <w:rFonts w:hint="eastAsia"/>
          <w:color w:val="000000" w:themeColor="text1"/>
        </w:rPr>
        <w:t>0</w:t>
      </w:r>
      <w:r>
        <w:rPr>
          <w:rFonts w:hint="eastAsia"/>
          <w:color w:val="000000" w:themeColor="text1"/>
        </w:rPr>
        <w:t>到</w:t>
      </w:r>
      <w:r>
        <w:rPr>
          <w:rFonts w:hint="eastAsia"/>
          <w:color w:val="000000" w:themeColor="text1"/>
        </w:rPr>
        <w:t>1</w:t>
      </w:r>
      <w:r>
        <w:rPr>
          <w:rFonts w:hint="eastAsia"/>
          <w:color w:val="000000" w:themeColor="text1"/>
        </w:rPr>
        <w:t>之间。</w:t>
      </w:r>
      <w:r>
        <w:rPr>
          <w:rFonts w:hint="eastAsia"/>
          <w:color w:val="000000" w:themeColor="text1"/>
        </w:rPr>
        <w:t>Logit</w:t>
      </w:r>
      <w:r>
        <w:rPr>
          <w:rFonts w:hint="eastAsia"/>
          <w:color w:val="000000" w:themeColor="text1"/>
        </w:rPr>
        <w:t>和</w:t>
      </w:r>
      <w:r>
        <w:rPr>
          <w:rFonts w:hint="eastAsia"/>
          <w:color w:val="000000" w:themeColor="text1"/>
        </w:rPr>
        <w:t>Probit</w:t>
      </w:r>
      <w:r>
        <w:rPr>
          <w:rFonts w:hint="eastAsia"/>
          <w:color w:val="000000" w:themeColor="text1"/>
        </w:rPr>
        <w:t>模型的区别在于</w:t>
      </w:r>
      <w:r>
        <w:rPr>
          <w:color w:val="000000" w:themeColor="text1"/>
        </w:rPr>
        <w:t>Logit</w:t>
      </w:r>
      <w:r>
        <w:rPr>
          <w:rFonts w:hint="eastAsia"/>
          <w:color w:val="000000" w:themeColor="text1"/>
        </w:rPr>
        <w:t>模型的随机误差项的分布服从</w:t>
      </w:r>
      <w:r>
        <w:rPr>
          <w:rFonts w:hint="eastAsia"/>
          <w:color w:val="000000" w:themeColor="text1"/>
        </w:rPr>
        <w:t>logistic</w:t>
      </w:r>
      <w:r>
        <w:rPr>
          <w:rFonts w:hint="eastAsia"/>
          <w:color w:val="000000" w:themeColor="text1"/>
        </w:rPr>
        <w:t>分布，而</w:t>
      </w:r>
      <w:r>
        <w:rPr>
          <w:rFonts w:hint="eastAsia"/>
          <w:color w:val="000000" w:themeColor="text1"/>
        </w:rPr>
        <w:t>Probit</w:t>
      </w:r>
      <w:r>
        <w:rPr>
          <w:rFonts w:hint="eastAsia"/>
          <w:color w:val="000000" w:themeColor="text1"/>
        </w:rPr>
        <w:t>中随机误差项服从正态分布。由于</w:t>
      </w:r>
      <w:r>
        <w:rPr>
          <w:rFonts w:hint="eastAsia"/>
          <w:color w:val="000000" w:themeColor="text1"/>
        </w:rPr>
        <w:t>2</w:t>
      </w:r>
      <w:r>
        <w:rPr>
          <w:color w:val="000000" w:themeColor="text1"/>
        </w:rPr>
        <w:t>000-2014</w:t>
      </w:r>
      <w:r>
        <w:rPr>
          <w:rFonts w:hint="eastAsia"/>
          <w:color w:val="000000" w:themeColor="text1"/>
        </w:rPr>
        <w:t>国际冲突的发生属于小概率事件，不太符合正态分布，所以我们选择</w:t>
      </w:r>
      <w:r>
        <w:rPr>
          <w:color w:val="000000" w:themeColor="text1"/>
        </w:rPr>
        <w:t>L</w:t>
      </w:r>
      <w:r>
        <w:rPr>
          <w:rFonts w:hint="eastAsia"/>
          <w:color w:val="000000" w:themeColor="text1"/>
        </w:rPr>
        <w:t>ogit</w:t>
      </w:r>
      <w:r>
        <w:rPr>
          <w:rFonts w:hint="eastAsia"/>
          <w:color w:val="000000" w:themeColor="text1"/>
        </w:rPr>
        <w:t>模型。模型形式分别为：</w:t>
      </w:r>
    </w:p>
    <w:p w14:paraId="6235F474" w14:textId="77777777" w:rsidR="0074777A" w:rsidRDefault="00000000">
      <w:pPr>
        <w:tabs>
          <w:tab w:val="left" w:pos="3471"/>
        </w:tabs>
        <w:spacing w:line="480" w:lineRule="auto"/>
        <w:ind w:firstLineChars="200" w:firstLine="480"/>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num>
                    <m:den>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den>
                  </m:f>
                </m:e>
              </m:d>
            </m:e>
          </m:func>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tr</m:t>
          </m:r>
          <m:sSub>
            <m:sSubPr>
              <m:ctrlPr>
                <w:rPr>
                  <w:rFonts w:ascii="Cambria Math" w:hAnsi="Cambria Math"/>
                  <w:i/>
                </w:rPr>
              </m:ctrlPr>
            </m:sSubPr>
            <m:e>
              <m:r>
                <w:rPr>
                  <w:rFonts w:ascii="Cambria Math" w:hAnsi="Cambria Math"/>
                </w:rPr>
                <m:t>i_links</m:t>
              </m:r>
            </m:e>
            <m:sub>
              <m:r>
                <w:rPr>
                  <w:rFonts w:ascii="Cambria Math" w:hAnsi="Cambria Math"/>
                </w:rPr>
                <m:t>ij,t-1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clus1</m:t>
              </m:r>
            </m:e>
            <m:sub>
              <m:r>
                <w:rPr>
                  <w:rFonts w:ascii="Cambria Math" w:hAnsi="Cambria Math"/>
                </w:rPr>
                <m:t>ij,t-1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clus2</m:t>
              </m:r>
            </m:e>
            <m:sub>
              <m:r>
                <w:rPr>
                  <w:rFonts w:ascii="Cambria Math" w:hAnsi="Cambria Math"/>
                </w:rPr>
                <m:t>ij,t-1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clus3</m:t>
              </m:r>
            </m:e>
            <m:sub>
              <m:r>
                <w:rPr>
                  <w:rFonts w:ascii="Cambria Math" w:hAnsi="Cambria Math"/>
                </w:rPr>
                <m:t>ij,t-1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clus4</m:t>
              </m:r>
            </m:e>
            <m:sub>
              <m:r>
                <w:rPr>
                  <w:rFonts w:ascii="Cambria Math" w:hAnsi="Cambria Math"/>
                </w:rPr>
                <m:t>ij,t-1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tradeinterdependence</m:t>
              </m:r>
            </m:e>
            <m:sub>
              <m:r>
                <w:rPr>
                  <w:rFonts w:ascii="Cambria Math" w:hAnsi="Cambria Math"/>
                </w:rPr>
                <m:t>ij,t-1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r>
                <w:rPr>
                  <w:rFonts w:ascii="Cambria Math" w:hAnsi="Cambria Math"/>
                </w:rPr>
                <m:t>gdp_high</m:t>
              </m:r>
            </m:e>
            <m:sub>
              <m:r>
                <w:rPr>
                  <w:rFonts w:ascii="Cambria Math" w:hAnsi="Cambria Math"/>
                </w:rPr>
                <m:t>ij,t-1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7</m:t>
              </m:r>
            </m:sub>
          </m:sSub>
          <m:sSub>
            <m:sSubPr>
              <m:ctrlPr>
                <w:rPr>
                  <w:rFonts w:ascii="Cambria Math" w:hAnsi="Cambria Math"/>
                  <w:i/>
                </w:rPr>
              </m:ctrlPr>
            </m:sSubPr>
            <m:e>
              <m:r>
                <w:rPr>
                  <w:rFonts w:ascii="Cambria Math" w:hAnsi="Cambria Math"/>
                </w:rPr>
                <m:t>gdp_low</m:t>
              </m:r>
            </m:e>
            <m:sub>
              <m:r>
                <w:rPr>
                  <w:rFonts w:ascii="Cambria Math" w:hAnsi="Cambria Math"/>
                </w:rPr>
                <m:t>ij,t-1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8</m:t>
              </m:r>
            </m:sub>
          </m:sSub>
          <m:sSub>
            <m:sSubPr>
              <m:ctrlPr>
                <w:rPr>
                  <w:rFonts w:ascii="Cambria Math" w:hAnsi="Cambria Math"/>
                  <w:i/>
                </w:rPr>
              </m:ctrlPr>
            </m:sSubPr>
            <m:e>
              <m:r>
                <w:rPr>
                  <w:rFonts w:ascii="Cambria Math" w:hAnsi="Cambria Math"/>
                </w:rPr>
                <m:t>polity_high</m:t>
              </m:r>
            </m:e>
            <m:sub>
              <m:r>
                <w:rPr>
                  <w:rFonts w:ascii="Cambria Math" w:hAnsi="Cambria Math"/>
                </w:rPr>
                <m:t>ij,t-1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9</m:t>
              </m:r>
            </m:sub>
          </m:sSub>
          <m:sSub>
            <m:sSubPr>
              <m:ctrlPr>
                <w:rPr>
                  <w:rFonts w:ascii="Cambria Math" w:hAnsi="Cambria Math"/>
                  <w:i/>
                </w:rPr>
              </m:ctrlPr>
            </m:sSubPr>
            <m:e>
              <m:r>
                <w:rPr>
                  <w:rFonts w:ascii="Cambria Math" w:hAnsi="Cambria Math"/>
                </w:rPr>
                <m:t>polity_low</m:t>
              </m:r>
            </m:e>
            <m:sub>
              <m:r>
                <w:rPr>
                  <w:rFonts w:ascii="Cambria Math" w:hAnsi="Cambria Math"/>
                </w:rPr>
                <m:t>ij,t-1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10</m:t>
              </m:r>
            </m:sub>
          </m:sSub>
          <m:sSub>
            <m:sSubPr>
              <m:ctrlPr>
                <w:rPr>
                  <w:rFonts w:ascii="Cambria Math" w:hAnsi="Cambria Math"/>
                  <w:i/>
                </w:rPr>
              </m:ctrlPr>
            </m:sSubPr>
            <m:e>
              <m:r>
                <w:rPr>
                  <w:rFonts w:ascii="Cambria Math" w:hAnsi="Cambria Math"/>
                </w:rPr>
                <m:t>pop_high</m:t>
              </m:r>
            </m:e>
            <m:sub>
              <m:r>
                <w:rPr>
                  <w:rFonts w:ascii="Cambria Math" w:hAnsi="Cambria Math"/>
                </w:rPr>
                <m:t>ij,t-1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11</m:t>
              </m:r>
            </m:sub>
          </m:sSub>
          <m:sSub>
            <m:sSubPr>
              <m:ctrlPr>
                <w:rPr>
                  <w:rFonts w:ascii="Cambria Math" w:hAnsi="Cambria Math"/>
                  <w:i/>
                </w:rPr>
              </m:ctrlPr>
            </m:sSubPr>
            <m:e>
              <m:r>
                <w:rPr>
                  <w:rFonts w:ascii="Cambria Math" w:hAnsi="Cambria Math"/>
                </w:rPr>
                <m:t>pop_low</m:t>
              </m:r>
            </m:e>
            <m:sub>
              <m:r>
                <w:rPr>
                  <w:rFonts w:ascii="Cambria Math" w:hAnsi="Cambria Math"/>
                </w:rPr>
                <m:t>ij,t-1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12</m:t>
              </m:r>
            </m:sub>
          </m:sSub>
          <m:sSub>
            <m:sSubPr>
              <m:ctrlPr>
                <w:rPr>
                  <w:rFonts w:ascii="Cambria Math" w:hAnsi="Cambria Math"/>
                  <w:i/>
                </w:rPr>
              </m:ctrlPr>
            </m:sSubPr>
            <m:e>
              <m:r>
                <w:rPr>
                  <w:rFonts w:ascii="Cambria Math" w:hAnsi="Cambria Math"/>
                </w:rPr>
                <m:t>alliance</m:t>
              </m:r>
            </m:e>
            <m:sub>
              <m:r>
                <w:rPr>
                  <w:rFonts w:ascii="Cambria Math" w:hAnsi="Cambria Math"/>
                </w:rPr>
                <m:t>ij,t-1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13</m:t>
              </m:r>
            </m:sub>
          </m:sSub>
          <m:sSub>
            <m:sSubPr>
              <m:ctrlPr>
                <w:rPr>
                  <w:rFonts w:ascii="Cambria Math" w:hAnsi="Cambria Math"/>
                  <w:i/>
                </w:rPr>
              </m:ctrlPr>
            </m:sSubPr>
            <m:e>
              <m:r>
                <w:rPr>
                  <w:rFonts w:ascii="Cambria Math" w:hAnsi="Cambria Math"/>
                </w:rPr>
                <m:t>cadist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14</m:t>
              </m:r>
            </m:sub>
          </m:sSub>
          <m:sSub>
            <m:sSubPr>
              <m:ctrlPr>
                <w:rPr>
                  <w:rFonts w:ascii="Cambria Math" w:hAnsi="Cambria Math"/>
                  <w:i/>
                </w:rPr>
              </m:ctrlPr>
            </m:sSubPr>
            <m:e>
              <m:r>
                <w:rPr>
                  <w:rFonts w:ascii="Cambria Math" w:hAnsi="Cambria Math"/>
                </w:rPr>
                <m:t>caratio</m:t>
              </m:r>
            </m:e>
            <m:sub>
              <m:r>
                <w:rPr>
                  <w:rFonts w:ascii="Cambria Math" w:hAnsi="Cambria Math"/>
                </w:rPr>
                <m:t>ij,t-1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15</m:t>
              </m:r>
            </m:sub>
          </m:sSub>
          <m:sSub>
            <m:sSubPr>
              <m:ctrlPr>
                <w:rPr>
                  <w:rFonts w:ascii="Cambria Math" w:hAnsi="Cambria Math"/>
                  <w:i/>
                </w:rPr>
              </m:ctrlPr>
            </m:sSubPr>
            <m:e>
              <m:r>
                <w:rPr>
                  <w:rFonts w:ascii="Cambria Math" w:hAnsi="Cambria Math"/>
                </w:rPr>
                <m:t>contiguity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16</m:t>
              </m:r>
            </m:sub>
          </m:sSub>
          <m:sSub>
            <m:sSubPr>
              <m:ctrlPr>
                <w:rPr>
                  <w:rFonts w:ascii="Cambria Math" w:hAnsi="Cambria Math"/>
                  <w:i/>
                </w:rPr>
              </m:ctrlPr>
            </m:sSubPr>
            <m:e>
              <m:r>
                <w:rPr>
                  <w:rFonts w:ascii="Cambria Math" w:hAnsi="Cambria Math"/>
                </w:rPr>
                <m:t>mapow</m:t>
              </m:r>
            </m:e>
            <m:sub>
              <m:r>
                <w:rPr>
                  <w:rFonts w:ascii="Cambria Math" w:hAnsi="Cambria Math"/>
                </w:rPr>
                <m:t>ij</m:t>
              </m:r>
            </m:sub>
          </m:sSub>
          <m:r>
            <w:rPr>
              <w:rFonts w:ascii="Cambria Math" w:hAnsi="Cambria Math"/>
            </w:rPr>
            <m:t>+ε</m:t>
          </m:r>
        </m:oMath>
      </m:oMathPara>
    </w:p>
    <w:p w14:paraId="4AEFEB1B" w14:textId="77777777" w:rsidR="0074777A" w:rsidRDefault="00000000">
      <w:pPr>
        <w:tabs>
          <w:tab w:val="left" w:pos="3471"/>
        </w:tabs>
        <w:spacing w:line="480" w:lineRule="auto"/>
        <w:ind w:firstLineChars="200" w:firstLine="480"/>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num>
                    <m:den>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den>
                  </m:f>
                </m:e>
              </m:d>
            </m:e>
          </m:func>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r>
                <w:rPr>
                  <w:rFonts w:ascii="Cambria Math" w:hAnsi="Cambria Math" w:hint="eastAsia"/>
                </w:rPr>
                <m:t>maxflow</m:t>
              </m:r>
            </m:e>
            <m:sub>
              <m:r>
                <w:rPr>
                  <w:rFonts w:ascii="Cambria Math" w:hAnsi="Cambria Math"/>
                </w:rPr>
                <m:t>ij,t-1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clus1</m:t>
              </m:r>
            </m:e>
            <m:sub>
              <m:r>
                <w:rPr>
                  <w:rFonts w:ascii="Cambria Math" w:hAnsi="Cambria Math"/>
                </w:rPr>
                <m:t>ij,t-1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clus2</m:t>
              </m:r>
            </m:e>
            <m:sub>
              <m:r>
                <w:rPr>
                  <w:rFonts w:ascii="Cambria Math" w:hAnsi="Cambria Math"/>
                </w:rPr>
                <m:t>ij,t-1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clus3</m:t>
              </m:r>
            </m:e>
            <m:sub>
              <m:r>
                <w:rPr>
                  <w:rFonts w:ascii="Cambria Math" w:hAnsi="Cambria Math"/>
                </w:rPr>
                <m:t>ij,t-1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clus4</m:t>
              </m:r>
            </m:e>
            <m:sub>
              <m:r>
                <w:rPr>
                  <w:rFonts w:ascii="Cambria Math" w:hAnsi="Cambria Math"/>
                </w:rPr>
                <m:t>ij,t-1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tradeinterdependence</m:t>
              </m:r>
            </m:e>
            <m:sub>
              <m:r>
                <w:rPr>
                  <w:rFonts w:ascii="Cambria Math" w:hAnsi="Cambria Math"/>
                </w:rPr>
                <m:t>ij,t-1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r>
                <w:rPr>
                  <w:rFonts w:ascii="Cambria Math" w:hAnsi="Cambria Math"/>
                </w:rPr>
                <m:t>gdp_high</m:t>
              </m:r>
            </m:e>
            <m:sub>
              <m:r>
                <w:rPr>
                  <w:rFonts w:ascii="Cambria Math" w:hAnsi="Cambria Math"/>
                </w:rPr>
                <m:t>ij,t-1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7</m:t>
              </m:r>
            </m:sub>
          </m:sSub>
          <m:sSub>
            <m:sSubPr>
              <m:ctrlPr>
                <w:rPr>
                  <w:rFonts w:ascii="Cambria Math" w:hAnsi="Cambria Math"/>
                  <w:i/>
                </w:rPr>
              </m:ctrlPr>
            </m:sSubPr>
            <m:e>
              <m:r>
                <w:rPr>
                  <w:rFonts w:ascii="Cambria Math" w:hAnsi="Cambria Math"/>
                </w:rPr>
                <m:t>gdp_low</m:t>
              </m:r>
            </m:e>
            <m:sub>
              <m:r>
                <w:rPr>
                  <w:rFonts w:ascii="Cambria Math" w:hAnsi="Cambria Math"/>
                </w:rPr>
                <m:t>ij,t-1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8</m:t>
              </m:r>
            </m:sub>
          </m:sSub>
          <m:sSub>
            <m:sSubPr>
              <m:ctrlPr>
                <w:rPr>
                  <w:rFonts w:ascii="Cambria Math" w:hAnsi="Cambria Math"/>
                  <w:i/>
                </w:rPr>
              </m:ctrlPr>
            </m:sSubPr>
            <m:e>
              <m:r>
                <w:rPr>
                  <w:rFonts w:ascii="Cambria Math" w:hAnsi="Cambria Math"/>
                </w:rPr>
                <m:t>polity_high</m:t>
              </m:r>
            </m:e>
            <m:sub>
              <m:r>
                <w:rPr>
                  <w:rFonts w:ascii="Cambria Math" w:hAnsi="Cambria Math"/>
                </w:rPr>
                <m:t>ij,t-1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9</m:t>
              </m:r>
            </m:sub>
          </m:sSub>
          <m:sSub>
            <m:sSubPr>
              <m:ctrlPr>
                <w:rPr>
                  <w:rFonts w:ascii="Cambria Math" w:hAnsi="Cambria Math"/>
                  <w:i/>
                </w:rPr>
              </m:ctrlPr>
            </m:sSubPr>
            <m:e>
              <m:r>
                <w:rPr>
                  <w:rFonts w:ascii="Cambria Math" w:hAnsi="Cambria Math"/>
                </w:rPr>
                <m:t>polity_low</m:t>
              </m:r>
            </m:e>
            <m:sub>
              <m:r>
                <w:rPr>
                  <w:rFonts w:ascii="Cambria Math" w:hAnsi="Cambria Math"/>
                </w:rPr>
                <m:t>ij,t-1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10</m:t>
              </m:r>
            </m:sub>
          </m:sSub>
          <m:sSub>
            <m:sSubPr>
              <m:ctrlPr>
                <w:rPr>
                  <w:rFonts w:ascii="Cambria Math" w:hAnsi="Cambria Math"/>
                  <w:i/>
                </w:rPr>
              </m:ctrlPr>
            </m:sSubPr>
            <m:e>
              <m:r>
                <w:rPr>
                  <w:rFonts w:ascii="Cambria Math" w:hAnsi="Cambria Math"/>
                </w:rPr>
                <m:t>pop_high</m:t>
              </m:r>
            </m:e>
            <m:sub>
              <m:r>
                <w:rPr>
                  <w:rFonts w:ascii="Cambria Math" w:hAnsi="Cambria Math"/>
                </w:rPr>
                <m:t>ij,t-1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11</m:t>
              </m:r>
            </m:sub>
          </m:sSub>
          <m:sSub>
            <m:sSubPr>
              <m:ctrlPr>
                <w:rPr>
                  <w:rFonts w:ascii="Cambria Math" w:hAnsi="Cambria Math"/>
                  <w:i/>
                </w:rPr>
              </m:ctrlPr>
            </m:sSubPr>
            <m:e>
              <m:r>
                <w:rPr>
                  <w:rFonts w:ascii="Cambria Math" w:hAnsi="Cambria Math"/>
                </w:rPr>
                <m:t>pop_low</m:t>
              </m:r>
            </m:e>
            <m:sub>
              <m:r>
                <w:rPr>
                  <w:rFonts w:ascii="Cambria Math" w:hAnsi="Cambria Math"/>
                </w:rPr>
                <m:t>ij,t-1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12</m:t>
              </m:r>
            </m:sub>
          </m:sSub>
          <m:sSub>
            <m:sSubPr>
              <m:ctrlPr>
                <w:rPr>
                  <w:rFonts w:ascii="Cambria Math" w:hAnsi="Cambria Math"/>
                  <w:i/>
                </w:rPr>
              </m:ctrlPr>
            </m:sSubPr>
            <m:e>
              <m:r>
                <w:rPr>
                  <w:rFonts w:ascii="Cambria Math" w:hAnsi="Cambria Math"/>
                </w:rPr>
                <m:t>alliance</m:t>
              </m:r>
            </m:e>
            <m:sub>
              <m:r>
                <w:rPr>
                  <w:rFonts w:ascii="Cambria Math" w:hAnsi="Cambria Math"/>
                </w:rPr>
                <m:t>ij,t-1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13</m:t>
              </m:r>
            </m:sub>
          </m:sSub>
          <m:sSub>
            <m:sSubPr>
              <m:ctrlPr>
                <w:rPr>
                  <w:rFonts w:ascii="Cambria Math" w:hAnsi="Cambria Math"/>
                  <w:i/>
                </w:rPr>
              </m:ctrlPr>
            </m:sSubPr>
            <m:e>
              <m:r>
                <w:rPr>
                  <w:rFonts w:ascii="Cambria Math" w:hAnsi="Cambria Math"/>
                </w:rPr>
                <m:t>cadist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14</m:t>
              </m:r>
            </m:sub>
          </m:sSub>
          <m:sSub>
            <m:sSubPr>
              <m:ctrlPr>
                <w:rPr>
                  <w:rFonts w:ascii="Cambria Math" w:hAnsi="Cambria Math"/>
                  <w:i/>
                </w:rPr>
              </m:ctrlPr>
            </m:sSubPr>
            <m:e>
              <m:r>
                <w:rPr>
                  <w:rFonts w:ascii="Cambria Math" w:hAnsi="Cambria Math"/>
                </w:rPr>
                <m:t>caratio</m:t>
              </m:r>
            </m:e>
            <m:sub>
              <m:r>
                <w:rPr>
                  <w:rFonts w:ascii="Cambria Math" w:hAnsi="Cambria Math"/>
                </w:rPr>
                <m:t>ij,t-1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15</m:t>
              </m:r>
            </m:sub>
          </m:sSub>
          <m:sSub>
            <m:sSubPr>
              <m:ctrlPr>
                <w:rPr>
                  <w:rFonts w:ascii="Cambria Math" w:hAnsi="Cambria Math"/>
                  <w:i/>
                </w:rPr>
              </m:ctrlPr>
            </m:sSubPr>
            <m:e>
              <m:r>
                <w:rPr>
                  <w:rFonts w:ascii="Cambria Math" w:hAnsi="Cambria Math"/>
                </w:rPr>
                <m:t>contiguity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16</m:t>
              </m:r>
            </m:sub>
          </m:sSub>
          <m:sSub>
            <m:sSubPr>
              <m:ctrlPr>
                <w:rPr>
                  <w:rFonts w:ascii="Cambria Math" w:hAnsi="Cambria Math"/>
                  <w:i/>
                </w:rPr>
              </m:ctrlPr>
            </m:sSubPr>
            <m:e>
              <m:r>
                <w:rPr>
                  <w:rFonts w:ascii="Cambria Math" w:hAnsi="Cambria Math"/>
                </w:rPr>
                <m:t>mapow</m:t>
              </m:r>
            </m:e>
            <m:sub>
              <m:r>
                <w:rPr>
                  <w:rFonts w:ascii="Cambria Math" w:hAnsi="Cambria Math"/>
                </w:rPr>
                <m:t>ij</m:t>
              </m:r>
            </m:sub>
          </m:sSub>
          <m:r>
            <w:rPr>
              <w:rFonts w:ascii="Cambria Math" w:hAnsi="Cambria Math"/>
            </w:rPr>
            <m:t>+ε</m:t>
          </m:r>
        </m:oMath>
      </m:oMathPara>
    </w:p>
    <w:p w14:paraId="711B4EAF" w14:textId="77777777" w:rsidR="0074777A" w:rsidRDefault="00000000">
      <w:pPr>
        <w:tabs>
          <w:tab w:val="left" w:pos="3471"/>
        </w:tabs>
        <w:spacing w:line="480" w:lineRule="auto"/>
        <w:ind w:firstLineChars="200" w:firstLine="480"/>
        <w:rPr>
          <w:color w:val="000000" w:themeColor="text1"/>
        </w:rPr>
      </w:pPr>
      <w:r>
        <w:rPr>
          <w:rFonts w:hint="eastAsia"/>
          <w:color w:val="000000" w:themeColor="text1"/>
        </w:rPr>
        <w:t>在进行相关性检查时，发现第三方贸易和贸易最大流量高度相关，因此我们分别对其进行检验。由于聚类结果共有</w:t>
      </w:r>
      <w:r>
        <w:rPr>
          <w:color w:val="000000" w:themeColor="text1"/>
        </w:rPr>
        <w:t>5</w:t>
      </w:r>
      <w:r>
        <w:rPr>
          <w:rFonts w:hint="eastAsia"/>
          <w:color w:val="000000" w:themeColor="text1"/>
        </w:rPr>
        <w:t>类，所以本文设置了</w:t>
      </w:r>
      <w:r>
        <w:rPr>
          <w:rFonts w:hint="eastAsia"/>
          <w:color w:val="000000" w:themeColor="text1"/>
        </w:rPr>
        <w:t>4</w:t>
      </w:r>
      <w:r>
        <w:rPr>
          <w:rFonts w:hint="eastAsia"/>
          <w:color w:val="000000" w:themeColor="text1"/>
        </w:rPr>
        <w:t>个虚拟变量。本文统计数据的总样本量为</w:t>
      </w:r>
      <w:r>
        <w:rPr>
          <w:rFonts w:hint="eastAsia"/>
          <w:color w:val="000000" w:themeColor="text1"/>
        </w:rPr>
        <w:t>2</w:t>
      </w:r>
      <w:r>
        <w:rPr>
          <w:color w:val="000000" w:themeColor="text1"/>
        </w:rPr>
        <w:t>78513</w:t>
      </w:r>
      <w:r>
        <w:rPr>
          <w:rFonts w:hint="eastAsia"/>
          <w:color w:val="000000" w:themeColor="text1"/>
        </w:rPr>
        <w:t>，该样本是</w:t>
      </w:r>
      <w:r>
        <w:rPr>
          <w:rFonts w:hint="eastAsia"/>
          <w:color w:val="000000" w:themeColor="text1"/>
        </w:rPr>
        <w:t>2</w:t>
      </w:r>
      <w:r>
        <w:rPr>
          <w:color w:val="000000" w:themeColor="text1"/>
        </w:rPr>
        <w:t>000-2014</w:t>
      </w:r>
      <w:r>
        <w:rPr>
          <w:rFonts w:hint="eastAsia"/>
          <w:color w:val="000000" w:themeColor="text1"/>
        </w:rPr>
        <w:t>年</w:t>
      </w:r>
      <w:r>
        <w:rPr>
          <w:rFonts w:hint="eastAsia"/>
          <w:color w:val="000000" w:themeColor="text1"/>
        </w:rPr>
        <w:t>1</w:t>
      </w:r>
      <w:r>
        <w:rPr>
          <w:color w:val="000000" w:themeColor="text1"/>
        </w:rPr>
        <w:t>95</w:t>
      </w:r>
      <w:r>
        <w:rPr>
          <w:rFonts w:hint="eastAsia"/>
          <w:color w:val="000000" w:themeColor="text1"/>
        </w:rPr>
        <w:t>个国家和地区贸易的观察总数。但是，由于贸易额、</w:t>
      </w:r>
      <w:r>
        <w:rPr>
          <w:rFonts w:hint="eastAsia"/>
          <w:color w:val="000000" w:themeColor="text1"/>
        </w:rPr>
        <w:t>GDP</w:t>
      </w:r>
      <w:r>
        <w:rPr>
          <w:rFonts w:hint="eastAsia"/>
          <w:color w:val="000000" w:themeColor="text1"/>
        </w:rPr>
        <w:t>、政体、人口等数据存在较多缺失，因此回归结果中的观察值为</w:t>
      </w:r>
      <w:r>
        <w:rPr>
          <w:color w:val="000000" w:themeColor="text1"/>
        </w:rPr>
        <w:t>151026</w:t>
      </w:r>
      <w:r>
        <w:rPr>
          <w:rFonts w:hint="eastAsia"/>
          <w:color w:val="000000" w:themeColor="text1"/>
        </w:rPr>
        <w:t>。</w:t>
      </w:r>
    </w:p>
    <w:p w14:paraId="3FA694A6" w14:textId="77777777" w:rsidR="0074777A" w:rsidRDefault="00000000">
      <w:pPr>
        <w:tabs>
          <w:tab w:val="left" w:pos="3471"/>
        </w:tabs>
        <w:spacing w:line="480" w:lineRule="auto"/>
        <w:ind w:firstLineChars="200" w:firstLine="480"/>
        <w:rPr>
          <w:color w:val="000000" w:themeColor="text1"/>
        </w:rPr>
      </w:pPr>
      <w:r>
        <w:rPr>
          <w:rFonts w:hint="eastAsia"/>
          <w:color w:val="000000" w:themeColor="text1"/>
        </w:rPr>
        <w:t>根据表</w:t>
      </w:r>
      <w:r>
        <w:rPr>
          <w:rFonts w:hint="eastAsia"/>
          <w:color w:val="000000" w:themeColor="text1"/>
        </w:rPr>
        <w:t>2</w:t>
      </w:r>
      <w:r>
        <w:rPr>
          <w:rFonts w:hint="eastAsia"/>
          <w:color w:val="000000" w:themeColor="text1"/>
        </w:rPr>
        <w:t>的结果，我们可以看到第三方贸易对国际冲突均有显著影响，且所有系数都为负，系数分别是</w:t>
      </w:r>
      <w:r>
        <w:rPr>
          <w:rFonts w:hint="eastAsia"/>
          <w:color w:val="000000" w:themeColor="text1"/>
        </w:rPr>
        <w:t>-</w:t>
      </w:r>
      <w:r>
        <w:rPr>
          <w:color w:val="000000" w:themeColor="text1"/>
        </w:rPr>
        <w:t>1.480</w:t>
      </w:r>
      <w:r>
        <w:rPr>
          <w:rFonts w:hint="eastAsia"/>
          <w:color w:val="000000" w:themeColor="text1"/>
        </w:rPr>
        <w:t>、</w:t>
      </w:r>
      <w:r>
        <w:rPr>
          <w:rFonts w:hint="eastAsia"/>
          <w:color w:val="000000" w:themeColor="text1"/>
        </w:rPr>
        <w:t>-</w:t>
      </w:r>
      <w:r>
        <w:rPr>
          <w:color w:val="000000" w:themeColor="text1"/>
        </w:rPr>
        <w:t>1.464</w:t>
      </w:r>
      <w:r>
        <w:rPr>
          <w:rFonts w:hint="eastAsia"/>
          <w:color w:val="000000" w:themeColor="text1"/>
        </w:rPr>
        <w:t>、</w:t>
      </w:r>
      <w:r>
        <w:rPr>
          <w:rFonts w:hint="eastAsia"/>
          <w:color w:val="000000" w:themeColor="text1"/>
        </w:rPr>
        <w:t>-</w:t>
      </w:r>
      <w:r>
        <w:rPr>
          <w:color w:val="000000" w:themeColor="text1"/>
        </w:rPr>
        <w:t>1.421</w:t>
      </w:r>
      <w:r>
        <w:rPr>
          <w:rFonts w:hint="eastAsia"/>
          <w:color w:val="000000" w:themeColor="text1"/>
        </w:rPr>
        <w:t>和</w:t>
      </w:r>
      <w:r>
        <w:rPr>
          <w:rFonts w:hint="eastAsia"/>
          <w:color w:val="000000" w:themeColor="text1"/>
        </w:rPr>
        <w:t>-</w:t>
      </w:r>
      <w:r>
        <w:rPr>
          <w:color w:val="000000" w:themeColor="text1"/>
        </w:rPr>
        <w:t>1.261</w:t>
      </w:r>
      <w:r>
        <w:rPr>
          <w:rFonts w:hint="eastAsia"/>
          <w:color w:val="000000" w:themeColor="text1"/>
        </w:rPr>
        <w:t>，这表明与第三方贸易越密切，国际冲突发生的可能性越小。这个结果支持假设</w:t>
      </w:r>
      <w:r>
        <w:rPr>
          <w:rFonts w:hint="eastAsia"/>
          <w:color w:val="000000" w:themeColor="text1"/>
        </w:rPr>
        <w:t>1</w:t>
      </w:r>
      <w:r>
        <w:rPr>
          <w:rFonts w:hint="eastAsia"/>
          <w:color w:val="000000" w:themeColor="text1"/>
        </w:rPr>
        <w:t>的推论。而贸易集团对国际冲突的影响比较复杂，其中前</w:t>
      </w:r>
      <w:r>
        <w:rPr>
          <w:rFonts w:hint="eastAsia"/>
          <w:color w:val="000000" w:themeColor="text1"/>
        </w:rPr>
        <w:t>3</w:t>
      </w:r>
      <w:r>
        <w:rPr>
          <w:color w:val="000000" w:themeColor="text1"/>
        </w:rPr>
        <w:t>个模型中贸易集团</w:t>
      </w:r>
      <w:r>
        <w:rPr>
          <w:rFonts w:hint="eastAsia"/>
          <w:color w:val="000000" w:themeColor="text1"/>
        </w:rPr>
        <w:t>的系数</w:t>
      </w:r>
      <w:r>
        <w:rPr>
          <w:color w:val="000000" w:themeColor="text1"/>
        </w:rPr>
        <w:t>均不显著，只</w:t>
      </w:r>
      <w:r>
        <w:rPr>
          <w:color w:val="000000" w:themeColor="text1"/>
        </w:rPr>
        <w:lastRenderedPageBreak/>
        <w:t>有第</w:t>
      </w:r>
      <w:r>
        <w:rPr>
          <w:rFonts w:hint="eastAsia"/>
          <w:color w:val="000000" w:themeColor="text1"/>
        </w:rPr>
        <w:t>4</w:t>
      </w:r>
      <w:r>
        <w:rPr>
          <w:color w:val="000000" w:themeColor="text1"/>
        </w:rPr>
        <w:t>模型显著。这</w:t>
      </w:r>
      <w:r>
        <w:rPr>
          <w:rFonts w:hint="eastAsia"/>
          <w:color w:val="000000" w:themeColor="text1"/>
        </w:rPr>
        <w:t>4</w:t>
      </w:r>
      <w:r>
        <w:rPr>
          <w:color w:val="000000" w:themeColor="text1"/>
        </w:rPr>
        <w:t>模型中的贸易集团分别对应聚类中的类别</w:t>
      </w:r>
      <w:r>
        <w:rPr>
          <w:rFonts w:hint="eastAsia"/>
          <w:color w:val="000000" w:themeColor="text1"/>
        </w:rPr>
        <w:t>1</w:t>
      </w:r>
      <w:r>
        <w:rPr>
          <w:color w:val="000000" w:themeColor="text1"/>
        </w:rPr>
        <w:t>至类别</w:t>
      </w:r>
      <w:r>
        <w:rPr>
          <w:color w:val="000000" w:themeColor="text1"/>
        </w:rPr>
        <w:t>4</w:t>
      </w:r>
      <w:r>
        <w:rPr>
          <w:color w:val="000000" w:themeColor="text1"/>
        </w:rPr>
        <w:t>，</w:t>
      </w:r>
      <w:r>
        <w:rPr>
          <w:rFonts w:hint="eastAsia"/>
          <w:color w:val="000000" w:themeColor="text1"/>
        </w:rPr>
        <w:t>其中类别</w:t>
      </w:r>
      <w:r>
        <w:rPr>
          <w:rFonts w:hint="eastAsia"/>
          <w:color w:val="000000" w:themeColor="text1"/>
        </w:rPr>
        <w:t>4</w:t>
      </w:r>
      <w:r>
        <w:rPr>
          <w:rFonts w:hint="eastAsia"/>
          <w:color w:val="000000" w:themeColor="text1"/>
        </w:rPr>
        <w:t>的聚类中心最大，类别</w:t>
      </w:r>
      <w:r>
        <w:rPr>
          <w:rFonts w:hint="eastAsia"/>
          <w:color w:val="000000" w:themeColor="text1"/>
        </w:rPr>
        <w:t>1</w:t>
      </w:r>
      <w:r>
        <w:rPr>
          <w:rFonts w:hint="eastAsia"/>
          <w:color w:val="000000" w:themeColor="text1"/>
        </w:rPr>
        <w:t>至类别</w:t>
      </w:r>
      <w:r>
        <w:rPr>
          <w:rFonts w:hint="eastAsia"/>
          <w:color w:val="000000" w:themeColor="text1"/>
        </w:rPr>
        <w:t>3</w:t>
      </w:r>
      <w:r>
        <w:rPr>
          <w:rFonts w:hint="eastAsia"/>
          <w:color w:val="000000" w:themeColor="text1"/>
        </w:rPr>
        <w:t>的聚类中心小于类别</w:t>
      </w:r>
      <w:r>
        <w:rPr>
          <w:rFonts w:hint="eastAsia"/>
          <w:color w:val="000000" w:themeColor="text1"/>
        </w:rPr>
        <w:t>4</w:t>
      </w:r>
      <w:r>
        <w:rPr>
          <w:rFonts w:hint="eastAsia"/>
          <w:color w:val="000000" w:themeColor="text1"/>
        </w:rPr>
        <w:t>。这说明在大多数贸易集团中，外部性机制对国际冲突的抑制作用并不确定。只有在极个别内部贸易关系十分密切的贸易集团中，外部性的影响才比较突出，可能会抑制冲突的发生。该发现初步验证了假设</w:t>
      </w:r>
      <w:r>
        <w:rPr>
          <w:rFonts w:hint="eastAsia"/>
          <w:color w:val="000000" w:themeColor="text1"/>
        </w:rPr>
        <w:t>3</w:t>
      </w:r>
      <w:r>
        <w:rPr>
          <w:rFonts w:hint="eastAsia"/>
          <w:color w:val="000000" w:themeColor="text1"/>
        </w:rPr>
        <w:t>。在控制变量中，我们所使用的奥尼尔和拉塞特对贸易相互依赖的测度强烈支持贸易和平论的观点。意外的是，政体高值、政体低值以及首都距离与预期相反，表明我们有理由质疑民主和平论的论断，同时也需要反思距离越远，冲突就越少的观点。此外，所有的模型均表明</w:t>
      </w:r>
      <w:r>
        <w:rPr>
          <w:rFonts w:hint="eastAsia"/>
          <w:color w:val="000000" w:themeColor="text1"/>
        </w:rPr>
        <w:t>GDP</w:t>
      </w:r>
      <w:r>
        <w:rPr>
          <w:rFonts w:hint="eastAsia"/>
          <w:color w:val="000000" w:themeColor="text1"/>
        </w:rPr>
        <w:t>较高的国家较少发生冲突，</w:t>
      </w:r>
      <w:r>
        <w:rPr>
          <w:rFonts w:hint="eastAsia"/>
          <w:color w:val="000000" w:themeColor="text1"/>
        </w:rPr>
        <w:t>GDP</w:t>
      </w:r>
      <w:r>
        <w:rPr>
          <w:rFonts w:hint="eastAsia"/>
          <w:color w:val="000000" w:themeColor="text1"/>
        </w:rPr>
        <w:t>较低的国家更可能发生冲突，但是我们的证据都不够有力。</w:t>
      </w:r>
    </w:p>
    <w:p w14:paraId="74A16E8E" w14:textId="77777777" w:rsidR="0074777A" w:rsidRDefault="00000000">
      <w:pPr>
        <w:tabs>
          <w:tab w:val="left" w:pos="2930"/>
        </w:tabs>
        <w:spacing w:line="480" w:lineRule="auto"/>
        <w:jc w:val="center"/>
        <w:rPr>
          <w:color w:val="000000" w:themeColor="text1"/>
        </w:rPr>
      </w:pPr>
      <w:r>
        <w:rPr>
          <w:rFonts w:hint="eastAsia"/>
          <w:color w:val="000000" w:themeColor="text1"/>
        </w:rPr>
        <w:t>表</w:t>
      </w:r>
      <w:r>
        <w:rPr>
          <w:color w:val="000000" w:themeColor="text1"/>
        </w:rPr>
        <w:t xml:space="preserve">2 </w:t>
      </w:r>
      <w:r>
        <w:rPr>
          <w:rFonts w:hint="eastAsia"/>
          <w:color w:val="000000" w:themeColor="text1"/>
        </w:rPr>
        <w:t>贸易关系中的第三方与国际冲突</w:t>
      </w:r>
      <w:r>
        <w:rPr>
          <w:rFonts w:hint="eastAsia"/>
          <w:color w:val="000000" w:themeColor="text1"/>
        </w:rPr>
        <w:t>(</w:t>
      </w:r>
      <w:r>
        <w:rPr>
          <w:color w:val="000000" w:themeColor="text1"/>
        </w:rPr>
        <w:t>2000-2014)</w:t>
      </w:r>
    </w:p>
    <w:tbl>
      <w:tblPr>
        <w:tblStyle w:val="a9"/>
        <w:tblW w:w="5000" w:type="pct"/>
        <w:jc w:val="center"/>
        <w:tblLook w:val="04A0" w:firstRow="1" w:lastRow="0" w:firstColumn="1" w:lastColumn="0" w:noHBand="0" w:noVBand="1"/>
      </w:tblPr>
      <w:tblGrid>
        <w:gridCol w:w="1660"/>
        <w:gridCol w:w="1659"/>
        <w:gridCol w:w="1659"/>
        <w:gridCol w:w="1659"/>
        <w:gridCol w:w="1659"/>
      </w:tblGrid>
      <w:tr w:rsidR="0074777A" w14:paraId="4DBF99EF" w14:textId="77777777">
        <w:trPr>
          <w:jc w:val="center"/>
        </w:trPr>
        <w:tc>
          <w:tcPr>
            <w:tcW w:w="1000" w:type="pct"/>
          </w:tcPr>
          <w:p w14:paraId="701B3E03" w14:textId="77777777" w:rsidR="0074777A" w:rsidRDefault="0074777A">
            <w:pPr>
              <w:tabs>
                <w:tab w:val="left" w:pos="3890"/>
              </w:tabs>
              <w:spacing w:line="276" w:lineRule="auto"/>
              <w:rPr>
                <w:color w:val="000000" w:themeColor="text1"/>
                <w:sz w:val="21"/>
              </w:rPr>
            </w:pPr>
          </w:p>
        </w:tc>
        <w:tc>
          <w:tcPr>
            <w:tcW w:w="1000" w:type="pct"/>
          </w:tcPr>
          <w:p w14:paraId="6026DFAA"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模型</w:t>
            </w:r>
            <w:r>
              <w:rPr>
                <w:rFonts w:hint="eastAsia"/>
                <w:color w:val="000000" w:themeColor="text1"/>
                <w:sz w:val="21"/>
              </w:rPr>
              <w:t>1</w:t>
            </w:r>
          </w:p>
        </w:tc>
        <w:tc>
          <w:tcPr>
            <w:tcW w:w="1000" w:type="pct"/>
          </w:tcPr>
          <w:p w14:paraId="4E5F7039"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模型</w:t>
            </w:r>
            <w:r>
              <w:rPr>
                <w:rFonts w:hint="eastAsia"/>
                <w:color w:val="000000" w:themeColor="text1"/>
                <w:sz w:val="21"/>
              </w:rPr>
              <w:t>2</w:t>
            </w:r>
          </w:p>
        </w:tc>
        <w:tc>
          <w:tcPr>
            <w:tcW w:w="1000" w:type="pct"/>
          </w:tcPr>
          <w:p w14:paraId="3E611106"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模型</w:t>
            </w:r>
            <w:r>
              <w:rPr>
                <w:rFonts w:hint="eastAsia"/>
                <w:color w:val="000000" w:themeColor="text1"/>
                <w:sz w:val="21"/>
              </w:rPr>
              <w:t>3</w:t>
            </w:r>
          </w:p>
        </w:tc>
        <w:tc>
          <w:tcPr>
            <w:tcW w:w="1000" w:type="pct"/>
          </w:tcPr>
          <w:p w14:paraId="2CD6F69C"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模型</w:t>
            </w:r>
            <w:r>
              <w:rPr>
                <w:rFonts w:hint="eastAsia"/>
                <w:color w:val="000000" w:themeColor="text1"/>
                <w:sz w:val="21"/>
              </w:rPr>
              <w:t>4</w:t>
            </w:r>
          </w:p>
        </w:tc>
      </w:tr>
      <w:tr w:rsidR="0074777A" w14:paraId="3994CCAF" w14:textId="77777777">
        <w:trPr>
          <w:jc w:val="center"/>
        </w:trPr>
        <w:tc>
          <w:tcPr>
            <w:tcW w:w="1000" w:type="pct"/>
          </w:tcPr>
          <w:p w14:paraId="4A8148CE"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第三方贸易</w:t>
            </w:r>
          </w:p>
        </w:tc>
        <w:tc>
          <w:tcPr>
            <w:tcW w:w="1000" w:type="pct"/>
          </w:tcPr>
          <w:p w14:paraId="5CD2DEA7"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1.480***</w:t>
            </w:r>
          </w:p>
          <w:p w14:paraId="20B48203"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.427</w:t>
            </w:r>
            <w:r>
              <w:rPr>
                <w:rFonts w:hint="eastAsia"/>
                <w:color w:val="000000" w:themeColor="text1"/>
                <w:sz w:val="21"/>
              </w:rPr>
              <w:t>）</w:t>
            </w:r>
          </w:p>
        </w:tc>
        <w:tc>
          <w:tcPr>
            <w:tcW w:w="1000" w:type="pct"/>
          </w:tcPr>
          <w:p w14:paraId="47EC82A8"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1.464***</w:t>
            </w:r>
          </w:p>
          <w:p w14:paraId="575D5181"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.425</w:t>
            </w:r>
            <w:r>
              <w:rPr>
                <w:color w:val="000000" w:themeColor="text1"/>
                <w:sz w:val="21"/>
              </w:rPr>
              <w:t>）</w:t>
            </w:r>
          </w:p>
        </w:tc>
        <w:tc>
          <w:tcPr>
            <w:tcW w:w="1000" w:type="pct"/>
          </w:tcPr>
          <w:p w14:paraId="320C9FF9"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1.421***</w:t>
            </w:r>
          </w:p>
          <w:p w14:paraId="2961F2B1"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.426</w:t>
            </w:r>
            <w:r>
              <w:rPr>
                <w:rFonts w:hint="eastAsia"/>
                <w:color w:val="000000" w:themeColor="text1"/>
                <w:sz w:val="21"/>
              </w:rPr>
              <w:t>）</w:t>
            </w:r>
          </w:p>
        </w:tc>
        <w:tc>
          <w:tcPr>
            <w:tcW w:w="1000" w:type="pct"/>
          </w:tcPr>
          <w:p w14:paraId="2DA844F9"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1.261***</w:t>
            </w:r>
          </w:p>
          <w:p w14:paraId="2B6AC1AD"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.431</w:t>
            </w:r>
            <w:r>
              <w:rPr>
                <w:rFonts w:hint="eastAsia"/>
                <w:color w:val="000000" w:themeColor="text1"/>
                <w:sz w:val="21"/>
              </w:rPr>
              <w:t>）</w:t>
            </w:r>
          </w:p>
        </w:tc>
      </w:tr>
      <w:tr w:rsidR="0074777A" w14:paraId="4CC10123" w14:textId="77777777">
        <w:trPr>
          <w:jc w:val="center"/>
        </w:trPr>
        <w:tc>
          <w:tcPr>
            <w:tcW w:w="1000" w:type="pct"/>
          </w:tcPr>
          <w:p w14:paraId="1C7D3051"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贸易集团</w:t>
            </w:r>
          </w:p>
        </w:tc>
        <w:tc>
          <w:tcPr>
            <w:tcW w:w="1000" w:type="pct"/>
          </w:tcPr>
          <w:p w14:paraId="09B345A2"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0.094</w:t>
            </w:r>
          </w:p>
          <w:p w14:paraId="3D82FFCA"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.192</w:t>
            </w:r>
            <w:r>
              <w:rPr>
                <w:rFonts w:hint="eastAsia"/>
                <w:color w:val="000000" w:themeColor="text1"/>
                <w:sz w:val="21"/>
              </w:rPr>
              <w:t>）</w:t>
            </w:r>
          </w:p>
        </w:tc>
        <w:tc>
          <w:tcPr>
            <w:tcW w:w="1000" w:type="pct"/>
          </w:tcPr>
          <w:p w14:paraId="659BBB1A"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.060</w:t>
            </w:r>
          </w:p>
          <w:p w14:paraId="2265C2AB"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.145</w:t>
            </w:r>
            <w:r>
              <w:rPr>
                <w:color w:val="000000" w:themeColor="text1"/>
                <w:sz w:val="21"/>
              </w:rPr>
              <w:t>）</w:t>
            </w:r>
          </w:p>
        </w:tc>
        <w:tc>
          <w:tcPr>
            <w:tcW w:w="1000" w:type="pct"/>
          </w:tcPr>
          <w:p w14:paraId="34E9D504"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0.274</w:t>
            </w:r>
          </w:p>
          <w:p w14:paraId="099DCB74"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.266</w:t>
            </w:r>
            <w:r>
              <w:rPr>
                <w:color w:val="000000" w:themeColor="text1"/>
                <w:sz w:val="21"/>
              </w:rPr>
              <w:t>）</w:t>
            </w:r>
          </w:p>
        </w:tc>
        <w:tc>
          <w:tcPr>
            <w:tcW w:w="1000" w:type="pct"/>
          </w:tcPr>
          <w:p w14:paraId="0592E22F"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.869***</w:t>
            </w:r>
          </w:p>
          <w:p w14:paraId="6EFBCBA9"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0.332</w:t>
            </w:r>
            <w:r>
              <w:rPr>
                <w:rFonts w:hint="eastAsia"/>
                <w:color w:val="000000" w:themeColor="text1"/>
                <w:sz w:val="21"/>
              </w:rPr>
              <w:t>)</w:t>
            </w:r>
          </w:p>
        </w:tc>
      </w:tr>
      <w:tr w:rsidR="0074777A" w14:paraId="5897243C" w14:textId="77777777">
        <w:trPr>
          <w:jc w:val="center"/>
        </w:trPr>
        <w:tc>
          <w:tcPr>
            <w:tcW w:w="1000" w:type="pct"/>
          </w:tcPr>
          <w:p w14:paraId="23558764"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贸易相互依赖</w:t>
            </w:r>
          </w:p>
        </w:tc>
        <w:tc>
          <w:tcPr>
            <w:tcW w:w="1000" w:type="pct"/>
          </w:tcPr>
          <w:p w14:paraId="2337BB7B"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28.616***</w:t>
            </w:r>
          </w:p>
          <w:p w14:paraId="2C202158"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7</w:t>
            </w:r>
            <w:r>
              <w:rPr>
                <w:color w:val="000000" w:themeColor="text1"/>
                <w:sz w:val="21"/>
              </w:rPr>
              <w:t>.353</w:t>
            </w:r>
            <w:r>
              <w:rPr>
                <w:rFonts w:hint="eastAsia"/>
                <w:color w:val="000000" w:themeColor="text1"/>
                <w:sz w:val="21"/>
              </w:rPr>
              <w:t>）</w:t>
            </w:r>
          </w:p>
        </w:tc>
        <w:tc>
          <w:tcPr>
            <w:tcW w:w="1000" w:type="pct"/>
          </w:tcPr>
          <w:p w14:paraId="67AC07A1"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28.184***</w:t>
            </w:r>
          </w:p>
          <w:p w14:paraId="4DADA373"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7</w:t>
            </w:r>
            <w:r>
              <w:rPr>
                <w:color w:val="000000" w:themeColor="text1"/>
                <w:sz w:val="21"/>
              </w:rPr>
              <w:t>.379</w:t>
            </w:r>
            <w:r>
              <w:rPr>
                <w:color w:val="000000" w:themeColor="text1"/>
                <w:sz w:val="21"/>
              </w:rPr>
              <w:t>）</w:t>
            </w:r>
          </w:p>
        </w:tc>
        <w:tc>
          <w:tcPr>
            <w:tcW w:w="1000" w:type="pct"/>
          </w:tcPr>
          <w:p w14:paraId="19644533"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27.734***</w:t>
            </w:r>
          </w:p>
          <w:p w14:paraId="36BF87E0"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7</w:t>
            </w:r>
            <w:r>
              <w:rPr>
                <w:color w:val="000000" w:themeColor="text1"/>
                <w:sz w:val="21"/>
              </w:rPr>
              <w:t>.403</w:t>
            </w:r>
            <w:r>
              <w:rPr>
                <w:color w:val="000000" w:themeColor="text1"/>
                <w:sz w:val="21"/>
              </w:rPr>
              <w:t>）</w:t>
            </w:r>
          </w:p>
        </w:tc>
        <w:tc>
          <w:tcPr>
            <w:tcW w:w="1000" w:type="pct"/>
          </w:tcPr>
          <w:p w14:paraId="6CCC67C0"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26.214***</w:t>
            </w:r>
          </w:p>
          <w:p w14:paraId="78B5269C"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7</w:t>
            </w:r>
            <w:r>
              <w:rPr>
                <w:color w:val="000000" w:themeColor="text1"/>
                <w:sz w:val="21"/>
              </w:rPr>
              <w:t>.318</w:t>
            </w:r>
            <w:r>
              <w:rPr>
                <w:color w:val="000000" w:themeColor="text1"/>
                <w:sz w:val="21"/>
              </w:rPr>
              <w:t>）</w:t>
            </w:r>
          </w:p>
        </w:tc>
      </w:tr>
      <w:tr w:rsidR="0074777A" w14:paraId="74D696F3" w14:textId="77777777">
        <w:trPr>
          <w:jc w:val="center"/>
        </w:trPr>
        <w:tc>
          <w:tcPr>
            <w:tcW w:w="1000" w:type="pct"/>
          </w:tcPr>
          <w:p w14:paraId="3955EB7D"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GDP</w:t>
            </w:r>
          </w:p>
          <w:p w14:paraId="3037DE26"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（高值）</w:t>
            </w:r>
          </w:p>
        </w:tc>
        <w:tc>
          <w:tcPr>
            <w:tcW w:w="1000" w:type="pct"/>
          </w:tcPr>
          <w:p w14:paraId="6A521312"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0.058</w:t>
            </w:r>
          </w:p>
          <w:p w14:paraId="69B28D60"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.082</w:t>
            </w:r>
            <w:r>
              <w:rPr>
                <w:rFonts w:hint="eastAsia"/>
                <w:color w:val="000000" w:themeColor="text1"/>
                <w:sz w:val="21"/>
              </w:rPr>
              <w:t>）</w:t>
            </w:r>
          </w:p>
        </w:tc>
        <w:tc>
          <w:tcPr>
            <w:tcW w:w="1000" w:type="pct"/>
          </w:tcPr>
          <w:p w14:paraId="01E6950A"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0.049</w:t>
            </w:r>
          </w:p>
          <w:p w14:paraId="05F04919"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.078</w:t>
            </w:r>
            <w:r>
              <w:rPr>
                <w:color w:val="000000" w:themeColor="text1"/>
                <w:sz w:val="21"/>
              </w:rPr>
              <w:t>）</w:t>
            </w:r>
          </w:p>
        </w:tc>
        <w:tc>
          <w:tcPr>
            <w:tcW w:w="1000" w:type="pct"/>
          </w:tcPr>
          <w:p w14:paraId="6E30FADB"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0.041</w:t>
            </w:r>
          </w:p>
          <w:p w14:paraId="68148BED"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.076</w:t>
            </w:r>
            <w:r>
              <w:rPr>
                <w:color w:val="000000" w:themeColor="text1"/>
                <w:sz w:val="21"/>
              </w:rPr>
              <w:t>）</w:t>
            </w:r>
          </w:p>
        </w:tc>
        <w:tc>
          <w:tcPr>
            <w:tcW w:w="1000" w:type="pct"/>
          </w:tcPr>
          <w:p w14:paraId="7748FCB4"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0.039</w:t>
            </w:r>
          </w:p>
          <w:p w14:paraId="46137E06"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.076</w:t>
            </w:r>
            <w:r>
              <w:rPr>
                <w:color w:val="000000" w:themeColor="text1"/>
                <w:sz w:val="21"/>
              </w:rPr>
              <w:t>）</w:t>
            </w:r>
          </w:p>
        </w:tc>
      </w:tr>
      <w:tr w:rsidR="0074777A" w14:paraId="0F228AC8" w14:textId="77777777">
        <w:trPr>
          <w:jc w:val="center"/>
        </w:trPr>
        <w:tc>
          <w:tcPr>
            <w:tcW w:w="1000" w:type="pct"/>
          </w:tcPr>
          <w:p w14:paraId="6769E242"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GDP</w:t>
            </w:r>
          </w:p>
          <w:p w14:paraId="6419F316"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（低值）</w:t>
            </w:r>
          </w:p>
        </w:tc>
        <w:tc>
          <w:tcPr>
            <w:tcW w:w="1000" w:type="pct"/>
          </w:tcPr>
          <w:p w14:paraId="528F8F86"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.147*</w:t>
            </w:r>
          </w:p>
          <w:p w14:paraId="6881DD2C"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.082</w:t>
            </w:r>
            <w:r>
              <w:rPr>
                <w:rFonts w:hint="eastAsia"/>
                <w:color w:val="000000" w:themeColor="text1"/>
                <w:sz w:val="21"/>
              </w:rPr>
              <w:t>）</w:t>
            </w:r>
          </w:p>
        </w:tc>
        <w:tc>
          <w:tcPr>
            <w:tcW w:w="1000" w:type="pct"/>
          </w:tcPr>
          <w:p w14:paraId="590EC47D"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.143</w:t>
            </w:r>
          </w:p>
          <w:p w14:paraId="2694D1A5"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.080</w:t>
            </w:r>
            <w:r>
              <w:rPr>
                <w:color w:val="000000" w:themeColor="text1"/>
                <w:sz w:val="21"/>
              </w:rPr>
              <w:t>）</w:t>
            </w:r>
          </w:p>
        </w:tc>
        <w:tc>
          <w:tcPr>
            <w:tcW w:w="1000" w:type="pct"/>
          </w:tcPr>
          <w:p w14:paraId="363B5F70"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.139*</w:t>
            </w:r>
          </w:p>
          <w:p w14:paraId="1EC923E1"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.080</w:t>
            </w:r>
            <w:r>
              <w:rPr>
                <w:color w:val="000000" w:themeColor="text1"/>
                <w:sz w:val="21"/>
              </w:rPr>
              <w:t>）</w:t>
            </w:r>
          </w:p>
        </w:tc>
        <w:tc>
          <w:tcPr>
            <w:tcW w:w="1000" w:type="pct"/>
          </w:tcPr>
          <w:p w14:paraId="25724090"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.117</w:t>
            </w:r>
          </w:p>
          <w:p w14:paraId="2B239547"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.080</w:t>
            </w:r>
            <w:r>
              <w:rPr>
                <w:color w:val="000000" w:themeColor="text1"/>
                <w:sz w:val="21"/>
              </w:rPr>
              <w:t>）</w:t>
            </w:r>
          </w:p>
        </w:tc>
      </w:tr>
      <w:tr w:rsidR="0074777A" w14:paraId="4EA039B0" w14:textId="77777777">
        <w:trPr>
          <w:jc w:val="center"/>
        </w:trPr>
        <w:tc>
          <w:tcPr>
            <w:tcW w:w="1000" w:type="pct"/>
          </w:tcPr>
          <w:p w14:paraId="3B32C0CC"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人口</w:t>
            </w:r>
          </w:p>
          <w:p w14:paraId="251B170C"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（高值）</w:t>
            </w:r>
          </w:p>
        </w:tc>
        <w:tc>
          <w:tcPr>
            <w:tcW w:w="1000" w:type="pct"/>
          </w:tcPr>
          <w:p w14:paraId="1B4FDF09"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.495***</w:t>
            </w:r>
          </w:p>
          <w:p w14:paraId="622C0E2C"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.097</w:t>
            </w:r>
            <w:r>
              <w:rPr>
                <w:rFonts w:hint="eastAsia"/>
                <w:color w:val="000000" w:themeColor="text1"/>
                <w:sz w:val="21"/>
              </w:rPr>
              <w:t>）</w:t>
            </w:r>
          </w:p>
        </w:tc>
        <w:tc>
          <w:tcPr>
            <w:tcW w:w="1000" w:type="pct"/>
          </w:tcPr>
          <w:p w14:paraId="4F2886C6"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.497***</w:t>
            </w:r>
          </w:p>
          <w:p w14:paraId="60C73D22"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.097</w:t>
            </w:r>
            <w:r>
              <w:rPr>
                <w:color w:val="000000" w:themeColor="text1"/>
                <w:sz w:val="21"/>
              </w:rPr>
              <w:t>）</w:t>
            </w:r>
          </w:p>
        </w:tc>
        <w:tc>
          <w:tcPr>
            <w:tcW w:w="1000" w:type="pct"/>
          </w:tcPr>
          <w:p w14:paraId="56812E12"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.512***</w:t>
            </w:r>
          </w:p>
          <w:p w14:paraId="34D157E2"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.098</w:t>
            </w:r>
            <w:r>
              <w:rPr>
                <w:color w:val="000000" w:themeColor="text1"/>
                <w:sz w:val="21"/>
              </w:rPr>
              <w:t>）</w:t>
            </w:r>
          </w:p>
        </w:tc>
        <w:tc>
          <w:tcPr>
            <w:tcW w:w="1000" w:type="pct"/>
          </w:tcPr>
          <w:p w14:paraId="5E254FCB"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.503***</w:t>
            </w:r>
          </w:p>
          <w:p w14:paraId="5872FEA7"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.097</w:t>
            </w:r>
            <w:r>
              <w:rPr>
                <w:color w:val="000000" w:themeColor="text1"/>
                <w:sz w:val="21"/>
              </w:rPr>
              <w:t>）</w:t>
            </w:r>
          </w:p>
        </w:tc>
      </w:tr>
      <w:tr w:rsidR="0074777A" w14:paraId="45662129" w14:textId="77777777">
        <w:trPr>
          <w:jc w:val="center"/>
        </w:trPr>
        <w:tc>
          <w:tcPr>
            <w:tcW w:w="1000" w:type="pct"/>
          </w:tcPr>
          <w:p w14:paraId="73D1F9CA"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人口</w:t>
            </w:r>
          </w:p>
          <w:p w14:paraId="5968A6F4"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（低值）</w:t>
            </w:r>
          </w:p>
        </w:tc>
        <w:tc>
          <w:tcPr>
            <w:tcW w:w="1000" w:type="pct"/>
          </w:tcPr>
          <w:p w14:paraId="1ED9C020"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.349***</w:t>
            </w:r>
          </w:p>
          <w:p w14:paraId="22AC4B2B"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.096</w:t>
            </w:r>
            <w:r>
              <w:rPr>
                <w:rFonts w:hint="eastAsia"/>
                <w:color w:val="000000" w:themeColor="text1"/>
                <w:sz w:val="21"/>
              </w:rPr>
              <w:t>）</w:t>
            </w:r>
          </w:p>
        </w:tc>
        <w:tc>
          <w:tcPr>
            <w:tcW w:w="1000" w:type="pct"/>
          </w:tcPr>
          <w:p w14:paraId="46CC654C"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.349***</w:t>
            </w:r>
          </w:p>
          <w:p w14:paraId="2A56E2B0"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.096</w:t>
            </w:r>
            <w:r>
              <w:rPr>
                <w:color w:val="000000" w:themeColor="text1"/>
                <w:sz w:val="21"/>
              </w:rPr>
              <w:t>）</w:t>
            </w:r>
          </w:p>
        </w:tc>
        <w:tc>
          <w:tcPr>
            <w:tcW w:w="1000" w:type="pct"/>
          </w:tcPr>
          <w:p w14:paraId="624337C0"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.336***</w:t>
            </w:r>
          </w:p>
          <w:p w14:paraId="47BEBB55"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.097</w:t>
            </w:r>
            <w:r>
              <w:rPr>
                <w:color w:val="000000" w:themeColor="text1"/>
                <w:sz w:val="21"/>
              </w:rPr>
              <w:t>）</w:t>
            </w:r>
          </w:p>
        </w:tc>
        <w:tc>
          <w:tcPr>
            <w:tcW w:w="1000" w:type="pct"/>
          </w:tcPr>
          <w:p w14:paraId="7B258C02"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.376***</w:t>
            </w:r>
          </w:p>
          <w:p w14:paraId="6A792AA6"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.097</w:t>
            </w:r>
            <w:r>
              <w:rPr>
                <w:color w:val="000000" w:themeColor="text1"/>
                <w:sz w:val="21"/>
              </w:rPr>
              <w:t>）</w:t>
            </w:r>
          </w:p>
        </w:tc>
      </w:tr>
      <w:tr w:rsidR="0074777A" w14:paraId="14D2043B" w14:textId="77777777">
        <w:trPr>
          <w:jc w:val="center"/>
        </w:trPr>
        <w:tc>
          <w:tcPr>
            <w:tcW w:w="1000" w:type="pct"/>
          </w:tcPr>
          <w:p w14:paraId="7A12E939"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政体</w:t>
            </w:r>
          </w:p>
          <w:p w14:paraId="428A2CEA"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（高值）</w:t>
            </w:r>
          </w:p>
        </w:tc>
        <w:tc>
          <w:tcPr>
            <w:tcW w:w="1000" w:type="pct"/>
          </w:tcPr>
          <w:p w14:paraId="49E9D490"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.061***</w:t>
            </w:r>
          </w:p>
          <w:p w14:paraId="2A8C8410"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.016</w:t>
            </w:r>
            <w:r>
              <w:rPr>
                <w:rFonts w:hint="eastAsia"/>
                <w:color w:val="000000" w:themeColor="text1"/>
                <w:sz w:val="21"/>
              </w:rPr>
              <w:t>）</w:t>
            </w:r>
          </w:p>
        </w:tc>
        <w:tc>
          <w:tcPr>
            <w:tcW w:w="1000" w:type="pct"/>
          </w:tcPr>
          <w:p w14:paraId="6BB314EE"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.061***</w:t>
            </w:r>
          </w:p>
          <w:p w14:paraId="5036D45D"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.016</w:t>
            </w:r>
            <w:r>
              <w:rPr>
                <w:color w:val="000000" w:themeColor="text1"/>
                <w:sz w:val="21"/>
              </w:rPr>
              <w:t>）</w:t>
            </w:r>
          </w:p>
        </w:tc>
        <w:tc>
          <w:tcPr>
            <w:tcW w:w="1000" w:type="pct"/>
          </w:tcPr>
          <w:p w14:paraId="627DCED2"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.061***</w:t>
            </w:r>
          </w:p>
          <w:p w14:paraId="0F7442BB"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.016</w:t>
            </w:r>
            <w:r>
              <w:rPr>
                <w:color w:val="000000" w:themeColor="text1"/>
                <w:sz w:val="21"/>
              </w:rPr>
              <w:t>）</w:t>
            </w:r>
          </w:p>
        </w:tc>
        <w:tc>
          <w:tcPr>
            <w:tcW w:w="1000" w:type="pct"/>
          </w:tcPr>
          <w:p w14:paraId="7A30BDBF"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.060***</w:t>
            </w:r>
          </w:p>
          <w:p w14:paraId="3AEC42F8"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.016</w:t>
            </w:r>
            <w:r>
              <w:rPr>
                <w:color w:val="000000" w:themeColor="text1"/>
                <w:sz w:val="21"/>
              </w:rPr>
              <w:t>）</w:t>
            </w:r>
          </w:p>
        </w:tc>
      </w:tr>
      <w:tr w:rsidR="0074777A" w14:paraId="3AB0028B" w14:textId="77777777">
        <w:trPr>
          <w:jc w:val="center"/>
        </w:trPr>
        <w:tc>
          <w:tcPr>
            <w:tcW w:w="1000" w:type="pct"/>
          </w:tcPr>
          <w:p w14:paraId="57F900A2"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政体</w:t>
            </w:r>
          </w:p>
          <w:p w14:paraId="069A1F59"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（低值）</w:t>
            </w:r>
          </w:p>
        </w:tc>
        <w:tc>
          <w:tcPr>
            <w:tcW w:w="1000" w:type="pct"/>
          </w:tcPr>
          <w:p w14:paraId="61B13A4C"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0.034***</w:t>
            </w:r>
          </w:p>
          <w:p w14:paraId="671672D0"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.011</w:t>
            </w:r>
            <w:r>
              <w:rPr>
                <w:rFonts w:hint="eastAsia"/>
                <w:color w:val="000000" w:themeColor="text1"/>
                <w:sz w:val="21"/>
              </w:rPr>
              <w:t>）</w:t>
            </w:r>
          </w:p>
        </w:tc>
        <w:tc>
          <w:tcPr>
            <w:tcW w:w="1000" w:type="pct"/>
          </w:tcPr>
          <w:p w14:paraId="633F8368"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0.035***</w:t>
            </w:r>
          </w:p>
          <w:p w14:paraId="16A11190"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.011</w:t>
            </w:r>
            <w:r>
              <w:rPr>
                <w:color w:val="000000" w:themeColor="text1"/>
                <w:sz w:val="21"/>
              </w:rPr>
              <w:t>）</w:t>
            </w:r>
          </w:p>
        </w:tc>
        <w:tc>
          <w:tcPr>
            <w:tcW w:w="1000" w:type="pct"/>
          </w:tcPr>
          <w:p w14:paraId="3C2B808D"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0.036***</w:t>
            </w:r>
          </w:p>
          <w:p w14:paraId="6BEF86C0"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.011</w:t>
            </w:r>
            <w:r>
              <w:rPr>
                <w:color w:val="000000" w:themeColor="text1"/>
                <w:sz w:val="21"/>
              </w:rPr>
              <w:t>）</w:t>
            </w:r>
          </w:p>
        </w:tc>
        <w:tc>
          <w:tcPr>
            <w:tcW w:w="1000" w:type="pct"/>
          </w:tcPr>
          <w:p w14:paraId="5F11524F"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0.041***</w:t>
            </w:r>
          </w:p>
          <w:p w14:paraId="368F8361"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.012</w:t>
            </w:r>
            <w:r>
              <w:rPr>
                <w:color w:val="000000" w:themeColor="text1"/>
                <w:sz w:val="21"/>
              </w:rPr>
              <w:t>）</w:t>
            </w:r>
          </w:p>
        </w:tc>
      </w:tr>
      <w:tr w:rsidR="0074777A" w14:paraId="5DDC1994" w14:textId="77777777">
        <w:trPr>
          <w:jc w:val="center"/>
        </w:trPr>
        <w:tc>
          <w:tcPr>
            <w:tcW w:w="1000" w:type="pct"/>
          </w:tcPr>
          <w:p w14:paraId="0D5E7454"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lastRenderedPageBreak/>
              <w:t>结盟</w:t>
            </w:r>
          </w:p>
        </w:tc>
        <w:tc>
          <w:tcPr>
            <w:tcW w:w="1000" w:type="pct"/>
          </w:tcPr>
          <w:p w14:paraId="7BA16838"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.124</w:t>
            </w:r>
          </w:p>
          <w:p w14:paraId="7A2824E6"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.134</w:t>
            </w:r>
            <w:r>
              <w:rPr>
                <w:rFonts w:hint="eastAsia"/>
                <w:color w:val="000000" w:themeColor="text1"/>
                <w:sz w:val="21"/>
              </w:rPr>
              <w:t>）</w:t>
            </w:r>
          </w:p>
        </w:tc>
        <w:tc>
          <w:tcPr>
            <w:tcW w:w="1000" w:type="pct"/>
          </w:tcPr>
          <w:p w14:paraId="711C95CB"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.127</w:t>
            </w:r>
          </w:p>
          <w:p w14:paraId="70AB91E4"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.134</w:t>
            </w:r>
            <w:r>
              <w:rPr>
                <w:color w:val="000000" w:themeColor="text1"/>
                <w:sz w:val="21"/>
              </w:rPr>
              <w:t>）</w:t>
            </w:r>
          </w:p>
        </w:tc>
        <w:tc>
          <w:tcPr>
            <w:tcW w:w="1000" w:type="pct"/>
          </w:tcPr>
          <w:p w14:paraId="0108CF7E"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.144</w:t>
            </w:r>
          </w:p>
          <w:p w14:paraId="4A0CCB65"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.135</w:t>
            </w:r>
            <w:r>
              <w:rPr>
                <w:color w:val="000000" w:themeColor="text1"/>
                <w:sz w:val="21"/>
              </w:rPr>
              <w:t>）</w:t>
            </w:r>
          </w:p>
        </w:tc>
        <w:tc>
          <w:tcPr>
            <w:tcW w:w="1000" w:type="pct"/>
          </w:tcPr>
          <w:p w14:paraId="67E3CB7D"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.075</w:t>
            </w:r>
          </w:p>
          <w:p w14:paraId="290271FF"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.135</w:t>
            </w:r>
            <w:r>
              <w:rPr>
                <w:color w:val="000000" w:themeColor="text1"/>
                <w:sz w:val="21"/>
              </w:rPr>
              <w:t>）</w:t>
            </w:r>
          </w:p>
        </w:tc>
      </w:tr>
      <w:tr w:rsidR="0074777A" w14:paraId="5E8A57D5" w14:textId="77777777">
        <w:trPr>
          <w:jc w:val="center"/>
        </w:trPr>
        <w:tc>
          <w:tcPr>
            <w:tcW w:w="1000" w:type="pct"/>
          </w:tcPr>
          <w:p w14:paraId="5FCE29B7"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首都距离</w:t>
            </w:r>
          </w:p>
        </w:tc>
        <w:tc>
          <w:tcPr>
            <w:tcW w:w="1000" w:type="pct"/>
          </w:tcPr>
          <w:p w14:paraId="0323415A"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0.675***</w:t>
            </w:r>
          </w:p>
          <w:p w14:paraId="7A8ED470"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.081</w:t>
            </w:r>
            <w:r>
              <w:rPr>
                <w:rFonts w:hint="eastAsia"/>
                <w:color w:val="000000" w:themeColor="text1"/>
                <w:sz w:val="21"/>
              </w:rPr>
              <w:t>）</w:t>
            </w:r>
          </w:p>
        </w:tc>
        <w:tc>
          <w:tcPr>
            <w:tcW w:w="1000" w:type="pct"/>
          </w:tcPr>
          <w:p w14:paraId="5478B61D"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0.670***</w:t>
            </w:r>
          </w:p>
          <w:p w14:paraId="35EF56D2"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.082</w:t>
            </w:r>
            <w:r>
              <w:rPr>
                <w:color w:val="000000" w:themeColor="text1"/>
                <w:sz w:val="21"/>
              </w:rPr>
              <w:t>）</w:t>
            </w:r>
          </w:p>
        </w:tc>
        <w:tc>
          <w:tcPr>
            <w:tcW w:w="1000" w:type="pct"/>
          </w:tcPr>
          <w:p w14:paraId="39E2796D"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0.660***</w:t>
            </w:r>
          </w:p>
          <w:p w14:paraId="40591AD9"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.083</w:t>
            </w:r>
            <w:r>
              <w:rPr>
                <w:color w:val="000000" w:themeColor="text1"/>
                <w:sz w:val="21"/>
              </w:rPr>
              <w:t>）</w:t>
            </w:r>
          </w:p>
        </w:tc>
        <w:tc>
          <w:tcPr>
            <w:tcW w:w="1000" w:type="pct"/>
          </w:tcPr>
          <w:p w14:paraId="3567BEEA"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0.674</w:t>
            </w:r>
            <w:r>
              <w:rPr>
                <w:rFonts w:hint="eastAsia"/>
                <w:color w:val="000000" w:themeColor="text1"/>
                <w:sz w:val="21"/>
              </w:rPr>
              <w:t>*</w:t>
            </w:r>
            <w:r>
              <w:rPr>
                <w:color w:val="000000" w:themeColor="text1"/>
                <w:sz w:val="21"/>
              </w:rPr>
              <w:t>**</w:t>
            </w:r>
          </w:p>
          <w:p w14:paraId="6813E6CE"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.081</w:t>
            </w:r>
            <w:r>
              <w:rPr>
                <w:color w:val="000000" w:themeColor="text1"/>
                <w:sz w:val="21"/>
              </w:rPr>
              <w:t>）</w:t>
            </w:r>
          </w:p>
        </w:tc>
      </w:tr>
      <w:tr w:rsidR="0074777A" w14:paraId="056066F7" w14:textId="77777777">
        <w:trPr>
          <w:jc w:val="center"/>
        </w:trPr>
        <w:tc>
          <w:tcPr>
            <w:tcW w:w="1000" w:type="pct"/>
          </w:tcPr>
          <w:p w14:paraId="7C586EE7"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接壤</w:t>
            </w:r>
          </w:p>
        </w:tc>
        <w:tc>
          <w:tcPr>
            <w:tcW w:w="1000" w:type="pct"/>
          </w:tcPr>
          <w:p w14:paraId="67A37CAA"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2</w:t>
            </w:r>
            <w:r>
              <w:rPr>
                <w:color w:val="000000" w:themeColor="text1"/>
                <w:sz w:val="21"/>
              </w:rPr>
              <w:t>.944***</w:t>
            </w:r>
          </w:p>
          <w:p w14:paraId="05F2836B"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.180</w:t>
            </w:r>
            <w:r>
              <w:rPr>
                <w:rFonts w:hint="eastAsia"/>
                <w:color w:val="000000" w:themeColor="text1"/>
                <w:sz w:val="21"/>
              </w:rPr>
              <w:t>）</w:t>
            </w:r>
          </w:p>
        </w:tc>
        <w:tc>
          <w:tcPr>
            <w:tcW w:w="1000" w:type="pct"/>
          </w:tcPr>
          <w:p w14:paraId="43A84470"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2</w:t>
            </w:r>
            <w:r>
              <w:rPr>
                <w:color w:val="000000" w:themeColor="text1"/>
                <w:sz w:val="21"/>
              </w:rPr>
              <w:t>.949***</w:t>
            </w:r>
          </w:p>
          <w:p w14:paraId="295648BE"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.181</w:t>
            </w:r>
            <w:r>
              <w:rPr>
                <w:color w:val="000000" w:themeColor="text1"/>
                <w:sz w:val="21"/>
              </w:rPr>
              <w:t>）</w:t>
            </w:r>
          </w:p>
        </w:tc>
        <w:tc>
          <w:tcPr>
            <w:tcW w:w="1000" w:type="pct"/>
          </w:tcPr>
          <w:p w14:paraId="6E316282"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2</w:t>
            </w:r>
            <w:r>
              <w:rPr>
                <w:color w:val="000000" w:themeColor="text1"/>
                <w:sz w:val="21"/>
              </w:rPr>
              <w:t>.946***</w:t>
            </w:r>
          </w:p>
          <w:p w14:paraId="779D0BFC"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.181</w:t>
            </w:r>
            <w:r>
              <w:rPr>
                <w:color w:val="000000" w:themeColor="text1"/>
                <w:sz w:val="21"/>
              </w:rPr>
              <w:t>）</w:t>
            </w:r>
          </w:p>
        </w:tc>
        <w:tc>
          <w:tcPr>
            <w:tcW w:w="1000" w:type="pct"/>
          </w:tcPr>
          <w:p w14:paraId="5EE1BF00"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2</w:t>
            </w:r>
            <w:r>
              <w:rPr>
                <w:color w:val="000000" w:themeColor="text1"/>
                <w:sz w:val="21"/>
              </w:rPr>
              <w:t>.995***</w:t>
            </w:r>
          </w:p>
          <w:p w14:paraId="156957F7"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.181</w:t>
            </w:r>
            <w:r>
              <w:rPr>
                <w:color w:val="000000" w:themeColor="text1"/>
                <w:sz w:val="21"/>
              </w:rPr>
              <w:t>）</w:t>
            </w:r>
          </w:p>
        </w:tc>
      </w:tr>
      <w:tr w:rsidR="0074777A" w14:paraId="125557BC" w14:textId="77777777">
        <w:trPr>
          <w:jc w:val="center"/>
        </w:trPr>
        <w:tc>
          <w:tcPr>
            <w:tcW w:w="1000" w:type="pct"/>
          </w:tcPr>
          <w:p w14:paraId="5E5AC91A"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实力比</w:t>
            </w:r>
          </w:p>
        </w:tc>
        <w:tc>
          <w:tcPr>
            <w:tcW w:w="1000" w:type="pct"/>
          </w:tcPr>
          <w:p w14:paraId="5BE1CD33"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0.280***</w:t>
            </w:r>
          </w:p>
          <w:p w14:paraId="008A06CE"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.116</w:t>
            </w:r>
            <w:r>
              <w:rPr>
                <w:rFonts w:hint="eastAsia"/>
                <w:color w:val="000000" w:themeColor="text1"/>
                <w:sz w:val="21"/>
              </w:rPr>
              <w:t>）</w:t>
            </w:r>
          </w:p>
        </w:tc>
        <w:tc>
          <w:tcPr>
            <w:tcW w:w="1000" w:type="pct"/>
          </w:tcPr>
          <w:p w14:paraId="4A33C82E"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0.281**</w:t>
            </w:r>
          </w:p>
          <w:p w14:paraId="3F936128"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.116</w:t>
            </w:r>
            <w:r>
              <w:rPr>
                <w:color w:val="000000" w:themeColor="text1"/>
                <w:sz w:val="21"/>
              </w:rPr>
              <w:t>）</w:t>
            </w:r>
          </w:p>
        </w:tc>
        <w:tc>
          <w:tcPr>
            <w:tcW w:w="1000" w:type="pct"/>
          </w:tcPr>
          <w:p w14:paraId="140315AC"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0.292***</w:t>
            </w:r>
          </w:p>
          <w:p w14:paraId="55632EAA"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.115</w:t>
            </w:r>
            <w:r>
              <w:rPr>
                <w:rFonts w:hint="eastAsia"/>
                <w:color w:val="000000" w:themeColor="text1"/>
                <w:sz w:val="21"/>
              </w:rPr>
              <w:t>）</w:t>
            </w:r>
          </w:p>
        </w:tc>
        <w:tc>
          <w:tcPr>
            <w:tcW w:w="1000" w:type="pct"/>
          </w:tcPr>
          <w:p w14:paraId="59021F06"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0.269***</w:t>
            </w:r>
          </w:p>
          <w:p w14:paraId="416D1F44"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.116</w:t>
            </w:r>
            <w:r>
              <w:rPr>
                <w:color w:val="000000" w:themeColor="text1"/>
                <w:sz w:val="21"/>
              </w:rPr>
              <w:t>）</w:t>
            </w:r>
          </w:p>
        </w:tc>
      </w:tr>
      <w:tr w:rsidR="0074777A" w14:paraId="66BAD6F9" w14:textId="77777777">
        <w:trPr>
          <w:jc w:val="center"/>
        </w:trPr>
        <w:tc>
          <w:tcPr>
            <w:tcW w:w="1000" w:type="pct"/>
          </w:tcPr>
          <w:p w14:paraId="6F138D94"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大国</w:t>
            </w:r>
          </w:p>
        </w:tc>
        <w:tc>
          <w:tcPr>
            <w:tcW w:w="1000" w:type="pct"/>
          </w:tcPr>
          <w:p w14:paraId="5C2B4F24"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1</w:t>
            </w:r>
            <w:r>
              <w:rPr>
                <w:color w:val="000000" w:themeColor="text1"/>
                <w:sz w:val="21"/>
              </w:rPr>
              <w:t>.390***</w:t>
            </w:r>
          </w:p>
          <w:p w14:paraId="0487F2F8"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.183</w:t>
            </w:r>
            <w:r>
              <w:rPr>
                <w:rFonts w:hint="eastAsia"/>
                <w:color w:val="000000" w:themeColor="text1"/>
                <w:sz w:val="21"/>
              </w:rPr>
              <w:t>）</w:t>
            </w:r>
          </w:p>
        </w:tc>
        <w:tc>
          <w:tcPr>
            <w:tcW w:w="1000" w:type="pct"/>
          </w:tcPr>
          <w:p w14:paraId="6E80D43B"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1</w:t>
            </w:r>
            <w:r>
              <w:rPr>
                <w:color w:val="000000" w:themeColor="text1"/>
                <w:sz w:val="21"/>
              </w:rPr>
              <w:t>.408***</w:t>
            </w:r>
          </w:p>
          <w:p w14:paraId="5F5AC7DA"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.175</w:t>
            </w:r>
            <w:r>
              <w:rPr>
                <w:color w:val="000000" w:themeColor="text1"/>
                <w:sz w:val="21"/>
              </w:rPr>
              <w:t>）</w:t>
            </w:r>
          </w:p>
        </w:tc>
        <w:tc>
          <w:tcPr>
            <w:tcW w:w="1000" w:type="pct"/>
          </w:tcPr>
          <w:p w14:paraId="38B1F01B"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1</w:t>
            </w:r>
            <w:r>
              <w:rPr>
                <w:color w:val="000000" w:themeColor="text1"/>
                <w:sz w:val="21"/>
              </w:rPr>
              <w:t>.435***</w:t>
            </w:r>
          </w:p>
          <w:p w14:paraId="1D550398"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.173</w:t>
            </w:r>
            <w:r>
              <w:rPr>
                <w:color w:val="000000" w:themeColor="text1"/>
                <w:sz w:val="21"/>
              </w:rPr>
              <w:t>）</w:t>
            </w:r>
          </w:p>
        </w:tc>
        <w:tc>
          <w:tcPr>
            <w:tcW w:w="1000" w:type="pct"/>
          </w:tcPr>
          <w:p w14:paraId="61779224"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1</w:t>
            </w:r>
            <w:r>
              <w:rPr>
                <w:color w:val="000000" w:themeColor="text1"/>
                <w:sz w:val="21"/>
              </w:rPr>
              <w:t>.454***</w:t>
            </w:r>
          </w:p>
          <w:p w14:paraId="432E6A8F"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.172</w:t>
            </w:r>
            <w:r>
              <w:rPr>
                <w:color w:val="000000" w:themeColor="text1"/>
                <w:sz w:val="21"/>
              </w:rPr>
              <w:t>）</w:t>
            </w:r>
          </w:p>
        </w:tc>
      </w:tr>
      <w:tr w:rsidR="0074777A" w14:paraId="643AF828" w14:textId="77777777">
        <w:trPr>
          <w:jc w:val="center"/>
        </w:trPr>
        <w:tc>
          <w:tcPr>
            <w:tcW w:w="1000" w:type="pct"/>
          </w:tcPr>
          <w:p w14:paraId="28D6054C"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常数项</w:t>
            </w:r>
          </w:p>
        </w:tc>
        <w:tc>
          <w:tcPr>
            <w:tcW w:w="1000" w:type="pct"/>
          </w:tcPr>
          <w:p w14:paraId="3595EB3C"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17.451</w:t>
            </w:r>
          </w:p>
        </w:tc>
        <w:tc>
          <w:tcPr>
            <w:tcW w:w="1000" w:type="pct"/>
          </w:tcPr>
          <w:p w14:paraId="536E203B"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17.758</w:t>
            </w:r>
          </w:p>
        </w:tc>
        <w:tc>
          <w:tcPr>
            <w:tcW w:w="1000" w:type="pct"/>
          </w:tcPr>
          <w:p w14:paraId="42D7638E"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17.944</w:t>
            </w:r>
          </w:p>
        </w:tc>
        <w:tc>
          <w:tcPr>
            <w:tcW w:w="1000" w:type="pct"/>
          </w:tcPr>
          <w:p w14:paraId="5C131C8B"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17.955</w:t>
            </w:r>
          </w:p>
        </w:tc>
      </w:tr>
      <w:tr w:rsidR="0074777A" w14:paraId="19A0C469" w14:textId="77777777">
        <w:trPr>
          <w:jc w:val="center"/>
        </w:trPr>
        <w:tc>
          <w:tcPr>
            <w:tcW w:w="1000" w:type="pct"/>
          </w:tcPr>
          <w:p w14:paraId="454EF371"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样本量</w:t>
            </w:r>
          </w:p>
        </w:tc>
        <w:tc>
          <w:tcPr>
            <w:tcW w:w="1000" w:type="pct"/>
          </w:tcPr>
          <w:p w14:paraId="00DE18E3" w14:textId="77777777" w:rsidR="0074777A" w:rsidRDefault="00000000">
            <w:pPr>
              <w:tabs>
                <w:tab w:val="left" w:pos="3890"/>
              </w:tabs>
              <w:spacing w:line="276" w:lineRule="auto"/>
              <w:jc w:val="center"/>
              <w:rPr>
                <w:color w:val="000000" w:themeColor="text1"/>
                <w:sz w:val="21"/>
              </w:rPr>
            </w:pPr>
            <w:r>
              <w:rPr>
                <w:color w:val="000000" w:themeColor="text1"/>
                <w:sz w:val="21"/>
              </w:rPr>
              <w:t>151026</w:t>
            </w:r>
          </w:p>
        </w:tc>
        <w:tc>
          <w:tcPr>
            <w:tcW w:w="1000" w:type="pct"/>
          </w:tcPr>
          <w:p w14:paraId="636D5FFB" w14:textId="77777777" w:rsidR="0074777A" w:rsidRDefault="00000000">
            <w:pPr>
              <w:tabs>
                <w:tab w:val="left" w:pos="3890"/>
              </w:tabs>
              <w:spacing w:line="276" w:lineRule="auto"/>
              <w:jc w:val="center"/>
              <w:rPr>
                <w:color w:val="000000" w:themeColor="text1"/>
                <w:sz w:val="21"/>
              </w:rPr>
            </w:pPr>
            <w:bookmarkStart w:id="76" w:name="_Hlk120646252"/>
            <w:r>
              <w:rPr>
                <w:color w:val="000000" w:themeColor="text1"/>
                <w:sz w:val="21"/>
              </w:rPr>
              <w:t>151026</w:t>
            </w:r>
            <w:bookmarkEnd w:id="76"/>
          </w:p>
        </w:tc>
        <w:tc>
          <w:tcPr>
            <w:tcW w:w="1000" w:type="pct"/>
          </w:tcPr>
          <w:p w14:paraId="7607FDC4"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1</w:t>
            </w:r>
            <w:r>
              <w:rPr>
                <w:color w:val="000000" w:themeColor="text1"/>
                <w:sz w:val="21"/>
              </w:rPr>
              <w:t>51026</w:t>
            </w:r>
          </w:p>
        </w:tc>
        <w:tc>
          <w:tcPr>
            <w:tcW w:w="1000" w:type="pct"/>
          </w:tcPr>
          <w:p w14:paraId="2B9F4EDA"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1</w:t>
            </w:r>
            <w:r>
              <w:rPr>
                <w:color w:val="000000" w:themeColor="text1"/>
                <w:sz w:val="21"/>
              </w:rPr>
              <w:t>51026</w:t>
            </w:r>
          </w:p>
        </w:tc>
      </w:tr>
      <w:tr w:rsidR="0074777A" w14:paraId="23B20D7B" w14:textId="77777777">
        <w:trPr>
          <w:jc w:val="center"/>
        </w:trPr>
        <w:tc>
          <w:tcPr>
            <w:tcW w:w="1000" w:type="pct"/>
          </w:tcPr>
          <w:p w14:paraId="479BA0FF" w14:textId="77777777" w:rsidR="0074777A" w:rsidRDefault="00000000">
            <w:pPr>
              <w:tabs>
                <w:tab w:val="left" w:pos="3890"/>
              </w:tabs>
              <w:spacing w:line="276" w:lineRule="auto"/>
              <w:jc w:val="center"/>
              <w:rPr>
                <w:color w:val="000000" w:themeColor="text1"/>
                <w:sz w:val="21"/>
              </w:rPr>
            </w:pPr>
            <w:bookmarkStart w:id="77" w:name="_Hlk106113344"/>
            <w:r>
              <w:rPr>
                <w:rFonts w:hint="eastAsia"/>
                <w:color w:val="000000" w:themeColor="text1"/>
                <w:sz w:val="21"/>
              </w:rPr>
              <w:t>Pseudo R</w:t>
            </w:r>
            <w:r>
              <w:rPr>
                <w:color w:val="000000" w:themeColor="text1"/>
                <w:sz w:val="21"/>
                <w:vertAlign w:val="superscript"/>
              </w:rPr>
              <w:t>2</w:t>
            </w:r>
          </w:p>
        </w:tc>
        <w:tc>
          <w:tcPr>
            <w:tcW w:w="1000" w:type="pct"/>
          </w:tcPr>
          <w:p w14:paraId="387C40F6"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.370</w:t>
            </w:r>
          </w:p>
        </w:tc>
        <w:tc>
          <w:tcPr>
            <w:tcW w:w="1000" w:type="pct"/>
          </w:tcPr>
          <w:p w14:paraId="11D4ED8B"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.370</w:t>
            </w:r>
          </w:p>
        </w:tc>
        <w:tc>
          <w:tcPr>
            <w:tcW w:w="1000" w:type="pct"/>
          </w:tcPr>
          <w:p w14:paraId="30A9AE9C"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.370</w:t>
            </w:r>
          </w:p>
        </w:tc>
        <w:tc>
          <w:tcPr>
            <w:tcW w:w="1000" w:type="pct"/>
          </w:tcPr>
          <w:p w14:paraId="789C6A97"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.372</w:t>
            </w:r>
          </w:p>
        </w:tc>
      </w:tr>
    </w:tbl>
    <w:bookmarkEnd w:id="77"/>
    <w:p w14:paraId="00BBED72" w14:textId="77777777" w:rsidR="0074777A" w:rsidRDefault="00000000">
      <w:pPr>
        <w:tabs>
          <w:tab w:val="left" w:pos="642"/>
        </w:tabs>
        <w:rPr>
          <w:color w:val="000000" w:themeColor="text1"/>
          <w:sz w:val="21"/>
        </w:rPr>
      </w:pPr>
      <w:r>
        <w:rPr>
          <w:rFonts w:hint="eastAsia"/>
          <w:color w:val="000000" w:themeColor="text1"/>
          <w:sz w:val="21"/>
        </w:rPr>
        <w:t>资料来源：笔者自制</w:t>
      </w:r>
    </w:p>
    <w:p w14:paraId="4490E603" w14:textId="77777777" w:rsidR="0074777A" w:rsidRDefault="00000000">
      <w:pPr>
        <w:tabs>
          <w:tab w:val="left" w:pos="642"/>
        </w:tabs>
        <w:rPr>
          <w:rFonts w:cs="Times New Roman"/>
          <w:color w:val="000000" w:themeColor="text1"/>
          <w:sz w:val="21"/>
        </w:rPr>
      </w:pPr>
      <w:r>
        <w:rPr>
          <w:rFonts w:hint="eastAsia"/>
          <w:color w:val="000000" w:themeColor="text1"/>
          <w:sz w:val="21"/>
        </w:rPr>
        <w:t>注</w:t>
      </w:r>
      <w:r>
        <w:rPr>
          <w:color w:val="000000" w:themeColor="text1"/>
          <w:sz w:val="21"/>
        </w:rPr>
        <w:t>:</w:t>
      </w:r>
      <w:r>
        <w:rPr>
          <w:rFonts w:hint="eastAsia"/>
          <w:color w:val="000000" w:themeColor="text1"/>
          <w:sz w:val="21"/>
        </w:rPr>
        <w:t>（</w:t>
      </w:r>
      <w:r>
        <w:rPr>
          <w:rFonts w:cs="Times New Roman"/>
          <w:color w:val="000000" w:themeColor="text1"/>
          <w:sz w:val="21"/>
          <w:szCs w:val="24"/>
        </w:rPr>
        <w:t>1</w:t>
      </w:r>
      <w:r>
        <w:rPr>
          <w:rFonts w:hint="eastAsia"/>
          <w:color w:val="000000" w:themeColor="text1"/>
          <w:sz w:val="21"/>
        </w:rPr>
        <w:t>）括号内的数字为标准误；（</w:t>
      </w:r>
      <w:r>
        <w:rPr>
          <w:rFonts w:cs="Times New Roman" w:hint="eastAsia"/>
          <w:color w:val="000000" w:themeColor="text1"/>
          <w:sz w:val="21"/>
          <w:szCs w:val="24"/>
        </w:rPr>
        <w:t>2</w:t>
      </w:r>
      <w:r>
        <w:rPr>
          <w:rFonts w:hint="eastAsia"/>
          <w:color w:val="000000" w:themeColor="text1"/>
          <w:sz w:val="21"/>
        </w:rPr>
        <w:t>）</w:t>
      </w:r>
      <w:r>
        <w:rPr>
          <w:color w:val="000000" w:themeColor="text1"/>
          <w:sz w:val="21"/>
        </w:rPr>
        <w:t xml:space="preserve"> </w:t>
      </w:r>
      <w:r>
        <w:rPr>
          <w:rFonts w:cs="Times New Roman"/>
          <w:color w:val="000000" w:themeColor="text1"/>
          <w:sz w:val="21"/>
        </w:rPr>
        <w:t>*p&lt;0.1; **p&lt;0.05; ***p&lt;0.01.</w:t>
      </w:r>
    </w:p>
    <w:p w14:paraId="05D4D264" w14:textId="77777777" w:rsidR="0074777A" w:rsidRDefault="00000000">
      <w:pPr>
        <w:tabs>
          <w:tab w:val="left" w:pos="642"/>
        </w:tabs>
        <w:spacing w:line="480" w:lineRule="auto"/>
        <w:ind w:firstLineChars="200" w:firstLine="480"/>
        <w:rPr>
          <w:color w:val="000000" w:themeColor="text1"/>
        </w:rPr>
      </w:pPr>
      <w:r>
        <w:rPr>
          <w:rFonts w:hint="eastAsia"/>
          <w:color w:val="000000" w:themeColor="text1"/>
        </w:rPr>
        <w:t>根据表</w:t>
      </w:r>
      <w:r>
        <w:rPr>
          <w:color w:val="000000" w:themeColor="text1"/>
        </w:rPr>
        <w:t>3</w:t>
      </w:r>
      <w:r>
        <w:rPr>
          <w:rFonts w:hint="eastAsia"/>
          <w:color w:val="000000" w:themeColor="text1"/>
        </w:rPr>
        <w:t>的结果，我们可以看到贸易最大流量也对国际冲突都存在显著的影响，且所有系数都为负，系数分别是</w:t>
      </w:r>
      <w:r>
        <w:rPr>
          <w:rFonts w:hint="eastAsia"/>
          <w:color w:val="000000" w:themeColor="text1"/>
        </w:rPr>
        <w:t>-</w:t>
      </w:r>
      <w:r>
        <w:rPr>
          <w:color w:val="000000" w:themeColor="text1"/>
        </w:rPr>
        <w:t>0.798</w:t>
      </w:r>
      <w:r>
        <w:rPr>
          <w:rFonts w:hint="eastAsia"/>
          <w:color w:val="000000" w:themeColor="text1"/>
        </w:rPr>
        <w:t>、</w:t>
      </w:r>
      <w:r>
        <w:rPr>
          <w:rFonts w:hint="eastAsia"/>
          <w:color w:val="000000" w:themeColor="text1"/>
        </w:rPr>
        <w:t>-</w:t>
      </w:r>
      <w:r>
        <w:rPr>
          <w:color w:val="000000" w:themeColor="text1"/>
        </w:rPr>
        <w:t>0.797</w:t>
      </w:r>
      <w:r>
        <w:rPr>
          <w:rFonts w:hint="eastAsia"/>
          <w:color w:val="000000" w:themeColor="text1"/>
        </w:rPr>
        <w:t>、</w:t>
      </w:r>
      <w:r>
        <w:rPr>
          <w:rFonts w:hint="eastAsia"/>
          <w:color w:val="000000" w:themeColor="text1"/>
        </w:rPr>
        <w:t>-</w:t>
      </w:r>
      <w:r>
        <w:rPr>
          <w:color w:val="000000" w:themeColor="text1"/>
        </w:rPr>
        <w:t>0.779</w:t>
      </w:r>
      <w:r>
        <w:rPr>
          <w:rFonts w:hint="eastAsia"/>
          <w:color w:val="000000" w:themeColor="text1"/>
        </w:rPr>
        <w:t>和</w:t>
      </w:r>
      <w:r>
        <w:rPr>
          <w:rFonts w:hint="eastAsia"/>
          <w:color w:val="000000" w:themeColor="text1"/>
        </w:rPr>
        <w:t>-</w:t>
      </w:r>
      <w:r>
        <w:rPr>
          <w:color w:val="000000" w:themeColor="text1"/>
        </w:rPr>
        <w:t>0.738</w:t>
      </w:r>
      <w:r>
        <w:rPr>
          <w:rFonts w:hint="eastAsia"/>
          <w:color w:val="000000" w:themeColor="text1"/>
        </w:rPr>
        <w:t>，这表明两国与第三方的贸易关系越紧密，它们与第三方的沟通交流就更密切，相互理解的程度更高，这就会降低冲突的发生。这与本文的假设</w:t>
      </w:r>
      <w:r>
        <w:rPr>
          <w:rFonts w:hint="eastAsia"/>
          <w:color w:val="000000" w:themeColor="text1"/>
        </w:rPr>
        <w:t>2</w:t>
      </w:r>
      <w:r>
        <w:rPr>
          <w:rFonts w:hint="eastAsia"/>
          <w:color w:val="000000" w:themeColor="text1"/>
        </w:rPr>
        <w:t>一致。在表</w:t>
      </w:r>
      <w:r>
        <w:rPr>
          <w:rFonts w:hint="eastAsia"/>
          <w:color w:val="000000" w:themeColor="text1"/>
        </w:rPr>
        <w:t>3</w:t>
      </w:r>
      <w:r>
        <w:rPr>
          <w:rFonts w:hint="eastAsia"/>
          <w:color w:val="000000" w:themeColor="text1"/>
        </w:rPr>
        <w:t>中，贸易集团与国际冲突都呈现负相关关系，但是前</w:t>
      </w:r>
      <w:r>
        <w:rPr>
          <w:rFonts w:hint="eastAsia"/>
          <w:color w:val="000000" w:themeColor="text1"/>
        </w:rPr>
        <w:t>3</w:t>
      </w:r>
      <w:r>
        <w:rPr>
          <w:color w:val="000000" w:themeColor="text1"/>
        </w:rPr>
        <w:t>个模型中的贸易集团均不显著，只有第</w:t>
      </w:r>
      <w:r>
        <w:rPr>
          <w:rFonts w:hint="eastAsia"/>
          <w:color w:val="000000" w:themeColor="text1"/>
        </w:rPr>
        <w:t>4</w:t>
      </w:r>
      <w:r>
        <w:rPr>
          <w:color w:val="000000" w:themeColor="text1"/>
        </w:rPr>
        <w:t>模型显著。</w:t>
      </w:r>
      <w:r>
        <w:rPr>
          <w:rFonts w:hint="eastAsia"/>
          <w:color w:val="000000" w:themeColor="text1"/>
        </w:rPr>
        <w:t>这和表</w:t>
      </w:r>
      <w:r>
        <w:rPr>
          <w:rFonts w:hint="eastAsia"/>
          <w:color w:val="000000" w:themeColor="text1"/>
        </w:rPr>
        <w:t>2</w:t>
      </w:r>
      <w:r>
        <w:rPr>
          <w:rFonts w:hint="eastAsia"/>
          <w:color w:val="000000" w:themeColor="text1"/>
        </w:rPr>
        <w:t>的结果比较一致，表明只有在贸易关系密切的集团内，国际冲突的可能性才会更低。</w:t>
      </w:r>
    </w:p>
    <w:p w14:paraId="50980857" w14:textId="77777777" w:rsidR="0074777A" w:rsidRDefault="00000000">
      <w:pPr>
        <w:tabs>
          <w:tab w:val="left" w:pos="2930"/>
        </w:tabs>
        <w:spacing w:line="480" w:lineRule="auto"/>
        <w:jc w:val="center"/>
        <w:rPr>
          <w:color w:val="000000" w:themeColor="text1"/>
        </w:rPr>
      </w:pPr>
      <w:r>
        <w:rPr>
          <w:rFonts w:hint="eastAsia"/>
          <w:color w:val="000000" w:themeColor="text1"/>
        </w:rPr>
        <w:t>表</w:t>
      </w:r>
      <w:r>
        <w:rPr>
          <w:color w:val="000000" w:themeColor="text1"/>
        </w:rPr>
        <w:t xml:space="preserve">3 </w:t>
      </w:r>
      <w:r>
        <w:rPr>
          <w:rFonts w:hint="eastAsia"/>
          <w:color w:val="000000" w:themeColor="text1"/>
        </w:rPr>
        <w:t>贸易最大流量与国际冲突</w:t>
      </w:r>
      <w:r>
        <w:rPr>
          <w:rFonts w:hint="eastAsia"/>
          <w:color w:val="000000" w:themeColor="text1"/>
        </w:rPr>
        <w:t>(</w:t>
      </w:r>
      <w:r>
        <w:rPr>
          <w:color w:val="000000" w:themeColor="text1"/>
        </w:rPr>
        <w:t>2000-2014)</w:t>
      </w:r>
    </w:p>
    <w:tbl>
      <w:tblPr>
        <w:tblStyle w:val="a9"/>
        <w:tblW w:w="5000" w:type="pct"/>
        <w:jc w:val="center"/>
        <w:tblLook w:val="04A0" w:firstRow="1" w:lastRow="0" w:firstColumn="1" w:lastColumn="0" w:noHBand="0" w:noVBand="1"/>
      </w:tblPr>
      <w:tblGrid>
        <w:gridCol w:w="1660"/>
        <w:gridCol w:w="1659"/>
        <w:gridCol w:w="1659"/>
        <w:gridCol w:w="1659"/>
        <w:gridCol w:w="1659"/>
      </w:tblGrid>
      <w:tr w:rsidR="0074777A" w14:paraId="3EADBB88" w14:textId="77777777">
        <w:trPr>
          <w:jc w:val="center"/>
        </w:trPr>
        <w:tc>
          <w:tcPr>
            <w:tcW w:w="1000" w:type="pct"/>
          </w:tcPr>
          <w:p w14:paraId="7384CC6A" w14:textId="77777777" w:rsidR="0074777A" w:rsidRDefault="0074777A">
            <w:pPr>
              <w:tabs>
                <w:tab w:val="left" w:pos="3890"/>
              </w:tabs>
              <w:spacing w:line="276" w:lineRule="auto"/>
              <w:rPr>
                <w:color w:val="000000" w:themeColor="text1"/>
                <w:sz w:val="21"/>
              </w:rPr>
            </w:pPr>
          </w:p>
        </w:tc>
        <w:tc>
          <w:tcPr>
            <w:tcW w:w="1000" w:type="pct"/>
          </w:tcPr>
          <w:p w14:paraId="48A30468"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模型</w:t>
            </w:r>
            <w:r>
              <w:rPr>
                <w:rFonts w:hint="eastAsia"/>
                <w:color w:val="000000" w:themeColor="text1"/>
                <w:sz w:val="21"/>
              </w:rPr>
              <w:t>5</w:t>
            </w:r>
          </w:p>
        </w:tc>
        <w:tc>
          <w:tcPr>
            <w:tcW w:w="1000" w:type="pct"/>
          </w:tcPr>
          <w:p w14:paraId="30ECD409"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模型</w:t>
            </w:r>
            <w:r>
              <w:rPr>
                <w:rFonts w:hint="eastAsia"/>
                <w:color w:val="000000" w:themeColor="text1"/>
                <w:sz w:val="21"/>
              </w:rPr>
              <w:t>6</w:t>
            </w:r>
          </w:p>
        </w:tc>
        <w:tc>
          <w:tcPr>
            <w:tcW w:w="1000" w:type="pct"/>
          </w:tcPr>
          <w:p w14:paraId="088F3756"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模型</w:t>
            </w:r>
            <w:r>
              <w:rPr>
                <w:rFonts w:hint="eastAsia"/>
                <w:color w:val="000000" w:themeColor="text1"/>
                <w:sz w:val="21"/>
              </w:rPr>
              <w:t>7</w:t>
            </w:r>
          </w:p>
        </w:tc>
        <w:tc>
          <w:tcPr>
            <w:tcW w:w="1000" w:type="pct"/>
          </w:tcPr>
          <w:p w14:paraId="794A9E74"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模型</w:t>
            </w:r>
            <w:r>
              <w:rPr>
                <w:rFonts w:hint="eastAsia"/>
                <w:color w:val="000000" w:themeColor="text1"/>
                <w:sz w:val="21"/>
              </w:rPr>
              <w:t>8</w:t>
            </w:r>
          </w:p>
        </w:tc>
      </w:tr>
      <w:tr w:rsidR="0074777A" w14:paraId="224FF4C6" w14:textId="77777777">
        <w:trPr>
          <w:jc w:val="center"/>
        </w:trPr>
        <w:tc>
          <w:tcPr>
            <w:tcW w:w="1000" w:type="pct"/>
          </w:tcPr>
          <w:p w14:paraId="2A001FC2"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贸易最大流量</w:t>
            </w:r>
          </w:p>
        </w:tc>
        <w:tc>
          <w:tcPr>
            <w:tcW w:w="1000" w:type="pct"/>
          </w:tcPr>
          <w:p w14:paraId="61CF16AA"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0.798***</w:t>
            </w:r>
          </w:p>
          <w:p w14:paraId="60A552A5"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.331</w:t>
            </w:r>
            <w:r>
              <w:rPr>
                <w:rFonts w:hint="eastAsia"/>
                <w:color w:val="000000" w:themeColor="text1"/>
                <w:sz w:val="21"/>
              </w:rPr>
              <w:t>）</w:t>
            </w:r>
          </w:p>
        </w:tc>
        <w:tc>
          <w:tcPr>
            <w:tcW w:w="1000" w:type="pct"/>
          </w:tcPr>
          <w:p w14:paraId="41606A72"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0.797***</w:t>
            </w:r>
          </w:p>
          <w:p w14:paraId="2AE05D79"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.331</w:t>
            </w:r>
            <w:r>
              <w:rPr>
                <w:color w:val="000000" w:themeColor="text1"/>
                <w:sz w:val="21"/>
              </w:rPr>
              <w:t>）</w:t>
            </w:r>
          </w:p>
        </w:tc>
        <w:tc>
          <w:tcPr>
            <w:tcW w:w="1000" w:type="pct"/>
          </w:tcPr>
          <w:p w14:paraId="7C6EBE6C"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0.779***</w:t>
            </w:r>
          </w:p>
          <w:p w14:paraId="3F8C42C6"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.331</w:t>
            </w:r>
            <w:r>
              <w:rPr>
                <w:rFonts w:hint="eastAsia"/>
                <w:color w:val="000000" w:themeColor="text1"/>
                <w:sz w:val="21"/>
              </w:rPr>
              <w:t>）</w:t>
            </w:r>
          </w:p>
        </w:tc>
        <w:tc>
          <w:tcPr>
            <w:tcW w:w="1000" w:type="pct"/>
          </w:tcPr>
          <w:p w14:paraId="02EA846B"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0.738**</w:t>
            </w:r>
          </w:p>
          <w:p w14:paraId="79E6B238"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.330</w:t>
            </w:r>
            <w:r>
              <w:rPr>
                <w:rFonts w:hint="eastAsia"/>
                <w:color w:val="000000" w:themeColor="text1"/>
                <w:sz w:val="21"/>
              </w:rPr>
              <w:t>）</w:t>
            </w:r>
          </w:p>
        </w:tc>
      </w:tr>
      <w:tr w:rsidR="0074777A" w14:paraId="77FEC218" w14:textId="77777777">
        <w:trPr>
          <w:jc w:val="center"/>
        </w:trPr>
        <w:tc>
          <w:tcPr>
            <w:tcW w:w="1000" w:type="pct"/>
          </w:tcPr>
          <w:p w14:paraId="706E2605"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贸易集团</w:t>
            </w:r>
          </w:p>
        </w:tc>
        <w:tc>
          <w:tcPr>
            <w:tcW w:w="1000" w:type="pct"/>
          </w:tcPr>
          <w:p w14:paraId="4CB582B4"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0.001</w:t>
            </w:r>
          </w:p>
          <w:p w14:paraId="6A641B04"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.192</w:t>
            </w:r>
            <w:r>
              <w:rPr>
                <w:rFonts w:hint="eastAsia"/>
                <w:color w:val="000000" w:themeColor="text1"/>
                <w:sz w:val="21"/>
              </w:rPr>
              <w:t>）</w:t>
            </w:r>
          </w:p>
        </w:tc>
        <w:tc>
          <w:tcPr>
            <w:tcW w:w="1000" w:type="pct"/>
          </w:tcPr>
          <w:p w14:paraId="1D6D4A50"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.042</w:t>
            </w:r>
          </w:p>
          <w:p w14:paraId="04C89B16"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.145</w:t>
            </w:r>
            <w:r>
              <w:rPr>
                <w:color w:val="000000" w:themeColor="text1"/>
                <w:sz w:val="21"/>
              </w:rPr>
              <w:t>）</w:t>
            </w:r>
          </w:p>
        </w:tc>
        <w:tc>
          <w:tcPr>
            <w:tcW w:w="1000" w:type="pct"/>
          </w:tcPr>
          <w:p w14:paraId="1EF23B10"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0.317</w:t>
            </w:r>
          </w:p>
          <w:p w14:paraId="4DD0A4C3"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.264</w:t>
            </w:r>
            <w:r>
              <w:rPr>
                <w:color w:val="000000" w:themeColor="text1"/>
                <w:sz w:val="21"/>
              </w:rPr>
              <w:t>）</w:t>
            </w:r>
          </w:p>
        </w:tc>
        <w:tc>
          <w:tcPr>
            <w:tcW w:w="1000" w:type="pct"/>
          </w:tcPr>
          <w:p w14:paraId="584D9F69"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.993***</w:t>
            </w:r>
          </w:p>
          <w:p w14:paraId="34E95F6E"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0.331</w:t>
            </w:r>
            <w:r>
              <w:rPr>
                <w:rFonts w:hint="eastAsia"/>
                <w:color w:val="000000" w:themeColor="text1"/>
                <w:sz w:val="21"/>
              </w:rPr>
              <w:t>)</w:t>
            </w:r>
          </w:p>
        </w:tc>
      </w:tr>
      <w:tr w:rsidR="0074777A" w14:paraId="734371DB" w14:textId="77777777">
        <w:trPr>
          <w:jc w:val="center"/>
        </w:trPr>
        <w:tc>
          <w:tcPr>
            <w:tcW w:w="1000" w:type="pct"/>
          </w:tcPr>
          <w:p w14:paraId="03690956"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贸易相互依赖</w:t>
            </w:r>
          </w:p>
        </w:tc>
        <w:tc>
          <w:tcPr>
            <w:tcW w:w="1000" w:type="pct"/>
          </w:tcPr>
          <w:p w14:paraId="6F97CA08"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32.613***</w:t>
            </w:r>
          </w:p>
          <w:p w14:paraId="2D2E920A"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7</w:t>
            </w:r>
            <w:r>
              <w:rPr>
                <w:color w:val="000000" w:themeColor="text1"/>
                <w:sz w:val="21"/>
              </w:rPr>
              <w:t>.428</w:t>
            </w:r>
            <w:r>
              <w:rPr>
                <w:rFonts w:hint="eastAsia"/>
                <w:color w:val="000000" w:themeColor="text1"/>
                <w:sz w:val="21"/>
              </w:rPr>
              <w:t>）</w:t>
            </w:r>
          </w:p>
        </w:tc>
        <w:tc>
          <w:tcPr>
            <w:tcW w:w="1000" w:type="pct"/>
          </w:tcPr>
          <w:p w14:paraId="6EA54A25"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32.412***</w:t>
            </w:r>
          </w:p>
          <w:p w14:paraId="561A5657"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7</w:t>
            </w:r>
            <w:r>
              <w:rPr>
                <w:color w:val="000000" w:themeColor="text1"/>
                <w:sz w:val="21"/>
              </w:rPr>
              <w:t>.457</w:t>
            </w:r>
            <w:r>
              <w:rPr>
                <w:color w:val="000000" w:themeColor="text1"/>
                <w:sz w:val="21"/>
              </w:rPr>
              <w:t>）</w:t>
            </w:r>
          </w:p>
        </w:tc>
        <w:tc>
          <w:tcPr>
            <w:tcW w:w="1000" w:type="pct"/>
          </w:tcPr>
          <w:p w14:paraId="4B6F2CD5"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31.627***</w:t>
            </w:r>
          </w:p>
          <w:p w14:paraId="0317D06F"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7</w:t>
            </w:r>
            <w:r>
              <w:rPr>
                <w:color w:val="000000" w:themeColor="text1"/>
                <w:sz w:val="21"/>
              </w:rPr>
              <w:t>.498</w:t>
            </w:r>
            <w:r>
              <w:rPr>
                <w:color w:val="000000" w:themeColor="text1"/>
                <w:sz w:val="21"/>
              </w:rPr>
              <w:t>）</w:t>
            </w:r>
          </w:p>
        </w:tc>
        <w:tc>
          <w:tcPr>
            <w:tcW w:w="1000" w:type="pct"/>
          </w:tcPr>
          <w:p w14:paraId="43A3D8C3"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29.298***</w:t>
            </w:r>
          </w:p>
          <w:p w14:paraId="7FBF91A5"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7</w:t>
            </w:r>
            <w:r>
              <w:rPr>
                <w:color w:val="000000" w:themeColor="text1"/>
                <w:sz w:val="21"/>
              </w:rPr>
              <w:t>.402</w:t>
            </w:r>
            <w:r>
              <w:rPr>
                <w:color w:val="000000" w:themeColor="text1"/>
                <w:sz w:val="21"/>
              </w:rPr>
              <w:t>）</w:t>
            </w:r>
          </w:p>
        </w:tc>
      </w:tr>
      <w:tr w:rsidR="0074777A" w14:paraId="042514CF" w14:textId="77777777">
        <w:trPr>
          <w:jc w:val="center"/>
        </w:trPr>
        <w:tc>
          <w:tcPr>
            <w:tcW w:w="1000" w:type="pct"/>
          </w:tcPr>
          <w:p w14:paraId="7D73D59E"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GDP</w:t>
            </w:r>
          </w:p>
          <w:p w14:paraId="5FD7005D"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（高值）</w:t>
            </w:r>
          </w:p>
        </w:tc>
        <w:tc>
          <w:tcPr>
            <w:tcW w:w="1000" w:type="pct"/>
          </w:tcPr>
          <w:p w14:paraId="5635D443"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0.040</w:t>
            </w:r>
          </w:p>
          <w:p w14:paraId="6A1CFE6E"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.081</w:t>
            </w:r>
            <w:r>
              <w:rPr>
                <w:rFonts w:hint="eastAsia"/>
                <w:color w:val="000000" w:themeColor="text1"/>
                <w:sz w:val="21"/>
              </w:rPr>
              <w:t>）</w:t>
            </w:r>
          </w:p>
        </w:tc>
        <w:tc>
          <w:tcPr>
            <w:tcW w:w="1000" w:type="pct"/>
          </w:tcPr>
          <w:p w14:paraId="7559B7F8"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0.044</w:t>
            </w:r>
          </w:p>
          <w:p w14:paraId="0DF3A885"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.077</w:t>
            </w:r>
            <w:r>
              <w:rPr>
                <w:color w:val="000000" w:themeColor="text1"/>
                <w:sz w:val="21"/>
              </w:rPr>
              <w:t>）</w:t>
            </w:r>
          </w:p>
        </w:tc>
        <w:tc>
          <w:tcPr>
            <w:tcW w:w="1000" w:type="pct"/>
          </w:tcPr>
          <w:p w14:paraId="5794C0B8"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0.038</w:t>
            </w:r>
          </w:p>
          <w:p w14:paraId="00B23AD9"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.076</w:t>
            </w:r>
            <w:r>
              <w:rPr>
                <w:color w:val="000000" w:themeColor="text1"/>
                <w:sz w:val="21"/>
              </w:rPr>
              <w:t>）</w:t>
            </w:r>
          </w:p>
        </w:tc>
        <w:tc>
          <w:tcPr>
            <w:tcW w:w="1000" w:type="pct"/>
          </w:tcPr>
          <w:p w14:paraId="50884ECE"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0.038</w:t>
            </w:r>
          </w:p>
          <w:p w14:paraId="1844029E"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.076</w:t>
            </w:r>
            <w:r>
              <w:rPr>
                <w:color w:val="000000" w:themeColor="text1"/>
                <w:sz w:val="21"/>
              </w:rPr>
              <w:t>）</w:t>
            </w:r>
          </w:p>
        </w:tc>
      </w:tr>
      <w:tr w:rsidR="0074777A" w14:paraId="15CD5B08" w14:textId="77777777">
        <w:trPr>
          <w:jc w:val="center"/>
        </w:trPr>
        <w:tc>
          <w:tcPr>
            <w:tcW w:w="1000" w:type="pct"/>
          </w:tcPr>
          <w:p w14:paraId="1D9BFF86"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lastRenderedPageBreak/>
              <w:t>GDP</w:t>
            </w:r>
          </w:p>
          <w:p w14:paraId="04A6859C"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（低值）</w:t>
            </w:r>
          </w:p>
        </w:tc>
        <w:tc>
          <w:tcPr>
            <w:tcW w:w="1000" w:type="pct"/>
          </w:tcPr>
          <w:p w14:paraId="0360618E"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.177*</w:t>
            </w:r>
          </w:p>
          <w:p w14:paraId="238B3AB0"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.096</w:t>
            </w:r>
            <w:r>
              <w:rPr>
                <w:rFonts w:hint="eastAsia"/>
                <w:color w:val="000000" w:themeColor="text1"/>
                <w:sz w:val="21"/>
              </w:rPr>
              <w:t>）</w:t>
            </w:r>
          </w:p>
        </w:tc>
        <w:tc>
          <w:tcPr>
            <w:tcW w:w="1000" w:type="pct"/>
          </w:tcPr>
          <w:p w14:paraId="2F572AF6"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.178*</w:t>
            </w:r>
          </w:p>
          <w:p w14:paraId="3E17DB9C"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.096</w:t>
            </w:r>
            <w:r>
              <w:rPr>
                <w:color w:val="000000" w:themeColor="text1"/>
                <w:sz w:val="21"/>
              </w:rPr>
              <w:t>）</w:t>
            </w:r>
          </w:p>
        </w:tc>
        <w:tc>
          <w:tcPr>
            <w:tcW w:w="1000" w:type="pct"/>
          </w:tcPr>
          <w:p w14:paraId="3450CB03"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.175*</w:t>
            </w:r>
          </w:p>
          <w:p w14:paraId="1A88F5AE"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.095</w:t>
            </w:r>
            <w:r>
              <w:rPr>
                <w:color w:val="000000" w:themeColor="text1"/>
                <w:sz w:val="21"/>
              </w:rPr>
              <w:t>）</w:t>
            </w:r>
          </w:p>
        </w:tc>
        <w:tc>
          <w:tcPr>
            <w:tcW w:w="1000" w:type="pct"/>
          </w:tcPr>
          <w:p w14:paraId="1345C18C"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.157</w:t>
            </w:r>
          </w:p>
          <w:p w14:paraId="761EC736"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.095</w:t>
            </w:r>
            <w:r>
              <w:rPr>
                <w:color w:val="000000" w:themeColor="text1"/>
                <w:sz w:val="21"/>
              </w:rPr>
              <w:t>）</w:t>
            </w:r>
          </w:p>
        </w:tc>
      </w:tr>
      <w:tr w:rsidR="0074777A" w14:paraId="69AD549F" w14:textId="77777777">
        <w:trPr>
          <w:jc w:val="center"/>
        </w:trPr>
        <w:tc>
          <w:tcPr>
            <w:tcW w:w="1000" w:type="pct"/>
          </w:tcPr>
          <w:p w14:paraId="0229F17D"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人口</w:t>
            </w:r>
          </w:p>
          <w:p w14:paraId="1E220900"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（高值）</w:t>
            </w:r>
          </w:p>
        </w:tc>
        <w:tc>
          <w:tcPr>
            <w:tcW w:w="1000" w:type="pct"/>
          </w:tcPr>
          <w:p w14:paraId="1AC00E82"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.447***</w:t>
            </w:r>
          </w:p>
          <w:p w14:paraId="54F962F9"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.096</w:t>
            </w:r>
            <w:r>
              <w:rPr>
                <w:rFonts w:hint="eastAsia"/>
                <w:color w:val="000000" w:themeColor="text1"/>
                <w:sz w:val="21"/>
              </w:rPr>
              <w:t>）</w:t>
            </w:r>
          </w:p>
        </w:tc>
        <w:tc>
          <w:tcPr>
            <w:tcW w:w="1000" w:type="pct"/>
          </w:tcPr>
          <w:p w14:paraId="7E56CAD0"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.447***</w:t>
            </w:r>
          </w:p>
          <w:p w14:paraId="62AF7E07"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.096</w:t>
            </w:r>
            <w:r>
              <w:rPr>
                <w:color w:val="000000" w:themeColor="text1"/>
                <w:sz w:val="21"/>
              </w:rPr>
              <w:t>）</w:t>
            </w:r>
          </w:p>
        </w:tc>
        <w:tc>
          <w:tcPr>
            <w:tcW w:w="1000" w:type="pct"/>
          </w:tcPr>
          <w:p w14:paraId="0182C51D"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.465***</w:t>
            </w:r>
          </w:p>
          <w:p w14:paraId="10D09299"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.096</w:t>
            </w:r>
            <w:r>
              <w:rPr>
                <w:color w:val="000000" w:themeColor="text1"/>
                <w:sz w:val="21"/>
              </w:rPr>
              <w:t>）</w:t>
            </w:r>
          </w:p>
        </w:tc>
        <w:tc>
          <w:tcPr>
            <w:tcW w:w="1000" w:type="pct"/>
          </w:tcPr>
          <w:p w14:paraId="2C94BFBE"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.459***</w:t>
            </w:r>
          </w:p>
          <w:p w14:paraId="618C97ED"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.095</w:t>
            </w:r>
            <w:r>
              <w:rPr>
                <w:color w:val="000000" w:themeColor="text1"/>
                <w:sz w:val="21"/>
              </w:rPr>
              <w:t>）</w:t>
            </w:r>
          </w:p>
        </w:tc>
      </w:tr>
      <w:tr w:rsidR="0074777A" w14:paraId="1C8D1484" w14:textId="77777777">
        <w:trPr>
          <w:jc w:val="center"/>
        </w:trPr>
        <w:tc>
          <w:tcPr>
            <w:tcW w:w="1000" w:type="pct"/>
          </w:tcPr>
          <w:p w14:paraId="3994411D"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人口</w:t>
            </w:r>
          </w:p>
          <w:p w14:paraId="0792B7DA"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（低值）</w:t>
            </w:r>
          </w:p>
        </w:tc>
        <w:tc>
          <w:tcPr>
            <w:tcW w:w="1000" w:type="pct"/>
          </w:tcPr>
          <w:p w14:paraId="22A3D028"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.356***</w:t>
            </w:r>
          </w:p>
          <w:p w14:paraId="01755D96"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.097</w:t>
            </w:r>
            <w:r>
              <w:rPr>
                <w:rFonts w:hint="eastAsia"/>
                <w:color w:val="000000" w:themeColor="text1"/>
                <w:sz w:val="21"/>
              </w:rPr>
              <w:t>）</w:t>
            </w:r>
          </w:p>
        </w:tc>
        <w:tc>
          <w:tcPr>
            <w:tcW w:w="1000" w:type="pct"/>
          </w:tcPr>
          <w:p w14:paraId="0E93E8CF"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.356***</w:t>
            </w:r>
          </w:p>
          <w:p w14:paraId="5B571235"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.097</w:t>
            </w:r>
            <w:r>
              <w:rPr>
                <w:color w:val="000000" w:themeColor="text1"/>
                <w:sz w:val="21"/>
              </w:rPr>
              <w:t>）</w:t>
            </w:r>
          </w:p>
        </w:tc>
        <w:tc>
          <w:tcPr>
            <w:tcW w:w="1000" w:type="pct"/>
          </w:tcPr>
          <w:p w14:paraId="36626BC2"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.339***</w:t>
            </w:r>
          </w:p>
          <w:p w14:paraId="78CCD44E"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.097</w:t>
            </w:r>
            <w:r>
              <w:rPr>
                <w:color w:val="000000" w:themeColor="text1"/>
                <w:sz w:val="21"/>
              </w:rPr>
              <w:t>）</w:t>
            </w:r>
          </w:p>
        </w:tc>
        <w:tc>
          <w:tcPr>
            <w:tcW w:w="1000" w:type="pct"/>
          </w:tcPr>
          <w:p w14:paraId="64F9A494"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.385***</w:t>
            </w:r>
          </w:p>
          <w:p w14:paraId="582B9F5A"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.098</w:t>
            </w:r>
            <w:r>
              <w:rPr>
                <w:color w:val="000000" w:themeColor="text1"/>
                <w:sz w:val="21"/>
              </w:rPr>
              <w:t>）</w:t>
            </w:r>
          </w:p>
        </w:tc>
      </w:tr>
      <w:tr w:rsidR="0074777A" w14:paraId="507116E5" w14:textId="77777777">
        <w:trPr>
          <w:jc w:val="center"/>
        </w:trPr>
        <w:tc>
          <w:tcPr>
            <w:tcW w:w="1000" w:type="pct"/>
          </w:tcPr>
          <w:p w14:paraId="6B58D71B"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政体</w:t>
            </w:r>
          </w:p>
          <w:p w14:paraId="4A4107C4"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（高值）</w:t>
            </w:r>
          </w:p>
        </w:tc>
        <w:tc>
          <w:tcPr>
            <w:tcW w:w="1000" w:type="pct"/>
          </w:tcPr>
          <w:p w14:paraId="3BD3C5B1"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.056***</w:t>
            </w:r>
          </w:p>
          <w:p w14:paraId="4653E8D3"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.016</w:t>
            </w:r>
            <w:r>
              <w:rPr>
                <w:rFonts w:hint="eastAsia"/>
                <w:color w:val="000000" w:themeColor="text1"/>
                <w:sz w:val="21"/>
              </w:rPr>
              <w:t>）</w:t>
            </w:r>
          </w:p>
        </w:tc>
        <w:tc>
          <w:tcPr>
            <w:tcW w:w="1000" w:type="pct"/>
          </w:tcPr>
          <w:p w14:paraId="1C17B21C"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.056***</w:t>
            </w:r>
          </w:p>
          <w:p w14:paraId="54188C46"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.016</w:t>
            </w:r>
            <w:r>
              <w:rPr>
                <w:color w:val="000000" w:themeColor="text1"/>
                <w:sz w:val="21"/>
              </w:rPr>
              <w:t>）</w:t>
            </w:r>
          </w:p>
        </w:tc>
        <w:tc>
          <w:tcPr>
            <w:tcW w:w="1000" w:type="pct"/>
          </w:tcPr>
          <w:p w14:paraId="4CCA4ACC"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.056***</w:t>
            </w:r>
          </w:p>
          <w:p w14:paraId="07A44722"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.016</w:t>
            </w:r>
            <w:r>
              <w:rPr>
                <w:color w:val="000000" w:themeColor="text1"/>
                <w:sz w:val="21"/>
              </w:rPr>
              <w:t>）</w:t>
            </w:r>
          </w:p>
        </w:tc>
        <w:tc>
          <w:tcPr>
            <w:tcW w:w="1000" w:type="pct"/>
          </w:tcPr>
          <w:p w14:paraId="4449A0B8"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.056***</w:t>
            </w:r>
          </w:p>
          <w:p w14:paraId="57A7839E"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.016</w:t>
            </w:r>
            <w:r>
              <w:rPr>
                <w:color w:val="000000" w:themeColor="text1"/>
                <w:sz w:val="21"/>
              </w:rPr>
              <w:t>）</w:t>
            </w:r>
          </w:p>
        </w:tc>
      </w:tr>
      <w:tr w:rsidR="0074777A" w14:paraId="3E39645C" w14:textId="77777777">
        <w:trPr>
          <w:jc w:val="center"/>
        </w:trPr>
        <w:tc>
          <w:tcPr>
            <w:tcW w:w="1000" w:type="pct"/>
          </w:tcPr>
          <w:p w14:paraId="1D882882"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政体</w:t>
            </w:r>
          </w:p>
          <w:p w14:paraId="0B86CA7D"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（低值）</w:t>
            </w:r>
          </w:p>
        </w:tc>
        <w:tc>
          <w:tcPr>
            <w:tcW w:w="1000" w:type="pct"/>
          </w:tcPr>
          <w:p w14:paraId="4D12C6EC"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0.037***</w:t>
            </w:r>
          </w:p>
          <w:p w14:paraId="64661756"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.011</w:t>
            </w:r>
            <w:r>
              <w:rPr>
                <w:rFonts w:hint="eastAsia"/>
                <w:color w:val="000000" w:themeColor="text1"/>
                <w:sz w:val="21"/>
              </w:rPr>
              <w:t>）</w:t>
            </w:r>
          </w:p>
        </w:tc>
        <w:tc>
          <w:tcPr>
            <w:tcW w:w="1000" w:type="pct"/>
          </w:tcPr>
          <w:p w14:paraId="3B9A22A6"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0.037***</w:t>
            </w:r>
          </w:p>
          <w:p w14:paraId="232FFD11"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.011</w:t>
            </w:r>
            <w:r>
              <w:rPr>
                <w:color w:val="000000" w:themeColor="text1"/>
                <w:sz w:val="21"/>
              </w:rPr>
              <w:t>）</w:t>
            </w:r>
          </w:p>
        </w:tc>
        <w:tc>
          <w:tcPr>
            <w:tcW w:w="1000" w:type="pct"/>
          </w:tcPr>
          <w:p w14:paraId="030C48F3"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0.038***</w:t>
            </w:r>
          </w:p>
          <w:p w14:paraId="0957489B"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.011</w:t>
            </w:r>
            <w:r>
              <w:rPr>
                <w:color w:val="000000" w:themeColor="text1"/>
                <w:sz w:val="21"/>
              </w:rPr>
              <w:t>）</w:t>
            </w:r>
          </w:p>
        </w:tc>
        <w:tc>
          <w:tcPr>
            <w:tcW w:w="1000" w:type="pct"/>
          </w:tcPr>
          <w:p w14:paraId="748909DF"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0.044***</w:t>
            </w:r>
          </w:p>
          <w:p w14:paraId="484C9D3F"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.011</w:t>
            </w:r>
            <w:r>
              <w:rPr>
                <w:color w:val="000000" w:themeColor="text1"/>
                <w:sz w:val="21"/>
              </w:rPr>
              <w:t>）</w:t>
            </w:r>
          </w:p>
        </w:tc>
      </w:tr>
      <w:tr w:rsidR="0074777A" w14:paraId="3BE5E19F" w14:textId="77777777">
        <w:trPr>
          <w:jc w:val="center"/>
        </w:trPr>
        <w:tc>
          <w:tcPr>
            <w:tcW w:w="1000" w:type="pct"/>
          </w:tcPr>
          <w:p w14:paraId="3ACBFB88"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结盟</w:t>
            </w:r>
          </w:p>
        </w:tc>
        <w:tc>
          <w:tcPr>
            <w:tcW w:w="1000" w:type="pct"/>
          </w:tcPr>
          <w:p w14:paraId="3E7D6FA4"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.131</w:t>
            </w:r>
          </w:p>
          <w:p w14:paraId="6D30BB3F"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.135</w:t>
            </w:r>
            <w:r>
              <w:rPr>
                <w:rFonts w:hint="eastAsia"/>
                <w:color w:val="000000" w:themeColor="text1"/>
                <w:sz w:val="21"/>
              </w:rPr>
              <w:t>）</w:t>
            </w:r>
          </w:p>
        </w:tc>
        <w:tc>
          <w:tcPr>
            <w:tcW w:w="1000" w:type="pct"/>
          </w:tcPr>
          <w:p w14:paraId="018C4378"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.133</w:t>
            </w:r>
          </w:p>
          <w:p w14:paraId="7D051580"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.135</w:t>
            </w:r>
            <w:r>
              <w:rPr>
                <w:color w:val="000000" w:themeColor="text1"/>
                <w:sz w:val="21"/>
              </w:rPr>
              <w:t>）</w:t>
            </w:r>
          </w:p>
        </w:tc>
        <w:tc>
          <w:tcPr>
            <w:tcW w:w="1000" w:type="pct"/>
          </w:tcPr>
          <w:p w14:paraId="4716D792"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.152</w:t>
            </w:r>
          </w:p>
          <w:p w14:paraId="5258DC05"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.136</w:t>
            </w:r>
            <w:r>
              <w:rPr>
                <w:color w:val="000000" w:themeColor="text1"/>
                <w:sz w:val="21"/>
              </w:rPr>
              <w:t>）</w:t>
            </w:r>
          </w:p>
        </w:tc>
        <w:tc>
          <w:tcPr>
            <w:tcW w:w="1000" w:type="pct"/>
          </w:tcPr>
          <w:p w14:paraId="35FD9FCE"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.077</w:t>
            </w:r>
          </w:p>
          <w:p w14:paraId="5DE88291"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.136</w:t>
            </w:r>
            <w:r>
              <w:rPr>
                <w:color w:val="000000" w:themeColor="text1"/>
                <w:sz w:val="21"/>
              </w:rPr>
              <w:t>）</w:t>
            </w:r>
          </w:p>
        </w:tc>
      </w:tr>
      <w:tr w:rsidR="0074777A" w14:paraId="1771F38C" w14:textId="77777777">
        <w:trPr>
          <w:jc w:val="center"/>
        </w:trPr>
        <w:tc>
          <w:tcPr>
            <w:tcW w:w="1000" w:type="pct"/>
          </w:tcPr>
          <w:p w14:paraId="7D0D6EA5"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首都距离</w:t>
            </w:r>
          </w:p>
        </w:tc>
        <w:tc>
          <w:tcPr>
            <w:tcW w:w="1000" w:type="pct"/>
          </w:tcPr>
          <w:p w14:paraId="075AA0A3"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0.677***</w:t>
            </w:r>
          </w:p>
          <w:p w14:paraId="3AD147E2"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.082</w:t>
            </w:r>
            <w:r>
              <w:rPr>
                <w:rFonts w:hint="eastAsia"/>
                <w:color w:val="000000" w:themeColor="text1"/>
                <w:sz w:val="21"/>
              </w:rPr>
              <w:t>）</w:t>
            </w:r>
          </w:p>
        </w:tc>
        <w:tc>
          <w:tcPr>
            <w:tcW w:w="1000" w:type="pct"/>
          </w:tcPr>
          <w:p w14:paraId="09BF8B90"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0.674***</w:t>
            </w:r>
          </w:p>
          <w:p w14:paraId="1459BA5A"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.083</w:t>
            </w:r>
            <w:r>
              <w:rPr>
                <w:color w:val="000000" w:themeColor="text1"/>
                <w:sz w:val="21"/>
              </w:rPr>
              <w:t>）</w:t>
            </w:r>
          </w:p>
        </w:tc>
        <w:tc>
          <w:tcPr>
            <w:tcW w:w="1000" w:type="pct"/>
          </w:tcPr>
          <w:p w14:paraId="514EDA86"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0.659***</w:t>
            </w:r>
          </w:p>
          <w:p w14:paraId="592219A0"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.083</w:t>
            </w:r>
            <w:r>
              <w:rPr>
                <w:color w:val="000000" w:themeColor="text1"/>
                <w:sz w:val="21"/>
              </w:rPr>
              <w:t>）</w:t>
            </w:r>
          </w:p>
        </w:tc>
        <w:tc>
          <w:tcPr>
            <w:tcW w:w="1000" w:type="pct"/>
          </w:tcPr>
          <w:p w14:paraId="0C3DEBE4"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0.678</w:t>
            </w:r>
            <w:r>
              <w:rPr>
                <w:rFonts w:hint="eastAsia"/>
                <w:color w:val="000000" w:themeColor="text1"/>
                <w:sz w:val="21"/>
              </w:rPr>
              <w:t>*</w:t>
            </w:r>
            <w:r>
              <w:rPr>
                <w:color w:val="000000" w:themeColor="text1"/>
                <w:sz w:val="21"/>
              </w:rPr>
              <w:t>**</w:t>
            </w:r>
          </w:p>
          <w:p w14:paraId="3E8F385C"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.082</w:t>
            </w:r>
            <w:r>
              <w:rPr>
                <w:color w:val="000000" w:themeColor="text1"/>
                <w:sz w:val="21"/>
              </w:rPr>
              <w:t>）</w:t>
            </w:r>
          </w:p>
        </w:tc>
      </w:tr>
      <w:tr w:rsidR="0074777A" w14:paraId="69498C93" w14:textId="77777777">
        <w:trPr>
          <w:jc w:val="center"/>
        </w:trPr>
        <w:tc>
          <w:tcPr>
            <w:tcW w:w="1000" w:type="pct"/>
          </w:tcPr>
          <w:p w14:paraId="0998F856"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接壤</w:t>
            </w:r>
          </w:p>
        </w:tc>
        <w:tc>
          <w:tcPr>
            <w:tcW w:w="1000" w:type="pct"/>
          </w:tcPr>
          <w:p w14:paraId="4C7BB0BE"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2</w:t>
            </w:r>
            <w:r>
              <w:rPr>
                <w:color w:val="000000" w:themeColor="text1"/>
                <w:sz w:val="21"/>
              </w:rPr>
              <w:t>.933***</w:t>
            </w:r>
          </w:p>
          <w:p w14:paraId="40383706"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.181</w:t>
            </w:r>
            <w:r>
              <w:rPr>
                <w:rFonts w:hint="eastAsia"/>
                <w:color w:val="000000" w:themeColor="text1"/>
                <w:sz w:val="21"/>
              </w:rPr>
              <w:t>）</w:t>
            </w:r>
          </w:p>
        </w:tc>
        <w:tc>
          <w:tcPr>
            <w:tcW w:w="1000" w:type="pct"/>
          </w:tcPr>
          <w:p w14:paraId="47A3BE64"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2</w:t>
            </w:r>
            <w:r>
              <w:rPr>
                <w:color w:val="000000" w:themeColor="text1"/>
                <w:sz w:val="21"/>
              </w:rPr>
              <w:t>.937***</w:t>
            </w:r>
          </w:p>
          <w:p w14:paraId="6FCBDAAA"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.182</w:t>
            </w:r>
            <w:r>
              <w:rPr>
                <w:color w:val="000000" w:themeColor="text1"/>
                <w:sz w:val="21"/>
              </w:rPr>
              <w:t>）</w:t>
            </w:r>
          </w:p>
        </w:tc>
        <w:tc>
          <w:tcPr>
            <w:tcW w:w="1000" w:type="pct"/>
          </w:tcPr>
          <w:p w14:paraId="7A90B1E0"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2</w:t>
            </w:r>
            <w:r>
              <w:rPr>
                <w:color w:val="000000" w:themeColor="text1"/>
                <w:sz w:val="21"/>
              </w:rPr>
              <w:t>.937***</w:t>
            </w:r>
          </w:p>
          <w:p w14:paraId="1C04E3D3"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.182</w:t>
            </w:r>
            <w:r>
              <w:rPr>
                <w:color w:val="000000" w:themeColor="text1"/>
                <w:sz w:val="21"/>
              </w:rPr>
              <w:t>）</w:t>
            </w:r>
          </w:p>
        </w:tc>
        <w:tc>
          <w:tcPr>
            <w:tcW w:w="1000" w:type="pct"/>
          </w:tcPr>
          <w:p w14:paraId="02A4DC77"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2</w:t>
            </w:r>
            <w:r>
              <w:rPr>
                <w:color w:val="000000" w:themeColor="text1"/>
                <w:sz w:val="21"/>
              </w:rPr>
              <w:t>.989***</w:t>
            </w:r>
          </w:p>
          <w:p w14:paraId="09AA674C"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.181</w:t>
            </w:r>
            <w:r>
              <w:rPr>
                <w:color w:val="000000" w:themeColor="text1"/>
                <w:sz w:val="21"/>
              </w:rPr>
              <w:t>）</w:t>
            </w:r>
          </w:p>
        </w:tc>
      </w:tr>
      <w:tr w:rsidR="0074777A" w14:paraId="5C611B03" w14:textId="77777777">
        <w:trPr>
          <w:jc w:val="center"/>
        </w:trPr>
        <w:tc>
          <w:tcPr>
            <w:tcW w:w="1000" w:type="pct"/>
          </w:tcPr>
          <w:p w14:paraId="45A2DC8D"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实力比</w:t>
            </w:r>
          </w:p>
        </w:tc>
        <w:tc>
          <w:tcPr>
            <w:tcW w:w="1000" w:type="pct"/>
          </w:tcPr>
          <w:p w14:paraId="13F3F321"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0.266**</w:t>
            </w:r>
          </w:p>
          <w:p w14:paraId="10C2EDAB"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.115</w:t>
            </w:r>
            <w:r>
              <w:rPr>
                <w:rFonts w:hint="eastAsia"/>
                <w:color w:val="000000" w:themeColor="text1"/>
                <w:sz w:val="21"/>
              </w:rPr>
              <w:t>）</w:t>
            </w:r>
          </w:p>
        </w:tc>
        <w:tc>
          <w:tcPr>
            <w:tcW w:w="1000" w:type="pct"/>
          </w:tcPr>
          <w:p w14:paraId="212460D6"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0.263**</w:t>
            </w:r>
          </w:p>
          <w:p w14:paraId="0BA3AF90"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.115</w:t>
            </w:r>
            <w:r>
              <w:rPr>
                <w:color w:val="000000" w:themeColor="text1"/>
                <w:sz w:val="21"/>
              </w:rPr>
              <w:t>）</w:t>
            </w:r>
          </w:p>
        </w:tc>
        <w:tc>
          <w:tcPr>
            <w:tcW w:w="1000" w:type="pct"/>
          </w:tcPr>
          <w:p w14:paraId="2192D52C"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0.294***</w:t>
            </w:r>
          </w:p>
          <w:p w14:paraId="1908B2C2"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.182</w:t>
            </w:r>
            <w:r>
              <w:rPr>
                <w:rFonts w:hint="eastAsia"/>
                <w:color w:val="000000" w:themeColor="text1"/>
                <w:sz w:val="21"/>
              </w:rPr>
              <w:t>）</w:t>
            </w:r>
          </w:p>
        </w:tc>
        <w:tc>
          <w:tcPr>
            <w:tcW w:w="1000" w:type="pct"/>
          </w:tcPr>
          <w:p w14:paraId="7DBE71AC"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0.248***</w:t>
            </w:r>
          </w:p>
          <w:p w14:paraId="0E1BD257"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.115</w:t>
            </w:r>
            <w:r>
              <w:rPr>
                <w:color w:val="000000" w:themeColor="text1"/>
                <w:sz w:val="21"/>
              </w:rPr>
              <w:t>）</w:t>
            </w:r>
          </w:p>
        </w:tc>
      </w:tr>
      <w:tr w:rsidR="0074777A" w14:paraId="4CFA9D15" w14:textId="77777777">
        <w:trPr>
          <w:jc w:val="center"/>
        </w:trPr>
        <w:tc>
          <w:tcPr>
            <w:tcW w:w="1000" w:type="pct"/>
          </w:tcPr>
          <w:p w14:paraId="14561FE7"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大国</w:t>
            </w:r>
          </w:p>
        </w:tc>
        <w:tc>
          <w:tcPr>
            <w:tcW w:w="1000" w:type="pct"/>
          </w:tcPr>
          <w:p w14:paraId="4712A447"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1</w:t>
            </w:r>
            <w:r>
              <w:rPr>
                <w:color w:val="000000" w:themeColor="text1"/>
                <w:sz w:val="21"/>
              </w:rPr>
              <w:t>.360***</w:t>
            </w:r>
          </w:p>
          <w:p w14:paraId="31351CF3"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.183</w:t>
            </w:r>
            <w:r>
              <w:rPr>
                <w:rFonts w:hint="eastAsia"/>
                <w:color w:val="000000" w:themeColor="text1"/>
                <w:sz w:val="21"/>
              </w:rPr>
              <w:t>）</w:t>
            </w:r>
          </w:p>
        </w:tc>
        <w:tc>
          <w:tcPr>
            <w:tcW w:w="1000" w:type="pct"/>
          </w:tcPr>
          <w:p w14:paraId="5DA451FE"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1</w:t>
            </w:r>
            <w:r>
              <w:rPr>
                <w:color w:val="000000" w:themeColor="text1"/>
                <w:sz w:val="21"/>
              </w:rPr>
              <w:t>.352***</w:t>
            </w:r>
          </w:p>
          <w:p w14:paraId="03EA7490"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.174</w:t>
            </w:r>
            <w:r>
              <w:rPr>
                <w:color w:val="000000" w:themeColor="text1"/>
                <w:sz w:val="21"/>
              </w:rPr>
              <w:t>）</w:t>
            </w:r>
          </w:p>
        </w:tc>
        <w:tc>
          <w:tcPr>
            <w:tcW w:w="1000" w:type="pct"/>
          </w:tcPr>
          <w:p w14:paraId="54867262"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1</w:t>
            </w:r>
            <w:r>
              <w:rPr>
                <w:color w:val="000000" w:themeColor="text1"/>
                <w:sz w:val="21"/>
              </w:rPr>
              <w:t>.378***</w:t>
            </w:r>
          </w:p>
          <w:p w14:paraId="44DEEAAD" w14:textId="77777777" w:rsidR="0074777A" w:rsidRDefault="00000000">
            <w:pPr>
              <w:tabs>
                <w:tab w:val="left" w:pos="3890"/>
              </w:tabs>
              <w:spacing w:line="276" w:lineRule="auto"/>
              <w:jc w:val="center"/>
              <w:rPr>
                <w:color w:val="000000" w:themeColor="text1"/>
                <w:sz w:val="21"/>
              </w:rPr>
            </w:pPr>
            <w:r>
              <w:rPr>
                <w:color w:val="000000" w:themeColor="text1"/>
                <w:sz w:val="21"/>
              </w:rPr>
              <w:t>（</w:t>
            </w:r>
            <w:r>
              <w:rPr>
                <w:rFonts w:hint="eastAsia"/>
                <w:color w:val="000000" w:themeColor="text1"/>
                <w:sz w:val="21"/>
              </w:rPr>
              <w:t>0</w:t>
            </w:r>
            <w:r>
              <w:rPr>
                <w:color w:val="000000" w:themeColor="text1"/>
                <w:sz w:val="21"/>
              </w:rPr>
              <w:t>.172</w:t>
            </w:r>
            <w:r>
              <w:rPr>
                <w:color w:val="000000" w:themeColor="text1"/>
                <w:sz w:val="21"/>
              </w:rPr>
              <w:t>）</w:t>
            </w:r>
          </w:p>
        </w:tc>
        <w:tc>
          <w:tcPr>
            <w:tcW w:w="1000" w:type="pct"/>
          </w:tcPr>
          <w:p w14:paraId="36DDB6DB"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1</w:t>
            </w:r>
            <w:r>
              <w:rPr>
                <w:color w:val="000000" w:themeColor="text1"/>
                <w:sz w:val="21"/>
              </w:rPr>
              <w:t>.411***</w:t>
            </w:r>
          </w:p>
          <w:p w14:paraId="72BCB863"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.171</w:t>
            </w:r>
            <w:r>
              <w:rPr>
                <w:color w:val="000000" w:themeColor="text1"/>
                <w:sz w:val="21"/>
              </w:rPr>
              <w:t>）</w:t>
            </w:r>
          </w:p>
        </w:tc>
      </w:tr>
      <w:tr w:rsidR="0074777A" w14:paraId="36598407" w14:textId="77777777">
        <w:trPr>
          <w:jc w:val="center"/>
        </w:trPr>
        <w:tc>
          <w:tcPr>
            <w:tcW w:w="1000" w:type="pct"/>
          </w:tcPr>
          <w:p w14:paraId="456916DB"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常数项</w:t>
            </w:r>
          </w:p>
        </w:tc>
        <w:tc>
          <w:tcPr>
            <w:tcW w:w="1000" w:type="pct"/>
          </w:tcPr>
          <w:p w14:paraId="6B9E9C6F"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12.299</w:t>
            </w:r>
          </w:p>
        </w:tc>
        <w:tc>
          <w:tcPr>
            <w:tcW w:w="1000" w:type="pct"/>
          </w:tcPr>
          <w:p w14:paraId="3EE4361A"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12.256</w:t>
            </w:r>
          </w:p>
        </w:tc>
        <w:tc>
          <w:tcPr>
            <w:tcW w:w="1000" w:type="pct"/>
          </w:tcPr>
          <w:p w14:paraId="53FC4CF3"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12.595</w:t>
            </w:r>
          </w:p>
        </w:tc>
        <w:tc>
          <w:tcPr>
            <w:tcW w:w="1000" w:type="pct"/>
          </w:tcPr>
          <w:p w14:paraId="1120E763"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w:t>
            </w:r>
            <w:r>
              <w:rPr>
                <w:color w:val="000000" w:themeColor="text1"/>
                <w:sz w:val="21"/>
              </w:rPr>
              <w:t>13.043</w:t>
            </w:r>
          </w:p>
        </w:tc>
      </w:tr>
      <w:tr w:rsidR="0074777A" w14:paraId="34BC5769" w14:textId="77777777">
        <w:trPr>
          <w:jc w:val="center"/>
        </w:trPr>
        <w:tc>
          <w:tcPr>
            <w:tcW w:w="1000" w:type="pct"/>
          </w:tcPr>
          <w:p w14:paraId="232AC9D3"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样本量</w:t>
            </w:r>
          </w:p>
        </w:tc>
        <w:tc>
          <w:tcPr>
            <w:tcW w:w="1000" w:type="pct"/>
          </w:tcPr>
          <w:p w14:paraId="3B8D6FDB" w14:textId="77777777" w:rsidR="0074777A" w:rsidRDefault="00000000">
            <w:pPr>
              <w:tabs>
                <w:tab w:val="left" w:pos="3890"/>
              </w:tabs>
              <w:spacing w:line="276" w:lineRule="auto"/>
              <w:jc w:val="center"/>
              <w:rPr>
                <w:color w:val="000000" w:themeColor="text1"/>
                <w:sz w:val="21"/>
              </w:rPr>
            </w:pPr>
            <w:r>
              <w:rPr>
                <w:color w:val="000000" w:themeColor="text1"/>
                <w:sz w:val="21"/>
              </w:rPr>
              <w:t>151026</w:t>
            </w:r>
          </w:p>
        </w:tc>
        <w:tc>
          <w:tcPr>
            <w:tcW w:w="1000" w:type="pct"/>
          </w:tcPr>
          <w:p w14:paraId="3C08F3FC" w14:textId="77777777" w:rsidR="0074777A" w:rsidRDefault="00000000">
            <w:pPr>
              <w:tabs>
                <w:tab w:val="left" w:pos="3890"/>
              </w:tabs>
              <w:spacing w:line="276" w:lineRule="auto"/>
              <w:jc w:val="center"/>
              <w:rPr>
                <w:color w:val="000000" w:themeColor="text1"/>
                <w:sz w:val="21"/>
              </w:rPr>
            </w:pPr>
            <w:r>
              <w:rPr>
                <w:color w:val="000000" w:themeColor="text1"/>
                <w:sz w:val="21"/>
              </w:rPr>
              <w:t>151026</w:t>
            </w:r>
          </w:p>
        </w:tc>
        <w:tc>
          <w:tcPr>
            <w:tcW w:w="1000" w:type="pct"/>
          </w:tcPr>
          <w:p w14:paraId="3E84D2B4"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1</w:t>
            </w:r>
            <w:r>
              <w:rPr>
                <w:color w:val="000000" w:themeColor="text1"/>
                <w:sz w:val="21"/>
              </w:rPr>
              <w:t>51026</w:t>
            </w:r>
          </w:p>
        </w:tc>
        <w:tc>
          <w:tcPr>
            <w:tcW w:w="1000" w:type="pct"/>
          </w:tcPr>
          <w:p w14:paraId="08941A29"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1</w:t>
            </w:r>
            <w:r>
              <w:rPr>
                <w:color w:val="000000" w:themeColor="text1"/>
                <w:sz w:val="21"/>
              </w:rPr>
              <w:t>51026</w:t>
            </w:r>
          </w:p>
        </w:tc>
      </w:tr>
      <w:tr w:rsidR="0074777A" w14:paraId="4E1BF645" w14:textId="77777777">
        <w:trPr>
          <w:jc w:val="center"/>
        </w:trPr>
        <w:tc>
          <w:tcPr>
            <w:tcW w:w="1000" w:type="pct"/>
          </w:tcPr>
          <w:p w14:paraId="387219AF"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Pseudo R</w:t>
            </w:r>
            <w:r>
              <w:rPr>
                <w:color w:val="000000" w:themeColor="text1"/>
                <w:sz w:val="21"/>
                <w:vertAlign w:val="superscript"/>
              </w:rPr>
              <w:t>2</w:t>
            </w:r>
          </w:p>
        </w:tc>
        <w:tc>
          <w:tcPr>
            <w:tcW w:w="1000" w:type="pct"/>
          </w:tcPr>
          <w:p w14:paraId="0C500D71"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.369</w:t>
            </w:r>
          </w:p>
        </w:tc>
        <w:tc>
          <w:tcPr>
            <w:tcW w:w="1000" w:type="pct"/>
          </w:tcPr>
          <w:p w14:paraId="76206ABC"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.369</w:t>
            </w:r>
          </w:p>
        </w:tc>
        <w:tc>
          <w:tcPr>
            <w:tcW w:w="1000" w:type="pct"/>
          </w:tcPr>
          <w:p w14:paraId="54ABA176"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.369</w:t>
            </w:r>
          </w:p>
        </w:tc>
        <w:tc>
          <w:tcPr>
            <w:tcW w:w="1000" w:type="pct"/>
          </w:tcPr>
          <w:p w14:paraId="575E0CC0" w14:textId="77777777" w:rsidR="0074777A" w:rsidRDefault="00000000">
            <w:pPr>
              <w:tabs>
                <w:tab w:val="left" w:pos="3890"/>
              </w:tabs>
              <w:spacing w:line="276" w:lineRule="auto"/>
              <w:jc w:val="center"/>
              <w:rPr>
                <w:color w:val="000000" w:themeColor="text1"/>
                <w:sz w:val="21"/>
              </w:rPr>
            </w:pPr>
            <w:r>
              <w:rPr>
                <w:rFonts w:hint="eastAsia"/>
                <w:color w:val="000000" w:themeColor="text1"/>
                <w:sz w:val="21"/>
              </w:rPr>
              <w:t>0</w:t>
            </w:r>
            <w:r>
              <w:rPr>
                <w:color w:val="000000" w:themeColor="text1"/>
                <w:sz w:val="21"/>
              </w:rPr>
              <w:t>.371</w:t>
            </w:r>
          </w:p>
        </w:tc>
      </w:tr>
    </w:tbl>
    <w:p w14:paraId="21C38AB6" w14:textId="77777777" w:rsidR="0074777A" w:rsidRDefault="00000000">
      <w:pPr>
        <w:tabs>
          <w:tab w:val="left" w:pos="642"/>
        </w:tabs>
        <w:rPr>
          <w:color w:val="000000" w:themeColor="text1"/>
          <w:sz w:val="21"/>
        </w:rPr>
      </w:pPr>
      <w:r>
        <w:rPr>
          <w:rFonts w:hint="eastAsia"/>
          <w:color w:val="000000" w:themeColor="text1"/>
          <w:sz w:val="21"/>
        </w:rPr>
        <w:t>资料来源：笔者自制</w:t>
      </w:r>
    </w:p>
    <w:p w14:paraId="65AD3332" w14:textId="77777777" w:rsidR="0074777A" w:rsidRDefault="00000000">
      <w:pPr>
        <w:tabs>
          <w:tab w:val="left" w:pos="642"/>
        </w:tabs>
        <w:rPr>
          <w:rFonts w:cs="Times New Roman"/>
          <w:color w:val="000000" w:themeColor="text1"/>
          <w:sz w:val="21"/>
        </w:rPr>
      </w:pPr>
      <w:r>
        <w:rPr>
          <w:rFonts w:hint="eastAsia"/>
          <w:color w:val="000000" w:themeColor="text1"/>
          <w:sz w:val="21"/>
        </w:rPr>
        <w:t>注</w:t>
      </w:r>
      <w:r>
        <w:rPr>
          <w:color w:val="000000" w:themeColor="text1"/>
          <w:sz w:val="21"/>
        </w:rPr>
        <w:t>:</w:t>
      </w:r>
      <w:r>
        <w:rPr>
          <w:rFonts w:hint="eastAsia"/>
          <w:color w:val="000000" w:themeColor="text1"/>
          <w:sz w:val="21"/>
        </w:rPr>
        <w:t>（</w:t>
      </w:r>
      <w:r>
        <w:rPr>
          <w:rFonts w:cs="Times New Roman"/>
          <w:color w:val="000000" w:themeColor="text1"/>
          <w:sz w:val="21"/>
          <w:szCs w:val="24"/>
        </w:rPr>
        <w:t>1</w:t>
      </w:r>
      <w:r>
        <w:rPr>
          <w:rFonts w:hint="eastAsia"/>
          <w:color w:val="000000" w:themeColor="text1"/>
          <w:sz w:val="21"/>
        </w:rPr>
        <w:t>）括号内的数字为标准误；（</w:t>
      </w:r>
      <w:r>
        <w:rPr>
          <w:rFonts w:cs="Times New Roman" w:hint="eastAsia"/>
          <w:color w:val="000000" w:themeColor="text1"/>
          <w:sz w:val="21"/>
          <w:szCs w:val="24"/>
        </w:rPr>
        <w:t>2</w:t>
      </w:r>
      <w:r>
        <w:rPr>
          <w:rFonts w:hint="eastAsia"/>
          <w:color w:val="000000" w:themeColor="text1"/>
          <w:sz w:val="21"/>
        </w:rPr>
        <w:t>）</w:t>
      </w:r>
      <w:r>
        <w:rPr>
          <w:color w:val="000000" w:themeColor="text1"/>
          <w:sz w:val="21"/>
        </w:rPr>
        <w:t xml:space="preserve"> </w:t>
      </w:r>
      <w:r>
        <w:rPr>
          <w:rFonts w:cs="Times New Roman"/>
          <w:color w:val="000000" w:themeColor="text1"/>
          <w:sz w:val="21"/>
        </w:rPr>
        <w:t>*p&lt;0.1; **p&lt;0.05; ***p&lt;0.01.</w:t>
      </w:r>
    </w:p>
    <w:p w14:paraId="4091DF27" w14:textId="77777777" w:rsidR="0074777A" w:rsidRDefault="00000000">
      <w:pPr>
        <w:tabs>
          <w:tab w:val="left" w:pos="3471"/>
        </w:tabs>
        <w:spacing w:line="480" w:lineRule="auto"/>
        <w:ind w:firstLineChars="200" w:firstLine="480"/>
      </w:pPr>
      <w:r>
        <w:rPr>
          <w:rFonts w:hint="eastAsia"/>
        </w:rPr>
        <w:t>（三）稳健性检验</w:t>
      </w:r>
    </w:p>
    <w:p w14:paraId="372ABAC7" w14:textId="77777777" w:rsidR="0074777A" w:rsidRDefault="00000000">
      <w:pPr>
        <w:tabs>
          <w:tab w:val="left" w:pos="3471"/>
        </w:tabs>
        <w:spacing w:line="480" w:lineRule="auto"/>
        <w:ind w:firstLineChars="200" w:firstLine="480"/>
        <w:rPr>
          <w:color w:val="000000" w:themeColor="text1"/>
        </w:rPr>
      </w:pPr>
      <w:r>
        <w:rPr>
          <w:rFonts w:hint="eastAsia"/>
        </w:rPr>
        <w:t>表</w:t>
      </w:r>
      <w:r>
        <w:rPr>
          <w:rFonts w:hint="eastAsia"/>
        </w:rPr>
        <w:t>2</w:t>
      </w:r>
      <w:r>
        <w:rPr>
          <w:rFonts w:hint="eastAsia"/>
        </w:rPr>
        <w:t>和表</w:t>
      </w:r>
      <w:r>
        <w:rPr>
          <w:rFonts w:hint="eastAsia"/>
        </w:rPr>
        <w:t>3</w:t>
      </w:r>
      <w:r>
        <w:rPr>
          <w:rFonts w:hint="eastAsia"/>
        </w:rPr>
        <w:t>的基准回归支持我们的三个假设，为增强结果的稳健性，排除偶然性的影响，我们将进行三种稳健性检验。第一种是将</w:t>
      </w:r>
      <w:r>
        <w:rPr>
          <w:rFonts w:hint="eastAsia"/>
        </w:rPr>
        <w:t>GDP</w:t>
      </w:r>
      <w:r>
        <w:rPr>
          <w:rFonts w:hint="eastAsia"/>
        </w:rPr>
        <w:t>数据替换为人均</w:t>
      </w:r>
      <w:r>
        <w:rPr>
          <w:rFonts w:hint="eastAsia"/>
        </w:rPr>
        <w:t>GDP</w:t>
      </w:r>
      <w:r>
        <w:rPr>
          <w:rFonts w:hint="eastAsia"/>
        </w:rPr>
        <w:t>数据，第二种我们用敌对程度为</w:t>
      </w:r>
      <w:r>
        <w:rPr>
          <w:rFonts w:hint="eastAsia"/>
        </w:rPr>
        <w:t>3</w:t>
      </w:r>
      <w:r>
        <w:rPr>
          <w:rFonts w:hint="eastAsia"/>
        </w:rPr>
        <w:t>、</w:t>
      </w:r>
      <w:r>
        <w:rPr>
          <w:rFonts w:hint="eastAsia"/>
        </w:rPr>
        <w:t>4</w:t>
      </w:r>
      <w:r>
        <w:rPr>
          <w:rFonts w:hint="eastAsia"/>
        </w:rPr>
        <w:t>、</w:t>
      </w:r>
      <w:r>
        <w:rPr>
          <w:rFonts w:hint="eastAsia"/>
        </w:rPr>
        <w:t>5</w:t>
      </w:r>
      <w:r>
        <w:rPr>
          <w:rFonts w:hint="eastAsia"/>
        </w:rPr>
        <w:t>的国际冲突替代基准回归中敌对程度为</w:t>
      </w:r>
      <w:r>
        <w:rPr>
          <w:rFonts w:hint="eastAsia"/>
        </w:rPr>
        <w:t>4</w:t>
      </w:r>
      <w:r>
        <w:rPr>
          <w:rFonts w:hint="eastAsia"/>
        </w:rPr>
        <w:t>、</w:t>
      </w:r>
      <w:r>
        <w:rPr>
          <w:rFonts w:hint="eastAsia"/>
        </w:rPr>
        <w:t>5</w:t>
      </w:r>
      <w:r>
        <w:rPr>
          <w:rFonts w:hint="eastAsia"/>
        </w:rPr>
        <w:t>作为因变量。此外，我们增加</w:t>
      </w:r>
      <w:r>
        <w:rPr>
          <w:rFonts w:hint="eastAsia"/>
        </w:rPr>
        <w:t>Poisson</w:t>
      </w:r>
      <w:r>
        <w:rPr>
          <w:rFonts w:hint="eastAsia"/>
        </w:rPr>
        <w:t>模型进行对照</w:t>
      </w:r>
      <w:r>
        <w:rPr>
          <w:rFonts w:hint="eastAsia"/>
          <w:color w:val="000000" w:themeColor="text1"/>
        </w:rPr>
        <w:t>，它可以用于描述单位时间某事件发生的频数分布情况，通常用于描述稀有事件</w:t>
      </w:r>
      <w:r>
        <w:rPr>
          <w:rFonts w:hint="eastAsia"/>
          <w:color w:val="000000" w:themeColor="text1"/>
        </w:rPr>
        <w:t>/</w:t>
      </w:r>
      <w:r>
        <w:rPr>
          <w:rFonts w:hint="eastAsia"/>
          <w:color w:val="000000" w:themeColor="text1"/>
        </w:rPr>
        <w:t>小概率事件发生数的分布</w:t>
      </w:r>
      <w:r>
        <w:rPr>
          <w:rFonts w:hint="eastAsia"/>
        </w:rPr>
        <w:t>。需要说明的是，由于在对贸易集团的考察中，只有类别</w:t>
      </w:r>
      <w:r>
        <w:rPr>
          <w:rFonts w:hint="eastAsia"/>
        </w:rPr>
        <w:t>4</w:t>
      </w:r>
      <w:r>
        <w:rPr>
          <w:rFonts w:hint="eastAsia"/>
        </w:rPr>
        <w:t>显著，所以本文只检验该变量的稳健性</w:t>
      </w:r>
      <w:r>
        <w:rPr>
          <w:rFonts w:hint="eastAsia"/>
          <w:color w:val="000000" w:themeColor="text1"/>
        </w:rPr>
        <w:t>。可以看到，用人均</w:t>
      </w:r>
      <w:r>
        <w:rPr>
          <w:rFonts w:hint="eastAsia"/>
          <w:color w:val="000000" w:themeColor="text1"/>
        </w:rPr>
        <w:t>GDP</w:t>
      </w:r>
      <w:r>
        <w:rPr>
          <w:rFonts w:hint="eastAsia"/>
          <w:color w:val="000000" w:themeColor="text1"/>
        </w:rPr>
        <w:t>的数据替换并没有对自变量的</w:t>
      </w:r>
      <w:r>
        <w:rPr>
          <w:rFonts w:hint="eastAsia"/>
          <w:color w:val="000000" w:themeColor="text1"/>
        </w:rPr>
        <w:lastRenderedPageBreak/>
        <w:t>显著性有明显影响，而且人均</w:t>
      </w:r>
      <w:r>
        <w:rPr>
          <w:rFonts w:hint="eastAsia"/>
          <w:color w:val="000000" w:themeColor="text1"/>
        </w:rPr>
        <w:t>GDP</w:t>
      </w:r>
      <w:r>
        <w:rPr>
          <w:rFonts w:hint="eastAsia"/>
          <w:color w:val="000000" w:themeColor="text1"/>
        </w:rPr>
        <w:t>对国际冲突的影响也不显著。在第二种显著性检验中，可以看到因变量的变化对贸易最大流量和贸易集团的影响并不大，两个核心自变量依然显著。此外，</w:t>
      </w:r>
      <w:r>
        <w:rPr>
          <w:rFonts w:hint="eastAsia"/>
          <w:color w:val="000000" w:themeColor="text1"/>
        </w:rPr>
        <w:t>Poisson</w:t>
      </w:r>
      <w:r>
        <w:rPr>
          <w:rFonts w:hint="eastAsia"/>
          <w:color w:val="000000" w:themeColor="text1"/>
        </w:rPr>
        <w:t>回归的结果与</w:t>
      </w:r>
      <w:r>
        <w:rPr>
          <w:rFonts w:hint="eastAsia"/>
          <w:color w:val="000000" w:themeColor="text1"/>
        </w:rPr>
        <w:t>Logit</w:t>
      </w:r>
      <w:r>
        <w:rPr>
          <w:rFonts w:hint="eastAsia"/>
          <w:color w:val="000000" w:themeColor="text1"/>
        </w:rPr>
        <w:t>的结果十分相近，两种模型均支持基准回归的结果。</w:t>
      </w:r>
    </w:p>
    <w:p w14:paraId="7D4C3570" w14:textId="77777777" w:rsidR="0074777A" w:rsidRDefault="00000000">
      <w:pPr>
        <w:tabs>
          <w:tab w:val="left" w:pos="2930"/>
        </w:tabs>
        <w:spacing w:line="480" w:lineRule="auto"/>
        <w:jc w:val="center"/>
        <w:rPr>
          <w:color w:val="000000" w:themeColor="text1"/>
        </w:rPr>
      </w:pPr>
      <w:r>
        <w:rPr>
          <w:rFonts w:hint="eastAsia"/>
          <w:color w:val="000000" w:themeColor="text1"/>
        </w:rPr>
        <w:t>表</w:t>
      </w:r>
      <w:r>
        <w:rPr>
          <w:color w:val="000000" w:themeColor="text1"/>
        </w:rPr>
        <w:t xml:space="preserve">4 </w:t>
      </w:r>
      <w:r>
        <w:rPr>
          <w:rFonts w:hint="eastAsia"/>
          <w:color w:val="000000" w:themeColor="text1"/>
        </w:rPr>
        <w:t>稳健性检验</w:t>
      </w:r>
    </w:p>
    <w:tbl>
      <w:tblPr>
        <w:tblStyle w:val="a9"/>
        <w:tblW w:w="8217" w:type="dxa"/>
        <w:tblLook w:val="04A0" w:firstRow="1" w:lastRow="0" w:firstColumn="1" w:lastColumn="0" w:noHBand="0" w:noVBand="1"/>
      </w:tblPr>
      <w:tblGrid>
        <w:gridCol w:w="1895"/>
        <w:gridCol w:w="1659"/>
        <w:gridCol w:w="1544"/>
        <w:gridCol w:w="1701"/>
        <w:gridCol w:w="1418"/>
      </w:tblGrid>
      <w:tr w:rsidR="0074777A" w14:paraId="1CF3FF86" w14:textId="77777777">
        <w:trPr>
          <w:trHeight w:val="354"/>
        </w:trPr>
        <w:tc>
          <w:tcPr>
            <w:tcW w:w="1895" w:type="dxa"/>
            <w:vMerge w:val="restart"/>
          </w:tcPr>
          <w:p w14:paraId="6FAAFF06" w14:textId="77777777" w:rsidR="0074777A" w:rsidRDefault="0074777A">
            <w:pPr>
              <w:tabs>
                <w:tab w:val="left" w:pos="3471"/>
              </w:tabs>
              <w:spacing w:line="276" w:lineRule="auto"/>
              <w:jc w:val="center"/>
              <w:rPr>
                <w:sz w:val="21"/>
              </w:rPr>
            </w:pPr>
          </w:p>
        </w:tc>
        <w:tc>
          <w:tcPr>
            <w:tcW w:w="3203" w:type="dxa"/>
            <w:gridSpan w:val="2"/>
          </w:tcPr>
          <w:p w14:paraId="0E067441" w14:textId="77777777" w:rsidR="0074777A" w:rsidRDefault="00000000">
            <w:pPr>
              <w:tabs>
                <w:tab w:val="left" w:pos="3471"/>
              </w:tabs>
              <w:spacing w:line="276" w:lineRule="auto"/>
              <w:jc w:val="center"/>
              <w:rPr>
                <w:sz w:val="21"/>
              </w:rPr>
            </w:pPr>
            <w:r>
              <w:rPr>
                <w:rFonts w:hint="eastAsia"/>
                <w:sz w:val="21"/>
              </w:rPr>
              <w:t>因变量；国际冲突（</w:t>
            </w:r>
            <w:r>
              <w:rPr>
                <w:rFonts w:hint="eastAsia"/>
                <w:sz w:val="21"/>
              </w:rPr>
              <w:t>4</w:t>
            </w:r>
            <w:r>
              <w:rPr>
                <w:rFonts w:hint="eastAsia"/>
                <w:sz w:val="21"/>
              </w:rPr>
              <w:t>、</w:t>
            </w:r>
            <w:r>
              <w:rPr>
                <w:rFonts w:hint="eastAsia"/>
                <w:sz w:val="21"/>
              </w:rPr>
              <w:t>5</w:t>
            </w:r>
            <w:r>
              <w:rPr>
                <w:rFonts w:hint="eastAsia"/>
                <w:sz w:val="21"/>
              </w:rPr>
              <w:t>）</w:t>
            </w:r>
          </w:p>
        </w:tc>
        <w:tc>
          <w:tcPr>
            <w:tcW w:w="3119" w:type="dxa"/>
            <w:gridSpan w:val="2"/>
          </w:tcPr>
          <w:p w14:paraId="28A6AAD2" w14:textId="77777777" w:rsidR="0074777A" w:rsidRDefault="00000000">
            <w:pPr>
              <w:tabs>
                <w:tab w:val="left" w:pos="3471"/>
              </w:tabs>
              <w:spacing w:line="276" w:lineRule="auto"/>
              <w:jc w:val="center"/>
              <w:rPr>
                <w:sz w:val="21"/>
              </w:rPr>
            </w:pPr>
            <w:r>
              <w:rPr>
                <w:rFonts w:hint="eastAsia"/>
                <w:sz w:val="21"/>
              </w:rPr>
              <w:t>因变量：国际冲突（</w:t>
            </w:r>
            <w:r>
              <w:rPr>
                <w:rFonts w:hint="eastAsia"/>
                <w:sz w:val="21"/>
              </w:rPr>
              <w:t>3</w:t>
            </w:r>
            <w:r>
              <w:rPr>
                <w:rFonts w:hint="eastAsia"/>
                <w:sz w:val="21"/>
              </w:rPr>
              <w:t>、</w:t>
            </w:r>
            <w:r>
              <w:rPr>
                <w:rFonts w:hint="eastAsia"/>
                <w:sz w:val="21"/>
              </w:rPr>
              <w:t>4</w:t>
            </w:r>
            <w:r>
              <w:rPr>
                <w:rFonts w:hint="eastAsia"/>
                <w:sz w:val="21"/>
              </w:rPr>
              <w:t>、</w:t>
            </w:r>
            <w:r>
              <w:rPr>
                <w:rFonts w:hint="eastAsia"/>
                <w:sz w:val="21"/>
              </w:rPr>
              <w:t>5</w:t>
            </w:r>
            <w:r>
              <w:rPr>
                <w:rFonts w:hint="eastAsia"/>
                <w:sz w:val="21"/>
              </w:rPr>
              <w:t>）</w:t>
            </w:r>
          </w:p>
        </w:tc>
      </w:tr>
      <w:tr w:rsidR="0074777A" w14:paraId="4824CEE2" w14:textId="77777777">
        <w:tc>
          <w:tcPr>
            <w:tcW w:w="1895" w:type="dxa"/>
            <w:vMerge/>
          </w:tcPr>
          <w:p w14:paraId="579E8B39" w14:textId="77777777" w:rsidR="0074777A" w:rsidRDefault="0074777A">
            <w:pPr>
              <w:tabs>
                <w:tab w:val="left" w:pos="3471"/>
              </w:tabs>
              <w:spacing w:line="276" w:lineRule="auto"/>
              <w:jc w:val="center"/>
              <w:rPr>
                <w:sz w:val="21"/>
              </w:rPr>
            </w:pPr>
          </w:p>
        </w:tc>
        <w:tc>
          <w:tcPr>
            <w:tcW w:w="1659" w:type="dxa"/>
          </w:tcPr>
          <w:p w14:paraId="784FF7D9" w14:textId="77777777" w:rsidR="0074777A" w:rsidRDefault="00000000">
            <w:pPr>
              <w:tabs>
                <w:tab w:val="left" w:pos="3471"/>
              </w:tabs>
              <w:spacing w:line="276" w:lineRule="auto"/>
              <w:jc w:val="center"/>
              <w:rPr>
                <w:sz w:val="21"/>
              </w:rPr>
            </w:pPr>
            <w:r>
              <w:rPr>
                <w:rFonts w:hint="eastAsia"/>
                <w:sz w:val="21"/>
              </w:rPr>
              <w:t>Logit</w:t>
            </w:r>
          </w:p>
        </w:tc>
        <w:tc>
          <w:tcPr>
            <w:tcW w:w="1544" w:type="dxa"/>
          </w:tcPr>
          <w:p w14:paraId="2EE4407C"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Po</w:t>
            </w:r>
            <w:r>
              <w:rPr>
                <w:color w:val="000000" w:themeColor="text1"/>
                <w:sz w:val="21"/>
              </w:rPr>
              <w:t>i</w:t>
            </w:r>
            <w:r>
              <w:rPr>
                <w:rFonts w:hint="eastAsia"/>
                <w:color w:val="000000" w:themeColor="text1"/>
                <w:sz w:val="21"/>
              </w:rPr>
              <w:t>sson</w:t>
            </w:r>
          </w:p>
        </w:tc>
        <w:tc>
          <w:tcPr>
            <w:tcW w:w="1701" w:type="dxa"/>
          </w:tcPr>
          <w:p w14:paraId="058AAA3F" w14:textId="77777777" w:rsidR="0074777A" w:rsidRDefault="00000000">
            <w:pPr>
              <w:tabs>
                <w:tab w:val="left" w:pos="3471"/>
              </w:tabs>
              <w:spacing w:line="276" w:lineRule="auto"/>
              <w:jc w:val="center"/>
              <w:rPr>
                <w:sz w:val="21"/>
              </w:rPr>
            </w:pPr>
            <w:r>
              <w:rPr>
                <w:rFonts w:hint="eastAsia"/>
                <w:sz w:val="21"/>
              </w:rPr>
              <w:t>L</w:t>
            </w:r>
            <w:r>
              <w:rPr>
                <w:sz w:val="21"/>
              </w:rPr>
              <w:t>ogit</w:t>
            </w:r>
          </w:p>
        </w:tc>
        <w:tc>
          <w:tcPr>
            <w:tcW w:w="1418" w:type="dxa"/>
          </w:tcPr>
          <w:p w14:paraId="33B1D428" w14:textId="77777777" w:rsidR="0074777A" w:rsidRDefault="00000000">
            <w:pPr>
              <w:tabs>
                <w:tab w:val="left" w:pos="3471"/>
              </w:tabs>
              <w:spacing w:line="276" w:lineRule="auto"/>
              <w:jc w:val="center"/>
              <w:rPr>
                <w:sz w:val="21"/>
              </w:rPr>
            </w:pPr>
            <w:r>
              <w:rPr>
                <w:rFonts w:hint="eastAsia"/>
                <w:sz w:val="21"/>
              </w:rPr>
              <w:t>P</w:t>
            </w:r>
            <w:r>
              <w:rPr>
                <w:sz w:val="21"/>
              </w:rPr>
              <w:t>oisson</w:t>
            </w:r>
          </w:p>
        </w:tc>
      </w:tr>
      <w:tr w:rsidR="0074777A" w14:paraId="63DEF08F" w14:textId="77777777">
        <w:tc>
          <w:tcPr>
            <w:tcW w:w="1895" w:type="dxa"/>
          </w:tcPr>
          <w:p w14:paraId="47219176" w14:textId="77777777" w:rsidR="0074777A" w:rsidRDefault="00000000">
            <w:pPr>
              <w:tabs>
                <w:tab w:val="left" w:pos="3471"/>
              </w:tabs>
              <w:spacing w:line="276" w:lineRule="auto"/>
              <w:jc w:val="center"/>
              <w:rPr>
                <w:sz w:val="21"/>
              </w:rPr>
            </w:pPr>
            <w:r>
              <w:rPr>
                <w:rFonts w:hint="eastAsia"/>
                <w:sz w:val="21"/>
              </w:rPr>
              <w:t>第三方贸易</w:t>
            </w:r>
          </w:p>
        </w:tc>
        <w:tc>
          <w:tcPr>
            <w:tcW w:w="1659" w:type="dxa"/>
          </w:tcPr>
          <w:p w14:paraId="6DD64224" w14:textId="77777777" w:rsidR="0074777A" w:rsidRDefault="00000000">
            <w:pPr>
              <w:tabs>
                <w:tab w:val="left" w:pos="3471"/>
              </w:tabs>
              <w:spacing w:line="276" w:lineRule="auto"/>
              <w:jc w:val="center"/>
              <w:rPr>
                <w:sz w:val="21"/>
              </w:rPr>
            </w:pPr>
            <w:r>
              <w:rPr>
                <w:rFonts w:hint="eastAsia"/>
                <w:sz w:val="21"/>
              </w:rPr>
              <w:t>-</w:t>
            </w:r>
            <w:r>
              <w:rPr>
                <w:sz w:val="21"/>
              </w:rPr>
              <w:t>0.931**</w:t>
            </w:r>
          </w:p>
          <w:p w14:paraId="4FB45CF5" w14:textId="77777777" w:rsidR="0074777A" w:rsidRDefault="00000000">
            <w:pPr>
              <w:tabs>
                <w:tab w:val="left" w:pos="3471"/>
              </w:tabs>
              <w:spacing w:line="276" w:lineRule="auto"/>
              <w:jc w:val="center"/>
              <w:rPr>
                <w:sz w:val="21"/>
              </w:rPr>
            </w:pPr>
            <w:r>
              <w:rPr>
                <w:rFonts w:hint="eastAsia"/>
                <w:sz w:val="21"/>
              </w:rPr>
              <w:t>(</w:t>
            </w:r>
            <w:r>
              <w:rPr>
                <w:sz w:val="21"/>
              </w:rPr>
              <w:t>0.417)</w:t>
            </w:r>
          </w:p>
        </w:tc>
        <w:tc>
          <w:tcPr>
            <w:tcW w:w="1544" w:type="dxa"/>
          </w:tcPr>
          <w:p w14:paraId="555F02D6"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w:t>
            </w:r>
            <w:r>
              <w:rPr>
                <w:color w:val="000000" w:themeColor="text1"/>
                <w:sz w:val="21"/>
              </w:rPr>
              <w:t>1.169***</w:t>
            </w:r>
          </w:p>
          <w:p w14:paraId="38FCB1CC"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w:t>
            </w:r>
            <w:r>
              <w:rPr>
                <w:color w:val="000000" w:themeColor="text1"/>
                <w:sz w:val="21"/>
              </w:rPr>
              <w:t>0.382)</w:t>
            </w:r>
          </w:p>
        </w:tc>
        <w:tc>
          <w:tcPr>
            <w:tcW w:w="1701" w:type="dxa"/>
          </w:tcPr>
          <w:p w14:paraId="513DA1B8" w14:textId="77777777" w:rsidR="0074777A" w:rsidRDefault="0074777A">
            <w:pPr>
              <w:tabs>
                <w:tab w:val="left" w:pos="3471"/>
              </w:tabs>
              <w:spacing w:line="276" w:lineRule="auto"/>
              <w:jc w:val="center"/>
              <w:rPr>
                <w:sz w:val="21"/>
              </w:rPr>
            </w:pPr>
          </w:p>
        </w:tc>
        <w:tc>
          <w:tcPr>
            <w:tcW w:w="1418" w:type="dxa"/>
          </w:tcPr>
          <w:p w14:paraId="4471FC0A" w14:textId="77777777" w:rsidR="0074777A" w:rsidRDefault="0074777A">
            <w:pPr>
              <w:tabs>
                <w:tab w:val="left" w:pos="3471"/>
              </w:tabs>
              <w:spacing w:line="276" w:lineRule="auto"/>
              <w:jc w:val="center"/>
              <w:rPr>
                <w:sz w:val="21"/>
              </w:rPr>
            </w:pPr>
          </w:p>
        </w:tc>
      </w:tr>
      <w:tr w:rsidR="0074777A" w14:paraId="094C9446" w14:textId="77777777">
        <w:tc>
          <w:tcPr>
            <w:tcW w:w="1895" w:type="dxa"/>
          </w:tcPr>
          <w:p w14:paraId="7ABF917C" w14:textId="77777777" w:rsidR="0074777A" w:rsidRDefault="00000000">
            <w:pPr>
              <w:tabs>
                <w:tab w:val="left" w:pos="3471"/>
              </w:tabs>
              <w:spacing w:line="276" w:lineRule="auto"/>
              <w:jc w:val="center"/>
              <w:rPr>
                <w:sz w:val="21"/>
              </w:rPr>
            </w:pPr>
            <w:r>
              <w:rPr>
                <w:rFonts w:hint="eastAsia"/>
                <w:sz w:val="21"/>
              </w:rPr>
              <w:t>贸易最大流量</w:t>
            </w:r>
          </w:p>
        </w:tc>
        <w:tc>
          <w:tcPr>
            <w:tcW w:w="1659" w:type="dxa"/>
          </w:tcPr>
          <w:p w14:paraId="223D45B3" w14:textId="77777777" w:rsidR="0074777A" w:rsidRDefault="0074777A">
            <w:pPr>
              <w:tabs>
                <w:tab w:val="left" w:pos="3471"/>
              </w:tabs>
              <w:spacing w:line="276" w:lineRule="auto"/>
              <w:jc w:val="center"/>
              <w:rPr>
                <w:sz w:val="21"/>
              </w:rPr>
            </w:pPr>
          </w:p>
        </w:tc>
        <w:tc>
          <w:tcPr>
            <w:tcW w:w="1544" w:type="dxa"/>
          </w:tcPr>
          <w:p w14:paraId="23A79D0D" w14:textId="77777777" w:rsidR="0074777A" w:rsidRDefault="0074777A">
            <w:pPr>
              <w:tabs>
                <w:tab w:val="left" w:pos="3471"/>
              </w:tabs>
              <w:spacing w:line="276" w:lineRule="auto"/>
              <w:jc w:val="center"/>
              <w:rPr>
                <w:color w:val="000000" w:themeColor="text1"/>
                <w:sz w:val="21"/>
              </w:rPr>
            </w:pPr>
          </w:p>
        </w:tc>
        <w:tc>
          <w:tcPr>
            <w:tcW w:w="1701" w:type="dxa"/>
          </w:tcPr>
          <w:p w14:paraId="7040B7F6" w14:textId="77777777" w:rsidR="0074777A" w:rsidRDefault="00000000">
            <w:pPr>
              <w:tabs>
                <w:tab w:val="left" w:pos="3471"/>
              </w:tabs>
              <w:spacing w:line="276" w:lineRule="auto"/>
              <w:jc w:val="center"/>
              <w:rPr>
                <w:sz w:val="21"/>
              </w:rPr>
            </w:pPr>
            <w:r>
              <w:rPr>
                <w:rFonts w:hint="eastAsia"/>
                <w:sz w:val="21"/>
              </w:rPr>
              <w:t>-</w:t>
            </w:r>
            <w:r>
              <w:rPr>
                <w:sz w:val="21"/>
              </w:rPr>
              <w:t>0.738**</w:t>
            </w:r>
          </w:p>
          <w:p w14:paraId="7DDE5A11" w14:textId="77777777" w:rsidR="0074777A" w:rsidRDefault="00000000">
            <w:pPr>
              <w:tabs>
                <w:tab w:val="left" w:pos="3471"/>
              </w:tabs>
              <w:spacing w:line="276" w:lineRule="auto"/>
              <w:jc w:val="center"/>
              <w:rPr>
                <w:sz w:val="21"/>
              </w:rPr>
            </w:pPr>
            <w:r>
              <w:rPr>
                <w:rFonts w:hint="eastAsia"/>
                <w:sz w:val="21"/>
              </w:rPr>
              <w:t>(</w:t>
            </w:r>
            <w:r>
              <w:rPr>
                <w:sz w:val="21"/>
              </w:rPr>
              <w:t>0.330)</w:t>
            </w:r>
          </w:p>
        </w:tc>
        <w:tc>
          <w:tcPr>
            <w:tcW w:w="1418" w:type="dxa"/>
          </w:tcPr>
          <w:p w14:paraId="56322833" w14:textId="77777777" w:rsidR="0074777A" w:rsidRDefault="00000000">
            <w:pPr>
              <w:tabs>
                <w:tab w:val="left" w:pos="3471"/>
              </w:tabs>
              <w:spacing w:line="276" w:lineRule="auto"/>
              <w:jc w:val="center"/>
              <w:rPr>
                <w:sz w:val="21"/>
              </w:rPr>
            </w:pPr>
            <w:r>
              <w:rPr>
                <w:rFonts w:hint="eastAsia"/>
                <w:sz w:val="21"/>
              </w:rPr>
              <w:t>-</w:t>
            </w:r>
            <w:r>
              <w:rPr>
                <w:sz w:val="21"/>
              </w:rPr>
              <w:t>0.738**</w:t>
            </w:r>
          </w:p>
          <w:p w14:paraId="5D3D0744" w14:textId="77777777" w:rsidR="0074777A" w:rsidRDefault="00000000">
            <w:pPr>
              <w:tabs>
                <w:tab w:val="left" w:pos="3471"/>
              </w:tabs>
              <w:spacing w:line="276" w:lineRule="auto"/>
              <w:jc w:val="center"/>
              <w:rPr>
                <w:sz w:val="21"/>
              </w:rPr>
            </w:pPr>
            <w:r>
              <w:rPr>
                <w:rFonts w:hint="eastAsia"/>
                <w:sz w:val="21"/>
              </w:rPr>
              <w:t>(</w:t>
            </w:r>
            <w:r>
              <w:rPr>
                <w:sz w:val="21"/>
              </w:rPr>
              <w:t>0.350)</w:t>
            </w:r>
          </w:p>
        </w:tc>
      </w:tr>
      <w:tr w:rsidR="0074777A" w14:paraId="6C1EA8BE" w14:textId="77777777">
        <w:tc>
          <w:tcPr>
            <w:tcW w:w="1895" w:type="dxa"/>
          </w:tcPr>
          <w:p w14:paraId="59E0E95D" w14:textId="77777777" w:rsidR="0074777A" w:rsidRDefault="00000000">
            <w:pPr>
              <w:tabs>
                <w:tab w:val="left" w:pos="3471"/>
              </w:tabs>
              <w:spacing w:line="276" w:lineRule="auto"/>
              <w:jc w:val="center"/>
              <w:rPr>
                <w:sz w:val="21"/>
              </w:rPr>
            </w:pPr>
            <w:r>
              <w:rPr>
                <w:rFonts w:hint="eastAsia"/>
                <w:sz w:val="21"/>
              </w:rPr>
              <w:t>贸易集团</w:t>
            </w:r>
          </w:p>
        </w:tc>
        <w:tc>
          <w:tcPr>
            <w:tcW w:w="1659" w:type="dxa"/>
          </w:tcPr>
          <w:p w14:paraId="24658DDF" w14:textId="77777777" w:rsidR="0074777A" w:rsidRDefault="00000000">
            <w:pPr>
              <w:tabs>
                <w:tab w:val="left" w:pos="3471"/>
              </w:tabs>
              <w:spacing w:line="276" w:lineRule="auto"/>
              <w:jc w:val="center"/>
              <w:rPr>
                <w:sz w:val="21"/>
              </w:rPr>
            </w:pPr>
            <w:r>
              <w:rPr>
                <w:rFonts w:hint="eastAsia"/>
                <w:sz w:val="21"/>
              </w:rPr>
              <w:t>-</w:t>
            </w:r>
            <w:r>
              <w:rPr>
                <w:sz w:val="21"/>
              </w:rPr>
              <w:t>0.943***</w:t>
            </w:r>
          </w:p>
          <w:p w14:paraId="67006BDE" w14:textId="77777777" w:rsidR="0074777A" w:rsidRDefault="00000000">
            <w:pPr>
              <w:tabs>
                <w:tab w:val="left" w:pos="3471"/>
              </w:tabs>
              <w:spacing w:line="276" w:lineRule="auto"/>
              <w:jc w:val="center"/>
              <w:rPr>
                <w:sz w:val="21"/>
              </w:rPr>
            </w:pPr>
            <w:r>
              <w:rPr>
                <w:rFonts w:hint="eastAsia"/>
                <w:sz w:val="21"/>
              </w:rPr>
              <w:t>（</w:t>
            </w:r>
            <w:r>
              <w:rPr>
                <w:rFonts w:hint="eastAsia"/>
                <w:sz w:val="21"/>
              </w:rPr>
              <w:t>0</w:t>
            </w:r>
            <w:r>
              <w:rPr>
                <w:sz w:val="21"/>
              </w:rPr>
              <w:t>.333</w:t>
            </w:r>
            <w:r>
              <w:rPr>
                <w:rFonts w:hint="eastAsia"/>
                <w:sz w:val="21"/>
              </w:rPr>
              <w:t>）</w:t>
            </w:r>
          </w:p>
        </w:tc>
        <w:tc>
          <w:tcPr>
            <w:tcW w:w="1544" w:type="dxa"/>
          </w:tcPr>
          <w:p w14:paraId="163704E9"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w:t>
            </w:r>
            <w:r>
              <w:rPr>
                <w:color w:val="000000" w:themeColor="text1"/>
                <w:sz w:val="21"/>
              </w:rPr>
              <w:t>0.805***</w:t>
            </w:r>
          </w:p>
          <w:p w14:paraId="57C40947"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.288</w:t>
            </w:r>
            <w:r>
              <w:rPr>
                <w:rFonts w:hint="eastAsia"/>
                <w:color w:val="000000" w:themeColor="text1"/>
                <w:sz w:val="21"/>
              </w:rPr>
              <w:t>）</w:t>
            </w:r>
          </w:p>
        </w:tc>
        <w:tc>
          <w:tcPr>
            <w:tcW w:w="1701" w:type="dxa"/>
          </w:tcPr>
          <w:p w14:paraId="16A4D032" w14:textId="77777777" w:rsidR="0074777A" w:rsidRDefault="00000000">
            <w:pPr>
              <w:tabs>
                <w:tab w:val="left" w:pos="3471"/>
              </w:tabs>
              <w:spacing w:line="276" w:lineRule="auto"/>
              <w:jc w:val="center"/>
              <w:rPr>
                <w:sz w:val="21"/>
              </w:rPr>
            </w:pPr>
            <w:r>
              <w:rPr>
                <w:rFonts w:hint="eastAsia"/>
                <w:sz w:val="21"/>
              </w:rPr>
              <w:t>-</w:t>
            </w:r>
            <w:r>
              <w:rPr>
                <w:sz w:val="21"/>
              </w:rPr>
              <w:t>0.993***</w:t>
            </w:r>
          </w:p>
          <w:p w14:paraId="4BD3DB1D" w14:textId="77777777" w:rsidR="0074777A" w:rsidRDefault="00000000">
            <w:pPr>
              <w:tabs>
                <w:tab w:val="left" w:pos="3471"/>
              </w:tabs>
              <w:spacing w:line="276" w:lineRule="auto"/>
              <w:jc w:val="center"/>
              <w:rPr>
                <w:sz w:val="21"/>
              </w:rPr>
            </w:pPr>
            <w:r>
              <w:rPr>
                <w:rFonts w:hint="eastAsia"/>
                <w:sz w:val="21"/>
              </w:rPr>
              <w:t>（</w:t>
            </w:r>
            <w:r>
              <w:rPr>
                <w:rFonts w:hint="eastAsia"/>
                <w:sz w:val="21"/>
              </w:rPr>
              <w:t>0</w:t>
            </w:r>
            <w:r>
              <w:rPr>
                <w:sz w:val="21"/>
              </w:rPr>
              <w:t>.331</w:t>
            </w:r>
            <w:r>
              <w:rPr>
                <w:rFonts w:hint="eastAsia"/>
                <w:sz w:val="21"/>
              </w:rPr>
              <w:t>）</w:t>
            </w:r>
          </w:p>
        </w:tc>
        <w:tc>
          <w:tcPr>
            <w:tcW w:w="1418" w:type="dxa"/>
          </w:tcPr>
          <w:p w14:paraId="1989D648" w14:textId="77777777" w:rsidR="0074777A" w:rsidRDefault="00000000">
            <w:pPr>
              <w:tabs>
                <w:tab w:val="left" w:pos="3471"/>
              </w:tabs>
              <w:spacing w:line="276" w:lineRule="auto"/>
              <w:jc w:val="center"/>
              <w:rPr>
                <w:sz w:val="21"/>
              </w:rPr>
            </w:pPr>
            <w:r>
              <w:rPr>
                <w:rFonts w:hint="eastAsia"/>
                <w:sz w:val="21"/>
              </w:rPr>
              <w:t>-</w:t>
            </w:r>
            <w:r>
              <w:rPr>
                <w:sz w:val="21"/>
              </w:rPr>
              <w:t>1.102***</w:t>
            </w:r>
          </w:p>
          <w:p w14:paraId="57EE4D77" w14:textId="77777777" w:rsidR="0074777A" w:rsidRDefault="00000000">
            <w:pPr>
              <w:tabs>
                <w:tab w:val="left" w:pos="3471"/>
              </w:tabs>
              <w:spacing w:line="276" w:lineRule="auto"/>
              <w:jc w:val="center"/>
              <w:rPr>
                <w:sz w:val="21"/>
              </w:rPr>
            </w:pPr>
            <w:r>
              <w:rPr>
                <w:rFonts w:hint="eastAsia"/>
                <w:sz w:val="21"/>
              </w:rPr>
              <w:t>（</w:t>
            </w:r>
            <w:r>
              <w:rPr>
                <w:rFonts w:hint="eastAsia"/>
                <w:sz w:val="21"/>
              </w:rPr>
              <w:t>0</w:t>
            </w:r>
            <w:r>
              <w:rPr>
                <w:sz w:val="21"/>
              </w:rPr>
              <w:t>.376</w:t>
            </w:r>
            <w:r>
              <w:rPr>
                <w:rFonts w:hint="eastAsia"/>
                <w:sz w:val="21"/>
              </w:rPr>
              <w:t>）</w:t>
            </w:r>
          </w:p>
        </w:tc>
      </w:tr>
      <w:tr w:rsidR="0074777A" w14:paraId="36BEC427" w14:textId="77777777">
        <w:tc>
          <w:tcPr>
            <w:tcW w:w="1895" w:type="dxa"/>
          </w:tcPr>
          <w:p w14:paraId="6F3C6B0B" w14:textId="77777777" w:rsidR="0074777A" w:rsidRDefault="00000000">
            <w:pPr>
              <w:tabs>
                <w:tab w:val="left" w:pos="3471"/>
              </w:tabs>
              <w:spacing w:line="276" w:lineRule="auto"/>
              <w:jc w:val="center"/>
              <w:rPr>
                <w:sz w:val="21"/>
              </w:rPr>
            </w:pPr>
            <w:r>
              <w:rPr>
                <w:rFonts w:hint="eastAsia"/>
                <w:sz w:val="21"/>
              </w:rPr>
              <w:t>贸易相互依赖</w:t>
            </w:r>
          </w:p>
        </w:tc>
        <w:tc>
          <w:tcPr>
            <w:tcW w:w="1659" w:type="dxa"/>
          </w:tcPr>
          <w:p w14:paraId="7BE38618" w14:textId="77777777" w:rsidR="0074777A" w:rsidRDefault="00000000">
            <w:pPr>
              <w:tabs>
                <w:tab w:val="left" w:pos="3471"/>
              </w:tabs>
              <w:spacing w:line="276" w:lineRule="auto"/>
              <w:jc w:val="center"/>
              <w:rPr>
                <w:sz w:val="21"/>
              </w:rPr>
            </w:pPr>
            <w:r>
              <w:rPr>
                <w:rFonts w:hint="eastAsia"/>
                <w:sz w:val="21"/>
              </w:rPr>
              <w:t>-</w:t>
            </w:r>
            <w:r>
              <w:rPr>
                <w:sz w:val="21"/>
              </w:rPr>
              <w:t>23.367***</w:t>
            </w:r>
          </w:p>
          <w:p w14:paraId="629C45B8" w14:textId="77777777" w:rsidR="0074777A" w:rsidRDefault="00000000">
            <w:pPr>
              <w:tabs>
                <w:tab w:val="left" w:pos="3471"/>
              </w:tabs>
              <w:spacing w:line="276" w:lineRule="auto"/>
              <w:jc w:val="center"/>
              <w:rPr>
                <w:sz w:val="21"/>
              </w:rPr>
            </w:pPr>
            <w:r>
              <w:rPr>
                <w:rFonts w:hint="eastAsia"/>
                <w:sz w:val="21"/>
              </w:rPr>
              <w:t>(</w:t>
            </w:r>
            <w:r>
              <w:rPr>
                <w:sz w:val="21"/>
              </w:rPr>
              <w:t>7.146)</w:t>
            </w:r>
          </w:p>
        </w:tc>
        <w:tc>
          <w:tcPr>
            <w:tcW w:w="1544" w:type="dxa"/>
          </w:tcPr>
          <w:p w14:paraId="202B9F8D"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w:t>
            </w:r>
            <w:r>
              <w:rPr>
                <w:color w:val="000000" w:themeColor="text1"/>
                <w:sz w:val="21"/>
              </w:rPr>
              <w:t>20.796</w:t>
            </w:r>
            <w:r>
              <w:rPr>
                <w:rFonts w:hint="eastAsia"/>
                <w:color w:val="000000" w:themeColor="text1"/>
                <w:sz w:val="21"/>
              </w:rPr>
              <w:t>*</w:t>
            </w:r>
            <w:r>
              <w:rPr>
                <w:color w:val="000000" w:themeColor="text1"/>
                <w:sz w:val="21"/>
              </w:rPr>
              <w:t>**</w:t>
            </w:r>
          </w:p>
          <w:p w14:paraId="4494B9CA"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6</w:t>
            </w:r>
            <w:r>
              <w:rPr>
                <w:color w:val="000000" w:themeColor="text1"/>
                <w:sz w:val="21"/>
              </w:rPr>
              <w:t>.635</w:t>
            </w:r>
            <w:r>
              <w:rPr>
                <w:rFonts w:hint="eastAsia"/>
                <w:color w:val="000000" w:themeColor="text1"/>
                <w:sz w:val="21"/>
              </w:rPr>
              <w:t>）</w:t>
            </w:r>
          </w:p>
        </w:tc>
        <w:tc>
          <w:tcPr>
            <w:tcW w:w="1701" w:type="dxa"/>
          </w:tcPr>
          <w:p w14:paraId="18A864DC" w14:textId="77777777" w:rsidR="0074777A" w:rsidRDefault="00000000">
            <w:pPr>
              <w:tabs>
                <w:tab w:val="left" w:pos="3471"/>
              </w:tabs>
              <w:spacing w:line="276" w:lineRule="auto"/>
              <w:jc w:val="center"/>
              <w:rPr>
                <w:sz w:val="21"/>
              </w:rPr>
            </w:pPr>
            <w:r>
              <w:rPr>
                <w:rFonts w:hint="eastAsia"/>
                <w:sz w:val="21"/>
              </w:rPr>
              <w:t>-</w:t>
            </w:r>
            <w:r>
              <w:rPr>
                <w:sz w:val="21"/>
              </w:rPr>
              <w:t>29.298***</w:t>
            </w:r>
          </w:p>
          <w:p w14:paraId="0F3203AC" w14:textId="77777777" w:rsidR="0074777A" w:rsidRDefault="00000000">
            <w:pPr>
              <w:tabs>
                <w:tab w:val="left" w:pos="3471"/>
              </w:tabs>
              <w:spacing w:line="276" w:lineRule="auto"/>
              <w:jc w:val="center"/>
              <w:rPr>
                <w:sz w:val="21"/>
              </w:rPr>
            </w:pPr>
            <w:r>
              <w:rPr>
                <w:rFonts w:hint="eastAsia"/>
                <w:sz w:val="21"/>
              </w:rPr>
              <w:t>(</w:t>
            </w:r>
            <w:r>
              <w:rPr>
                <w:sz w:val="21"/>
              </w:rPr>
              <w:t>7.402)</w:t>
            </w:r>
          </w:p>
        </w:tc>
        <w:tc>
          <w:tcPr>
            <w:tcW w:w="1418" w:type="dxa"/>
          </w:tcPr>
          <w:p w14:paraId="0CC3965C" w14:textId="77777777" w:rsidR="0074777A" w:rsidRDefault="00000000">
            <w:pPr>
              <w:tabs>
                <w:tab w:val="left" w:pos="3471"/>
              </w:tabs>
              <w:spacing w:line="276" w:lineRule="auto"/>
              <w:jc w:val="center"/>
              <w:rPr>
                <w:sz w:val="21"/>
              </w:rPr>
            </w:pPr>
            <w:r>
              <w:rPr>
                <w:rFonts w:hint="eastAsia"/>
                <w:sz w:val="21"/>
              </w:rPr>
              <w:t>-</w:t>
            </w:r>
            <w:r>
              <w:rPr>
                <w:sz w:val="21"/>
              </w:rPr>
              <w:t>32.197***</w:t>
            </w:r>
          </w:p>
          <w:p w14:paraId="466BF5BA" w14:textId="77777777" w:rsidR="0074777A" w:rsidRDefault="00000000">
            <w:pPr>
              <w:tabs>
                <w:tab w:val="left" w:pos="3471"/>
              </w:tabs>
              <w:spacing w:line="276" w:lineRule="auto"/>
              <w:jc w:val="center"/>
              <w:rPr>
                <w:sz w:val="21"/>
              </w:rPr>
            </w:pPr>
            <w:r>
              <w:rPr>
                <w:rFonts w:hint="eastAsia"/>
                <w:sz w:val="21"/>
              </w:rPr>
              <w:t>(</w:t>
            </w:r>
            <w:r>
              <w:rPr>
                <w:sz w:val="21"/>
              </w:rPr>
              <w:t>7.832)</w:t>
            </w:r>
          </w:p>
        </w:tc>
      </w:tr>
      <w:tr w:rsidR="0074777A" w14:paraId="0FCE9337" w14:textId="77777777">
        <w:tc>
          <w:tcPr>
            <w:tcW w:w="1895" w:type="dxa"/>
          </w:tcPr>
          <w:p w14:paraId="4F77CF01" w14:textId="77777777" w:rsidR="0074777A" w:rsidRDefault="00000000">
            <w:pPr>
              <w:tabs>
                <w:tab w:val="left" w:pos="3471"/>
              </w:tabs>
              <w:spacing w:line="276" w:lineRule="auto"/>
              <w:jc w:val="center"/>
              <w:rPr>
                <w:sz w:val="21"/>
              </w:rPr>
            </w:pPr>
            <w:r>
              <w:rPr>
                <w:rFonts w:hint="eastAsia"/>
                <w:sz w:val="21"/>
              </w:rPr>
              <w:t>GDP</w:t>
            </w:r>
          </w:p>
          <w:p w14:paraId="424D341A" w14:textId="77777777" w:rsidR="0074777A" w:rsidRDefault="00000000">
            <w:pPr>
              <w:tabs>
                <w:tab w:val="left" w:pos="3471"/>
              </w:tabs>
              <w:spacing w:line="276" w:lineRule="auto"/>
              <w:jc w:val="center"/>
              <w:rPr>
                <w:sz w:val="21"/>
              </w:rPr>
            </w:pPr>
            <w:r>
              <w:rPr>
                <w:rFonts w:hint="eastAsia"/>
                <w:sz w:val="21"/>
              </w:rPr>
              <w:t>（高值）</w:t>
            </w:r>
          </w:p>
        </w:tc>
        <w:tc>
          <w:tcPr>
            <w:tcW w:w="1659" w:type="dxa"/>
          </w:tcPr>
          <w:p w14:paraId="26D4A203" w14:textId="77777777" w:rsidR="0074777A" w:rsidRDefault="0074777A">
            <w:pPr>
              <w:tabs>
                <w:tab w:val="left" w:pos="3471"/>
              </w:tabs>
              <w:spacing w:line="276" w:lineRule="auto"/>
              <w:jc w:val="center"/>
              <w:rPr>
                <w:sz w:val="21"/>
              </w:rPr>
            </w:pPr>
          </w:p>
        </w:tc>
        <w:tc>
          <w:tcPr>
            <w:tcW w:w="1544" w:type="dxa"/>
          </w:tcPr>
          <w:p w14:paraId="46581B64" w14:textId="77777777" w:rsidR="0074777A" w:rsidRDefault="0074777A">
            <w:pPr>
              <w:tabs>
                <w:tab w:val="left" w:pos="3471"/>
              </w:tabs>
              <w:spacing w:line="276" w:lineRule="auto"/>
              <w:jc w:val="center"/>
              <w:rPr>
                <w:color w:val="000000" w:themeColor="text1"/>
                <w:sz w:val="21"/>
              </w:rPr>
            </w:pPr>
          </w:p>
        </w:tc>
        <w:tc>
          <w:tcPr>
            <w:tcW w:w="1701" w:type="dxa"/>
          </w:tcPr>
          <w:p w14:paraId="3D1F9E0D" w14:textId="77777777" w:rsidR="0074777A" w:rsidRDefault="00000000">
            <w:pPr>
              <w:tabs>
                <w:tab w:val="left" w:pos="3471"/>
              </w:tabs>
              <w:spacing w:line="276" w:lineRule="auto"/>
              <w:jc w:val="center"/>
              <w:rPr>
                <w:sz w:val="21"/>
              </w:rPr>
            </w:pPr>
            <w:r>
              <w:rPr>
                <w:sz w:val="21"/>
              </w:rPr>
              <w:t>-</w:t>
            </w:r>
            <w:r>
              <w:rPr>
                <w:rFonts w:hint="eastAsia"/>
                <w:sz w:val="21"/>
              </w:rPr>
              <w:t>0</w:t>
            </w:r>
            <w:r>
              <w:rPr>
                <w:sz w:val="21"/>
              </w:rPr>
              <w:t>.038</w:t>
            </w:r>
          </w:p>
          <w:p w14:paraId="00FF2095" w14:textId="77777777" w:rsidR="0074777A" w:rsidRDefault="00000000">
            <w:pPr>
              <w:tabs>
                <w:tab w:val="left" w:pos="3471"/>
              </w:tabs>
              <w:spacing w:line="276" w:lineRule="auto"/>
              <w:jc w:val="center"/>
              <w:rPr>
                <w:sz w:val="21"/>
              </w:rPr>
            </w:pPr>
            <w:r>
              <w:rPr>
                <w:rFonts w:hint="eastAsia"/>
                <w:sz w:val="21"/>
              </w:rPr>
              <w:t>（</w:t>
            </w:r>
            <w:r>
              <w:rPr>
                <w:rFonts w:hint="eastAsia"/>
                <w:sz w:val="21"/>
              </w:rPr>
              <w:t>0</w:t>
            </w:r>
            <w:r>
              <w:rPr>
                <w:sz w:val="21"/>
              </w:rPr>
              <w:t>.076</w:t>
            </w:r>
            <w:r>
              <w:rPr>
                <w:rFonts w:hint="eastAsia"/>
                <w:sz w:val="21"/>
              </w:rPr>
              <w:t>）</w:t>
            </w:r>
          </w:p>
        </w:tc>
        <w:tc>
          <w:tcPr>
            <w:tcW w:w="1418" w:type="dxa"/>
          </w:tcPr>
          <w:p w14:paraId="5691AF06" w14:textId="77777777" w:rsidR="0074777A" w:rsidRDefault="00000000">
            <w:pPr>
              <w:tabs>
                <w:tab w:val="left" w:pos="3471"/>
              </w:tabs>
              <w:spacing w:line="276" w:lineRule="auto"/>
              <w:jc w:val="center"/>
              <w:rPr>
                <w:sz w:val="21"/>
              </w:rPr>
            </w:pPr>
            <w:r>
              <w:rPr>
                <w:sz w:val="21"/>
              </w:rPr>
              <w:t>-</w:t>
            </w:r>
            <w:r>
              <w:rPr>
                <w:rFonts w:hint="eastAsia"/>
                <w:sz w:val="21"/>
              </w:rPr>
              <w:t>0</w:t>
            </w:r>
            <w:r>
              <w:rPr>
                <w:sz w:val="21"/>
              </w:rPr>
              <w:t>.040</w:t>
            </w:r>
          </w:p>
          <w:p w14:paraId="2DF44A2E" w14:textId="77777777" w:rsidR="0074777A" w:rsidRDefault="00000000">
            <w:pPr>
              <w:tabs>
                <w:tab w:val="left" w:pos="3471"/>
              </w:tabs>
              <w:spacing w:line="276" w:lineRule="auto"/>
              <w:jc w:val="center"/>
              <w:rPr>
                <w:sz w:val="21"/>
              </w:rPr>
            </w:pPr>
            <w:r>
              <w:rPr>
                <w:rFonts w:hint="eastAsia"/>
                <w:sz w:val="21"/>
              </w:rPr>
              <w:t>（</w:t>
            </w:r>
            <w:r>
              <w:rPr>
                <w:rFonts w:hint="eastAsia"/>
                <w:sz w:val="21"/>
              </w:rPr>
              <w:t>0</w:t>
            </w:r>
            <w:r>
              <w:rPr>
                <w:sz w:val="21"/>
              </w:rPr>
              <w:t>.078</w:t>
            </w:r>
            <w:r>
              <w:rPr>
                <w:rFonts w:hint="eastAsia"/>
                <w:sz w:val="21"/>
              </w:rPr>
              <w:t>）</w:t>
            </w:r>
          </w:p>
        </w:tc>
      </w:tr>
      <w:tr w:rsidR="0074777A" w14:paraId="2DF3812E" w14:textId="77777777">
        <w:tc>
          <w:tcPr>
            <w:tcW w:w="1895" w:type="dxa"/>
          </w:tcPr>
          <w:p w14:paraId="02F269EB" w14:textId="77777777" w:rsidR="0074777A" w:rsidRDefault="00000000">
            <w:pPr>
              <w:tabs>
                <w:tab w:val="left" w:pos="3471"/>
              </w:tabs>
              <w:spacing w:line="276" w:lineRule="auto"/>
              <w:jc w:val="center"/>
              <w:rPr>
                <w:sz w:val="21"/>
              </w:rPr>
            </w:pPr>
            <w:r>
              <w:rPr>
                <w:rFonts w:hint="eastAsia"/>
                <w:sz w:val="21"/>
              </w:rPr>
              <w:t>GDP</w:t>
            </w:r>
          </w:p>
          <w:p w14:paraId="28D6140B" w14:textId="77777777" w:rsidR="0074777A" w:rsidRDefault="00000000">
            <w:pPr>
              <w:tabs>
                <w:tab w:val="left" w:pos="3471"/>
              </w:tabs>
              <w:spacing w:line="276" w:lineRule="auto"/>
              <w:jc w:val="center"/>
              <w:rPr>
                <w:sz w:val="21"/>
              </w:rPr>
            </w:pPr>
            <w:r>
              <w:rPr>
                <w:rFonts w:hint="eastAsia"/>
                <w:sz w:val="21"/>
              </w:rPr>
              <w:t>（低值）</w:t>
            </w:r>
          </w:p>
        </w:tc>
        <w:tc>
          <w:tcPr>
            <w:tcW w:w="1659" w:type="dxa"/>
          </w:tcPr>
          <w:p w14:paraId="37CBC244" w14:textId="77777777" w:rsidR="0074777A" w:rsidRDefault="0074777A">
            <w:pPr>
              <w:tabs>
                <w:tab w:val="left" w:pos="3471"/>
              </w:tabs>
              <w:spacing w:line="276" w:lineRule="auto"/>
              <w:jc w:val="center"/>
              <w:rPr>
                <w:sz w:val="21"/>
              </w:rPr>
            </w:pPr>
          </w:p>
        </w:tc>
        <w:tc>
          <w:tcPr>
            <w:tcW w:w="1544" w:type="dxa"/>
          </w:tcPr>
          <w:p w14:paraId="1EE87423" w14:textId="77777777" w:rsidR="0074777A" w:rsidRDefault="0074777A">
            <w:pPr>
              <w:tabs>
                <w:tab w:val="left" w:pos="3471"/>
              </w:tabs>
              <w:spacing w:line="276" w:lineRule="auto"/>
              <w:jc w:val="center"/>
              <w:rPr>
                <w:color w:val="000000" w:themeColor="text1"/>
                <w:sz w:val="21"/>
              </w:rPr>
            </w:pPr>
          </w:p>
        </w:tc>
        <w:tc>
          <w:tcPr>
            <w:tcW w:w="1701" w:type="dxa"/>
          </w:tcPr>
          <w:p w14:paraId="56BC167D" w14:textId="77777777" w:rsidR="0074777A" w:rsidRDefault="00000000">
            <w:pPr>
              <w:tabs>
                <w:tab w:val="left" w:pos="3471"/>
              </w:tabs>
              <w:spacing w:line="276" w:lineRule="auto"/>
              <w:jc w:val="center"/>
              <w:rPr>
                <w:sz w:val="21"/>
              </w:rPr>
            </w:pPr>
            <w:r>
              <w:rPr>
                <w:sz w:val="21"/>
              </w:rPr>
              <w:t>0.157</w:t>
            </w:r>
          </w:p>
          <w:p w14:paraId="08B7A6F6" w14:textId="77777777" w:rsidR="0074777A" w:rsidRDefault="00000000">
            <w:pPr>
              <w:tabs>
                <w:tab w:val="left" w:pos="3471"/>
              </w:tabs>
              <w:spacing w:line="276" w:lineRule="auto"/>
              <w:jc w:val="center"/>
              <w:rPr>
                <w:sz w:val="21"/>
              </w:rPr>
            </w:pPr>
            <w:r>
              <w:rPr>
                <w:rFonts w:hint="eastAsia"/>
                <w:sz w:val="21"/>
              </w:rPr>
              <w:t>（</w:t>
            </w:r>
            <w:r>
              <w:rPr>
                <w:rFonts w:hint="eastAsia"/>
                <w:sz w:val="21"/>
              </w:rPr>
              <w:t>0</w:t>
            </w:r>
            <w:r>
              <w:rPr>
                <w:sz w:val="21"/>
              </w:rPr>
              <w:t>.095</w:t>
            </w:r>
            <w:r>
              <w:rPr>
                <w:rFonts w:hint="eastAsia"/>
                <w:sz w:val="21"/>
              </w:rPr>
              <w:t>）</w:t>
            </w:r>
          </w:p>
        </w:tc>
        <w:tc>
          <w:tcPr>
            <w:tcW w:w="1418" w:type="dxa"/>
          </w:tcPr>
          <w:p w14:paraId="088CCDEA" w14:textId="77777777" w:rsidR="0074777A" w:rsidRDefault="00000000">
            <w:pPr>
              <w:tabs>
                <w:tab w:val="left" w:pos="3471"/>
              </w:tabs>
              <w:spacing w:line="276" w:lineRule="auto"/>
              <w:jc w:val="center"/>
              <w:rPr>
                <w:sz w:val="21"/>
              </w:rPr>
            </w:pPr>
            <w:r>
              <w:rPr>
                <w:sz w:val="21"/>
              </w:rPr>
              <w:t>0.169*</w:t>
            </w:r>
          </w:p>
          <w:p w14:paraId="1CC4335F" w14:textId="77777777" w:rsidR="0074777A" w:rsidRDefault="00000000">
            <w:pPr>
              <w:tabs>
                <w:tab w:val="left" w:pos="3471"/>
              </w:tabs>
              <w:spacing w:line="276" w:lineRule="auto"/>
              <w:jc w:val="center"/>
              <w:rPr>
                <w:sz w:val="21"/>
              </w:rPr>
            </w:pPr>
            <w:r>
              <w:rPr>
                <w:rFonts w:hint="eastAsia"/>
                <w:sz w:val="21"/>
              </w:rPr>
              <w:t>（</w:t>
            </w:r>
            <w:r>
              <w:rPr>
                <w:rFonts w:hint="eastAsia"/>
                <w:sz w:val="21"/>
              </w:rPr>
              <w:t>0</w:t>
            </w:r>
            <w:r>
              <w:rPr>
                <w:sz w:val="21"/>
              </w:rPr>
              <w:t>.099</w:t>
            </w:r>
            <w:r>
              <w:rPr>
                <w:rFonts w:hint="eastAsia"/>
                <w:sz w:val="21"/>
              </w:rPr>
              <w:t>）</w:t>
            </w:r>
          </w:p>
        </w:tc>
      </w:tr>
      <w:tr w:rsidR="0074777A" w14:paraId="2C8449EE" w14:textId="77777777">
        <w:tc>
          <w:tcPr>
            <w:tcW w:w="1895" w:type="dxa"/>
          </w:tcPr>
          <w:p w14:paraId="71AF87FE" w14:textId="77777777" w:rsidR="0074777A" w:rsidRDefault="00000000">
            <w:pPr>
              <w:tabs>
                <w:tab w:val="left" w:pos="3471"/>
              </w:tabs>
              <w:spacing w:line="276" w:lineRule="auto"/>
              <w:jc w:val="center"/>
              <w:rPr>
                <w:sz w:val="21"/>
              </w:rPr>
            </w:pPr>
            <w:r>
              <w:rPr>
                <w:rFonts w:hint="eastAsia"/>
                <w:sz w:val="21"/>
              </w:rPr>
              <w:t>人均</w:t>
            </w:r>
            <w:r>
              <w:rPr>
                <w:rFonts w:hint="eastAsia"/>
                <w:sz w:val="21"/>
              </w:rPr>
              <w:t>GDP</w:t>
            </w:r>
          </w:p>
          <w:p w14:paraId="760103A5" w14:textId="77777777" w:rsidR="0074777A" w:rsidRDefault="00000000">
            <w:pPr>
              <w:tabs>
                <w:tab w:val="left" w:pos="3471"/>
              </w:tabs>
              <w:spacing w:line="276" w:lineRule="auto"/>
              <w:jc w:val="center"/>
              <w:rPr>
                <w:sz w:val="21"/>
              </w:rPr>
            </w:pPr>
            <w:r>
              <w:rPr>
                <w:rFonts w:hint="eastAsia"/>
                <w:sz w:val="21"/>
              </w:rPr>
              <w:t>（高值）</w:t>
            </w:r>
          </w:p>
        </w:tc>
        <w:tc>
          <w:tcPr>
            <w:tcW w:w="1659" w:type="dxa"/>
          </w:tcPr>
          <w:p w14:paraId="1FF5D232" w14:textId="77777777" w:rsidR="0074777A" w:rsidRDefault="00000000">
            <w:pPr>
              <w:tabs>
                <w:tab w:val="left" w:pos="3471"/>
              </w:tabs>
              <w:spacing w:line="276" w:lineRule="auto"/>
              <w:jc w:val="center"/>
              <w:rPr>
                <w:sz w:val="21"/>
              </w:rPr>
            </w:pPr>
            <w:r>
              <w:rPr>
                <w:rFonts w:hint="eastAsia"/>
                <w:sz w:val="21"/>
              </w:rPr>
              <w:t>0</w:t>
            </w:r>
            <w:r>
              <w:rPr>
                <w:sz w:val="21"/>
              </w:rPr>
              <w:t>.059</w:t>
            </w:r>
          </w:p>
          <w:p w14:paraId="348D8861" w14:textId="77777777" w:rsidR="0074777A" w:rsidRDefault="00000000">
            <w:pPr>
              <w:tabs>
                <w:tab w:val="left" w:pos="3471"/>
              </w:tabs>
              <w:spacing w:line="276" w:lineRule="auto"/>
              <w:jc w:val="center"/>
              <w:rPr>
                <w:sz w:val="21"/>
              </w:rPr>
            </w:pPr>
            <w:r>
              <w:rPr>
                <w:rFonts w:hint="eastAsia"/>
                <w:sz w:val="21"/>
              </w:rPr>
              <w:t>（</w:t>
            </w:r>
            <w:r>
              <w:rPr>
                <w:rFonts w:hint="eastAsia"/>
                <w:sz w:val="21"/>
              </w:rPr>
              <w:t>0</w:t>
            </w:r>
            <w:r>
              <w:rPr>
                <w:sz w:val="21"/>
              </w:rPr>
              <w:t>.057</w:t>
            </w:r>
            <w:r>
              <w:rPr>
                <w:rFonts w:hint="eastAsia"/>
                <w:sz w:val="21"/>
              </w:rPr>
              <w:t>）</w:t>
            </w:r>
          </w:p>
        </w:tc>
        <w:tc>
          <w:tcPr>
            <w:tcW w:w="1544" w:type="dxa"/>
          </w:tcPr>
          <w:p w14:paraId="34B5BE44"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0</w:t>
            </w:r>
            <w:r>
              <w:rPr>
                <w:color w:val="000000" w:themeColor="text1"/>
                <w:sz w:val="21"/>
              </w:rPr>
              <w:t>.064</w:t>
            </w:r>
          </w:p>
          <w:p w14:paraId="3B51060E"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.054</w:t>
            </w:r>
            <w:r>
              <w:rPr>
                <w:rFonts w:hint="eastAsia"/>
                <w:color w:val="000000" w:themeColor="text1"/>
                <w:sz w:val="21"/>
              </w:rPr>
              <w:t>）</w:t>
            </w:r>
          </w:p>
        </w:tc>
        <w:tc>
          <w:tcPr>
            <w:tcW w:w="1701" w:type="dxa"/>
          </w:tcPr>
          <w:p w14:paraId="2E620846" w14:textId="77777777" w:rsidR="0074777A" w:rsidRDefault="0074777A">
            <w:pPr>
              <w:tabs>
                <w:tab w:val="left" w:pos="3471"/>
              </w:tabs>
              <w:spacing w:line="276" w:lineRule="auto"/>
              <w:jc w:val="center"/>
              <w:rPr>
                <w:sz w:val="21"/>
              </w:rPr>
            </w:pPr>
          </w:p>
        </w:tc>
        <w:tc>
          <w:tcPr>
            <w:tcW w:w="1418" w:type="dxa"/>
          </w:tcPr>
          <w:p w14:paraId="01E44052" w14:textId="77777777" w:rsidR="0074777A" w:rsidRDefault="0074777A">
            <w:pPr>
              <w:tabs>
                <w:tab w:val="left" w:pos="3471"/>
              </w:tabs>
              <w:spacing w:line="276" w:lineRule="auto"/>
              <w:jc w:val="center"/>
              <w:rPr>
                <w:sz w:val="21"/>
              </w:rPr>
            </w:pPr>
          </w:p>
        </w:tc>
      </w:tr>
      <w:tr w:rsidR="0074777A" w14:paraId="57E2FA9D" w14:textId="77777777">
        <w:tc>
          <w:tcPr>
            <w:tcW w:w="1895" w:type="dxa"/>
          </w:tcPr>
          <w:p w14:paraId="6A14F585" w14:textId="77777777" w:rsidR="0074777A" w:rsidRDefault="00000000">
            <w:pPr>
              <w:tabs>
                <w:tab w:val="left" w:pos="3471"/>
              </w:tabs>
              <w:spacing w:line="276" w:lineRule="auto"/>
              <w:jc w:val="center"/>
              <w:rPr>
                <w:sz w:val="21"/>
              </w:rPr>
            </w:pPr>
            <w:r>
              <w:rPr>
                <w:rFonts w:hint="eastAsia"/>
                <w:sz w:val="21"/>
              </w:rPr>
              <w:t>人均</w:t>
            </w:r>
            <w:r>
              <w:rPr>
                <w:rFonts w:hint="eastAsia"/>
                <w:sz w:val="21"/>
              </w:rPr>
              <w:t>GDP</w:t>
            </w:r>
          </w:p>
          <w:p w14:paraId="411BD9CA" w14:textId="77777777" w:rsidR="0074777A" w:rsidRDefault="00000000">
            <w:pPr>
              <w:tabs>
                <w:tab w:val="left" w:pos="3471"/>
              </w:tabs>
              <w:spacing w:line="276" w:lineRule="auto"/>
              <w:jc w:val="center"/>
              <w:rPr>
                <w:sz w:val="21"/>
              </w:rPr>
            </w:pPr>
            <w:r>
              <w:rPr>
                <w:rFonts w:hint="eastAsia"/>
                <w:sz w:val="21"/>
              </w:rPr>
              <w:t>（低值）</w:t>
            </w:r>
          </w:p>
        </w:tc>
        <w:tc>
          <w:tcPr>
            <w:tcW w:w="1659" w:type="dxa"/>
          </w:tcPr>
          <w:p w14:paraId="647EF87E" w14:textId="77777777" w:rsidR="0074777A" w:rsidRDefault="00000000">
            <w:pPr>
              <w:tabs>
                <w:tab w:val="left" w:pos="3471"/>
              </w:tabs>
              <w:spacing w:line="276" w:lineRule="auto"/>
              <w:jc w:val="center"/>
              <w:rPr>
                <w:sz w:val="21"/>
              </w:rPr>
            </w:pPr>
            <w:r>
              <w:rPr>
                <w:sz w:val="21"/>
              </w:rPr>
              <w:t>-0.059</w:t>
            </w:r>
          </w:p>
          <w:p w14:paraId="760FD901" w14:textId="77777777" w:rsidR="0074777A" w:rsidRDefault="00000000">
            <w:pPr>
              <w:tabs>
                <w:tab w:val="left" w:pos="3471"/>
              </w:tabs>
              <w:spacing w:line="276" w:lineRule="auto"/>
              <w:jc w:val="center"/>
              <w:rPr>
                <w:sz w:val="21"/>
              </w:rPr>
            </w:pPr>
            <w:r>
              <w:rPr>
                <w:rFonts w:hint="eastAsia"/>
                <w:sz w:val="21"/>
              </w:rPr>
              <w:t>（</w:t>
            </w:r>
            <w:r>
              <w:rPr>
                <w:rFonts w:hint="eastAsia"/>
                <w:sz w:val="21"/>
              </w:rPr>
              <w:t>0</w:t>
            </w:r>
            <w:r>
              <w:rPr>
                <w:sz w:val="21"/>
              </w:rPr>
              <w:t>.072</w:t>
            </w:r>
            <w:r>
              <w:rPr>
                <w:rFonts w:hint="eastAsia"/>
                <w:sz w:val="21"/>
              </w:rPr>
              <w:t>）</w:t>
            </w:r>
          </w:p>
        </w:tc>
        <w:tc>
          <w:tcPr>
            <w:tcW w:w="1544" w:type="dxa"/>
          </w:tcPr>
          <w:p w14:paraId="5904F665" w14:textId="77777777" w:rsidR="0074777A" w:rsidRDefault="00000000">
            <w:pPr>
              <w:tabs>
                <w:tab w:val="left" w:pos="3471"/>
              </w:tabs>
              <w:spacing w:line="276" w:lineRule="auto"/>
              <w:jc w:val="center"/>
              <w:rPr>
                <w:color w:val="000000" w:themeColor="text1"/>
                <w:sz w:val="21"/>
              </w:rPr>
            </w:pPr>
            <w:r>
              <w:rPr>
                <w:color w:val="000000" w:themeColor="text1"/>
                <w:sz w:val="21"/>
              </w:rPr>
              <w:t>-0.038</w:t>
            </w:r>
          </w:p>
          <w:p w14:paraId="2E6D6446"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.069</w:t>
            </w:r>
            <w:r>
              <w:rPr>
                <w:rFonts w:hint="eastAsia"/>
                <w:color w:val="000000" w:themeColor="text1"/>
                <w:sz w:val="21"/>
              </w:rPr>
              <w:t>）</w:t>
            </w:r>
          </w:p>
        </w:tc>
        <w:tc>
          <w:tcPr>
            <w:tcW w:w="1701" w:type="dxa"/>
          </w:tcPr>
          <w:p w14:paraId="35AC9444" w14:textId="77777777" w:rsidR="0074777A" w:rsidRDefault="0074777A">
            <w:pPr>
              <w:tabs>
                <w:tab w:val="left" w:pos="3471"/>
              </w:tabs>
              <w:spacing w:line="276" w:lineRule="auto"/>
              <w:jc w:val="center"/>
              <w:rPr>
                <w:sz w:val="21"/>
              </w:rPr>
            </w:pPr>
          </w:p>
        </w:tc>
        <w:tc>
          <w:tcPr>
            <w:tcW w:w="1418" w:type="dxa"/>
          </w:tcPr>
          <w:p w14:paraId="38C0CF71" w14:textId="77777777" w:rsidR="0074777A" w:rsidRDefault="0074777A">
            <w:pPr>
              <w:tabs>
                <w:tab w:val="left" w:pos="3471"/>
              </w:tabs>
              <w:spacing w:line="276" w:lineRule="auto"/>
              <w:jc w:val="center"/>
              <w:rPr>
                <w:color w:val="000000" w:themeColor="text1"/>
                <w:sz w:val="21"/>
              </w:rPr>
            </w:pPr>
          </w:p>
        </w:tc>
      </w:tr>
      <w:tr w:rsidR="0074777A" w14:paraId="777EFE30" w14:textId="77777777">
        <w:tc>
          <w:tcPr>
            <w:tcW w:w="1895" w:type="dxa"/>
          </w:tcPr>
          <w:p w14:paraId="39B54DB3" w14:textId="77777777" w:rsidR="0074777A" w:rsidRDefault="00000000">
            <w:pPr>
              <w:tabs>
                <w:tab w:val="left" w:pos="3471"/>
              </w:tabs>
              <w:spacing w:line="276" w:lineRule="auto"/>
              <w:jc w:val="center"/>
              <w:rPr>
                <w:sz w:val="21"/>
              </w:rPr>
            </w:pPr>
            <w:r>
              <w:rPr>
                <w:rFonts w:hint="eastAsia"/>
                <w:sz w:val="21"/>
              </w:rPr>
              <w:t>人口</w:t>
            </w:r>
          </w:p>
          <w:p w14:paraId="7B729EBF" w14:textId="77777777" w:rsidR="0074777A" w:rsidRDefault="00000000">
            <w:pPr>
              <w:tabs>
                <w:tab w:val="left" w:pos="3471"/>
              </w:tabs>
              <w:spacing w:line="276" w:lineRule="auto"/>
              <w:jc w:val="center"/>
              <w:rPr>
                <w:sz w:val="21"/>
              </w:rPr>
            </w:pPr>
            <w:r>
              <w:rPr>
                <w:rFonts w:hint="eastAsia"/>
                <w:sz w:val="21"/>
              </w:rPr>
              <w:t>（高值）</w:t>
            </w:r>
          </w:p>
        </w:tc>
        <w:tc>
          <w:tcPr>
            <w:tcW w:w="1659" w:type="dxa"/>
          </w:tcPr>
          <w:p w14:paraId="7740F39A" w14:textId="77777777" w:rsidR="0074777A" w:rsidRDefault="00000000">
            <w:pPr>
              <w:tabs>
                <w:tab w:val="left" w:pos="3471"/>
              </w:tabs>
              <w:spacing w:line="276" w:lineRule="auto"/>
              <w:jc w:val="center"/>
              <w:rPr>
                <w:sz w:val="21"/>
              </w:rPr>
            </w:pPr>
            <w:r>
              <w:rPr>
                <w:rFonts w:hint="eastAsia"/>
                <w:sz w:val="21"/>
              </w:rPr>
              <w:t>0</w:t>
            </w:r>
            <w:r>
              <w:rPr>
                <w:sz w:val="21"/>
              </w:rPr>
              <w:t>.557</w:t>
            </w:r>
            <w:r>
              <w:rPr>
                <w:rFonts w:hint="eastAsia"/>
                <w:sz w:val="21"/>
              </w:rPr>
              <w:t>*</w:t>
            </w:r>
            <w:r>
              <w:rPr>
                <w:sz w:val="21"/>
              </w:rPr>
              <w:t>**</w:t>
            </w:r>
          </w:p>
          <w:p w14:paraId="11CE62A5" w14:textId="77777777" w:rsidR="0074777A" w:rsidRDefault="00000000">
            <w:pPr>
              <w:tabs>
                <w:tab w:val="left" w:pos="3471"/>
              </w:tabs>
              <w:spacing w:line="276" w:lineRule="auto"/>
              <w:jc w:val="center"/>
              <w:rPr>
                <w:sz w:val="21"/>
              </w:rPr>
            </w:pPr>
            <w:r>
              <w:rPr>
                <w:rFonts w:hint="eastAsia"/>
                <w:sz w:val="21"/>
              </w:rPr>
              <w:t>(</w:t>
            </w:r>
            <w:r>
              <w:rPr>
                <w:sz w:val="21"/>
              </w:rPr>
              <w:t>0.094)</w:t>
            </w:r>
          </w:p>
        </w:tc>
        <w:tc>
          <w:tcPr>
            <w:tcW w:w="1544" w:type="dxa"/>
          </w:tcPr>
          <w:p w14:paraId="35AB059F"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0</w:t>
            </w:r>
            <w:r>
              <w:rPr>
                <w:color w:val="000000" w:themeColor="text1"/>
                <w:sz w:val="21"/>
              </w:rPr>
              <w:t>.540***</w:t>
            </w:r>
          </w:p>
          <w:p w14:paraId="7D0368A5"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.088</w:t>
            </w:r>
            <w:r>
              <w:rPr>
                <w:rFonts w:hint="eastAsia"/>
                <w:color w:val="000000" w:themeColor="text1"/>
                <w:sz w:val="21"/>
              </w:rPr>
              <w:t>）</w:t>
            </w:r>
          </w:p>
        </w:tc>
        <w:tc>
          <w:tcPr>
            <w:tcW w:w="1701" w:type="dxa"/>
          </w:tcPr>
          <w:p w14:paraId="06D27183" w14:textId="77777777" w:rsidR="0074777A" w:rsidRDefault="00000000">
            <w:pPr>
              <w:tabs>
                <w:tab w:val="left" w:pos="3471"/>
              </w:tabs>
              <w:spacing w:line="276" w:lineRule="auto"/>
              <w:jc w:val="center"/>
              <w:rPr>
                <w:sz w:val="21"/>
              </w:rPr>
            </w:pPr>
            <w:r>
              <w:rPr>
                <w:rFonts w:hint="eastAsia"/>
                <w:sz w:val="21"/>
              </w:rPr>
              <w:t>0</w:t>
            </w:r>
            <w:r>
              <w:rPr>
                <w:sz w:val="21"/>
              </w:rPr>
              <w:t>.459</w:t>
            </w:r>
            <w:r>
              <w:rPr>
                <w:rFonts w:hint="eastAsia"/>
                <w:sz w:val="21"/>
              </w:rPr>
              <w:t>*</w:t>
            </w:r>
            <w:r>
              <w:rPr>
                <w:sz w:val="21"/>
              </w:rPr>
              <w:t>**</w:t>
            </w:r>
          </w:p>
          <w:p w14:paraId="525973E6" w14:textId="77777777" w:rsidR="0074777A" w:rsidRDefault="00000000">
            <w:pPr>
              <w:tabs>
                <w:tab w:val="left" w:pos="3471"/>
              </w:tabs>
              <w:spacing w:line="276" w:lineRule="auto"/>
              <w:jc w:val="center"/>
              <w:rPr>
                <w:sz w:val="21"/>
              </w:rPr>
            </w:pPr>
            <w:r>
              <w:rPr>
                <w:rFonts w:hint="eastAsia"/>
                <w:sz w:val="21"/>
              </w:rPr>
              <w:t>(</w:t>
            </w:r>
            <w:r>
              <w:rPr>
                <w:sz w:val="21"/>
              </w:rPr>
              <w:t>0.095)</w:t>
            </w:r>
          </w:p>
        </w:tc>
        <w:tc>
          <w:tcPr>
            <w:tcW w:w="1418" w:type="dxa"/>
          </w:tcPr>
          <w:p w14:paraId="4CC01911"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0</w:t>
            </w:r>
            <w:r>
              <w:rPr>
                <w:color w:val="000000" w:themeColor="text1"/>
                <w:sz w:val="21"/>
              </w:rPr>
              <w:t>.444</w:t>
            </w:r>
            <w:r>
              <w:rPr>
                <w:rFonts w:hint="eastAsia"/>
                <w:color w:val="000000" w:themeColor="text1"/>
                <w:sz w:val="21"/>
              </w:rPr>
              <w:t>*</w:t>
            </w:r>
            <w:r>
              <w:rPr>
                <w:color w:val="000000" w:themeColor="text1"/>
                <w:sz w:val="21"/>
              </w:rPr>
              <w:t>**</w:t>
            </w:r>
          </w:p>
          <w:p w14:paraId="008E8B34"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w:t>
            </w:r>
            <w:r>
              <w:rPr>
                <w:color w:val="000000" w:themeColor="text1"/>
                <w:sz w:val="21"/>
              </w:rPr>
              <w:t>0.101)</w:t>
            </w:r>
          </w:p>
        </w:tc>
      </w:tr>
      <w:tr w:rsidR="0074777A" w14:paraId="4D0BFF2A" w14:textId="77777777">
        <w:tc>
          <w:tcPr>
            <w:tcW w:w="1895" w:type="dxa"/>
          </w:tcPr>
          <w:p w14:paraId="5DEA6F66" w14:textId="77777777" w:rsidR="0074777A" w:rsidRDefault="00000000">
            <w:pPr>
              <w:tabs>
                <w:tab w:val="left" w:pos="3471"/>
              </w:tabs>
              <w:spacing w:line="276" w:lineRule="auto"/>
              <w:jc w:val="center"/>
              <w:rPr>
                <w:sz w:val="21"/>
              </w:rPr>
            </w:pPr>
            <w:r>
              <w:rPr>
                <w:rFonts w:hint="eastAsia"/>
                <w:sz w:val="21"/>
              </w:rPr>
              <w:t>人口</w:t>
            </w:r>
          </w:p>
          <w:p w14:paraId="05C079F2" w14:textId="77777777" w:rsidR="0074777A" w:rsidRDefault="00000000">
            <w:pPr>
              <w:tabs>
                <w:tab w:val="left" w:pos="3471"/>
              </w:tabs>
              <w:spacing w:line="276" w:lineRule="auto"/>
              <w:jc w:val="center"/>
              <w:rPr>
                <w:sz w:val="21"/>
              </w:rPr>
            </w:pPr>
            <w:r>
              <w:rPr>
                <w:rFonts w:hint="eastAsia"/>
                <w:sz w:val="21"/>
              </w:rPr>
              <w:t>（低值）</w:t>
            </w:r>
          </w:p>
        </w:tc>
        <w:tc>
          <w:tcPr>
            <w:tcW w:w="1659" w:type="dxa"/>
          </w:tcPr>
          <w:p w14:paraId="4412DCE1" w14:textId="77777777" w:rsidR="0074777A" w:rsidRDefault="00000000">
            <w:pPr>
              <w:tabs>
                <w:tab w:val="left" w:pos="3471"/>
              </w:tabs>
              <w:spacing w:line="276" w:lineRule="auto"/>
              <w:jc w:val="center"/>
              <w:rPr>
                <w:sz w:val="21"/>
              </w:rPr>
            </w:pPr>
            <w:r>
              <w:rPr>
                <w:rFonts w:hint="eastAsia"/>
                <w:sz w:val="21"/>
              </w:rPr>
              <w:t>0</w:t>
            </w:r>
            <w:r>
              <w:rPr>
                <w:sz w:val="21"/>
              </w:rPr>
              <w:t>.359***</w:t>
            </w:r>
          </w:p>
          <w:p w14:paraId="22B084C6" w14:textId="77777777" w:rsidR="0074777A" w:rsidRDefault="00000000">
            <w:pPr>
              <w:tabs>
                <w:tab w:val="left" w:pos="3471"/>
              </w:tabs>
              <w:spacing w:line="276" w:lineRule="auto"/>
              <w:jc w:val="center"/>
              <w:rPr>
                <w:sz w:val="21"/>
              </w:rPr>
            </w:pPr>
            <w:r>
              <w:rPr>
                <w:rFonts w:hint="eastAsia"/>
                <w:sz w:val="21"/>
              </w:rPr>
              <w:t>(</w:t>
            </w:r>
            <w:r>
              <w:rPr>
                <w:sz w:val="21"/>
              </w:rPr>
              <w:t>0.092)</w:t>
            </w:r>
          </w:p>
        </w:tc>
        <w:tc>
          <w:tcPr>
            <w:tcW w:w="1544" w:type="dxa"/>
          </w:tcPr>
          <w:p w14:paraId="68E25C05"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0</w:t>
            </w:r>
            <w:r>
              <w:rPr>
                <w:color w:val="000000" w:themeColor="text1"/>
                <w:sz w:val="21"/>
              </w:rPr>
              <w:t>.316***</w:t>
            </w:r>
          </w:p>
          <w:p w14:paraId="4EF11F94"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.087</w:t>
            </w:r>
            <w:r>
              <w:rPr>
                <w:rFonts w:hint="eastAsia"/>
                <w:color w:val="000000" w:themeColor="text1"/>
                <w:sz w:val="21"/>
              </w:rPr>
              <w:t>）</w:t>
            </w:r>
          </w:p>
        </w:tc>
        <w:tc>
          <w:tcPr>
            <w:tcW w:w="1701" w:type="dxa"/>
          </w:tcPr>
          <w:p w14:paraId="135562F6" w14:textId="77777777" w:rsidR="0074777A" w:rsidRDefault="00000000">
            <w:pPr>
              <w:tabs>
                <w:tab w:val="left" w:pos="3471"/>
              </w:tabs>
              <w:spacing w:line="276" w:lineRule="auto"/>
              <w:jc w:val="center"/>
              <w:rPr>
                <w:sz w:val="21"/>
              </w:rPr>
            </w:pPr>
            <w:r>
              <w:rPr>
                <w:rFonts w:hint="eastAsia"/>
                <w:sz w:val="21"/>
              </w:rPr>
              <w:t>0</w:t>
            </w:r>
            <w:r>
              <w:rPr>
                <w:sz w:val="21"/>
              </w:rPr>
              <w:t>.385***</w:t>
            </w:r>
          </w:p>
          <w:p w14:paraId="4DC223F3" w14:textId="77777777" w:rsidR="0074777A" w:rsidRDefault="00000000">
            <w:pPr>
              <w:tabs>
                <w:tab w:val="left" w:pos="3471"/>
              </w:tabs>
              <w:spacing w:line="276" w:lineRule="auto"/>
              <w:jc w:val="center"/>
              <w:rPr>
                <w:sz w:val="21"/>
              </w:rPr>
            </w:pPr>
            <w:r>
              <w:rPr>
                <w:rFonts w:hint="eastAsia"/>
                <w:sz w:val="21"/>
              </w:rPr>
              <w:t>(</w:t>
            </w:r>
            <w:r>
              <w:rPr>
                <w:sz w:val="21"/>
              </w:rPr>
              <w:t>0.098)</w:t>
            </w:r>
          </w:p>
        </w:tc>
        <w:tc>
          <w:tcPr>
            <w:tcW w:w="1418" w:type="dxa"/>
          </w:tcPr>
          <w:p w14:paraId="2BE9FE0A"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0</w:t>
            </w:r>
            <w:r>
              <w:rPr>
                <w:color w:val="000000" w:themeColor="text1"/>
                <w:sz w:val="21"/>
              </w:rPr>
              <w:t>.401***</w:t>
            </w:r>
          </w:p>
          <w:p w14:paraId="4AC39A87"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w:t>
            </w:r>
            <w:r>
              <w:rPr>
                <w:color w:val="000000" w:themeColor="text1"/>
                <w:sz w:val="21"/>
              </w:rPr>
              <w:t>0.102)</w:t>
            </w:r>
          </w:p>
        </w:tc>
      </w:tr>
      <w:tr w:rsidR="0074777A" w14:paraId="3E4DE035" w14:textId="77777777">
        <w:tc>
          <w:tcPr>
            <w:tcW w:w="1895" w:type="dxa"/>
          </w:tcPr>
          <w:p w14:paraId="6048CB18" w14:textId="77777777" w:rsidR="0074777A" w:rsidRDefault="00000000">
            <w:pPr>
              <w:tabs>
                <w:tab w:val="left" w:pos="3471"/>
              </w:tabs>
              <w:spacing w:line="276" w:lineRule="auto"/>
              <w:jc w:val="center"/>
              <w:rPr>
                <w:sz w:val="21"/>
              </w:rPr>
            </w:pPr>
            <w:r>
              <w:rPr>
                <w:rFonts w:hint="eastAsia"/>
                <w:sz w:val="21"/>
              </w:rPr>
              <w:t>政体</w:t>
            </w:r>
          </w:p>
          <w:p w14:paraId="63A43394" w14:textId="77777777" w:rsidR="0074777A" w:rsidRDefault="00000000">
            <w:pPr>
              <w:tabs>
                <w:tab w:val="left" w:pos="3471"/>
              </w:tabs>
              <w:spacing w:line="276" w:lineRule="auto"/>
              <w:jc w:val="center"/>
              <w:rPr>
                <w:sz w:val="21"/>
              </w:rPr>
            </w:pPr>
            <w:r>
              <w:rPr>
                <w:rFonts w:hint="eastAsia"/>
                <w:sz w:val="21"/>
              </w:rPr>
              <w:t>（高值）</w:t>
            </w:r>
          </w:p>
        </w:tc>
        <w:tc>
          <w:tcPr>
            <w:tcW w:w="1659" w:type="dxa"/>
          </w:tcPr>
          <w:p w14:paraId="2D5BA921" w14:textId="77777777" w:rsidR="0074777A" w:rsidRDefault="00000000">
            <w:pPr>
              <w:tabs>
                <w:tab w:val="left" w:pos="3471"/>
              </w:tabs>
              <w:spacing w:line="276" w:lineRule="auto"/>
              <w:jc w:val="center"/>
              <w:rPr>
                <w:sz w:val="21"/>
              </w:rPr>
            </w:pPr>
            <w:r>
              <w:rPr>
                <w:rFonts w:hint="eastAsia"/>
                <w:sz w:val="21"/>
              </w:rPr>
              <w:t>0</w:t>
            </w:r>
            <w:r>
              <w:rPr>
                <w:sz w:val="21"/>
              </w:rPr>
              <w:t>.058***</w:t>
            </w:r>
          </w:p>
          <w:p w14:paraId="30743433" w14:textId="77777777" w:rsidR="0074777A" w:rsidRDefault="00000000">
            <w:pPr>
              <w:tabs>
                <w:tab w:val="left" w:pos="3471"/>
              </w:tabs>
              <w:spacing w:line="276" w:lineRule="auto"/>
              <w:jc w:val="center"/>
              <w:rPr>
                <w:sz w:val="21"/>
              </w:rPr>
            </w:pPr>
            <w:r>
              <w:rPr>
                <w:rFonts w:hint="eastAsia"/>
                <w:sz w:val="21"/>
              </w:rPr>
              <w:t>(</w:t>
            </w:r>
            <w:r>
              <w:rPr>
                <w:sz w:val="21"/>
              </w:rPr>
              <w:t>0.017)</w:t>
            </w:r>
          </w:p>
        </w:tc>
        <w:tc>
          <w:tcPr>
            <w:tcW w:w="1544" w:type="dxa"/>
          </w:tcPr>
          <w:p w14:paraId="750360DD"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0</w:t>
            </w:r>
            <w:r>
              <w:rPr>
                <w:color w:val="000000" w:themeColor="text1"/>
                <w:sz w:val="21"/>
              </w:rPr>
              <w:t>.050***</w:t>
            </w:r>
          </w:p>
          <w:p w14:paraId="1DA80469"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.016</w:t>
            </w:r>
            <w:r>
              <w:rPr>
                <w:rFonts w:hint="eastAsia"/>
                <w:color w:val="000000" w:themeColor="text1"/>
                <w:sz w:val="21"/>
              </w:rPr>
              <w:t>）</w:t>
            </w:r>
          </w:p>
        </w:tc>
        <w:tc>
          <w:tcPr>
            <w:tcW w:w="1701" w:type="dxa"/>
          </w:tcPr>
          <w:p w14:paraId="51BDE8DD" w14:textId="77777777" w:rsidR="0074777A" w:rsidRDefault="00000000">
            <w:pPr>
              <w:tabs>
                <w:tab w:val="left" w:pos="3471"/>
              </w:tabs>
              <w:spacing w:line="276" w:lineRule="auto"/>
              <w:jc w:val="center"/>
              <w:rPr>
                <w:sz w:val="21"/>
              </w:rPr>
            </w:pPr>
            <w:r>
              <w:rPr>
                <w:rFonts w:hint="eastAsia"/>
                <w:sz w:val="21"/>
              </w:rPr>
              <w:t>0</w:t>
            </w:r>
            <w:r>
              <w:rPr>
                <w:sz w:val="21"/>
              </w:rPr>
              <w:t>.056***</w:t>
            </w:r>
          </w:p>
          <w:p w14:paraId="7D9B5361" w14:textId="77777777" w:rsidR="0074777A" w:rsidRDefault="00000000">
            <w:pPr>
              <w:tabs>
                <w:tab w:val="left" w:pos="3471"/>
              </w:tabs>
              <w:spacing w:line="276" w:lineRule="auto"/>
              <w:jc w:val="center"/>
              <w:rPr>
                <w:sz w:val="21"/>
              </w:rPr>
            </w:pPr>
            <w:r>
              <w:rPr>
                <w:rFonts w:hint="eastAsia"/>
                <w:sz w:val="21"/>
              </w:rPr>
              <w:t>(</w:t>
            </w:r>
            <w:r>
              <w:rPr>
                <w:sz w:val="21"/>
              </w:rPr>
              <w:t>0.016)</w:t>
            </w:r>
          </w:p>
        </w:tc>
        <w:tc>
          <w:tcPr>
            <w:tcW w:w="1418" w:type="dxa"/>
          </w:tcPr>
          <w:p w14:paraId="4ADA9C0F"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0</w:t>
            </w:r>
            <w:r>
              <w:rPr>
                <w:color w:val="000000" w:themeColor="text1"/>
                <w:sz w:val="21"/>
              </w:rPr>
              <w:t>.057***</w:t>
            </w:r>
          </w:p>
          <w:p w14:paraId="3FA1D3F9"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w:t>
            </w:r>
            <w:r>
              <w:rPr>
                <w:color w:val="000000" w:themeColor="text1"/>
                <w:sz w:val="21"/>
              </w:rPr>
              <w:t>0.017)</w:t>
            </w:r>
          </w:p>
        </w:tc>
      </w:tr>
      <w:tr w:rsidR="0074777A" w14:paraId="6C8E3DAC" w14:textId="77777777">
        <w:tc>
          <w:tcPr>
            <w:tcW w:w="1895" w:type="dxa"/>
          </w:tcPr>
          <w:p w14:paraId="4C9F288C" w14:textId="77777777" w:rsidR="0074777A" w:rsidRDefault="00000000">
            <w:pPr>
              <w:tabs>
                <w:tab w:val="left" w:pos="3471"/>
              </w:tabs>
              <w:spacing w:line="276" w:lineRule="auto"/>
              <w:jc w:val="center"/>
              <w:rPr>
                <w:sz w:val="21"/>
              </w:rPr>
            </w:pPr>
            <w:r>
              <w:rPr>
                <w:rFonts w:hint="eastAsia"/>
                <w:sz w:val="21"/>
              </w:rPr>
              <w:t>政体</w:t>
            </w:r>
          </w:p>
          <w:p w14:paraId="10E34DCA" w14:textId="77777777" w:rsidR="0074777A" w:rsidRDefault="00000000">
            <w:pPr>
              <w:tabs>
                <w:tab w:val="left" w:pos="3471"/>
              </w:tabs>
              <w:spacing w:line="276" w:lineRule="auto"/>
              <w:jc w:val="center"/>
              <w:rPr>
                <w:sz w:val="21"/>
              </w:rPr>
            </w:pPr>
            <w:r>
              <w:rPr>
                <w:rFonts w:hint="eastAsia"/>
                <w:sz w:val="21"/>
              </w:rPr>
              <w:t>（低值）</w:t>
            </w:r>
          </w:p>
        </w:tc>
        <w:tc>
          <w:tcPr>
            <w:tcW w:w="1659" w:type="dxa"/>
          </w:tcPr>
          <w:p w14:paraId="7B2C0A6F" w14:textId="77777777" w:rsidR="0074777A" w:rsidRDefault="00000000">
            <w:pPr>
              <w:tabs>
                <w:tab w:val="left" w:pos="3471"/>
              </w:tabs>
              <w:spacing w:line="276" w:lineRule="auto"/>
              <w:jc w:val="center"/>
              <w:rPr>
                <w:sz w:val="21"/>
              </w:rPr>
            </w:pPr>
            <w:r>
              <w:rPr>
                <w:rFonts w:hint="eastAsia"/>
                <w:sz w:val="21"/>
              </w:rPr>
              <w:t>-</w:t>
            </w:r>
            <w:r>
              <w:rPr>
                <w:sz w:val="21"/>
              </w:rPr>
              <w:t>0.038***</w:t>
            </w:r>
          </w:p>
          <w:p w14:paraId="63992C2C" w14:textId="77777777" w:rsidR="0074777A" w:rsidRDefault="00000000">
            <w:pPr>
              <w:tabs>
                <w:tab w:val="left" w:pos="3471"/>
              </w:tabs>
              <w:spacing w:line="276" w:lineRule="auto"/>
              <w:jc w:val="center"/>
              <w:rPr>
                <w:sz w:val="21"/>
              </w:rPr>
            </w:pPr>
            <w:r>
              <w:rPr>
                <w:rFonts w:hint="eastAsia"/>
                <w:sz w:val="21"/>
              </w:rPr>
              <w:t>(</w:t>
            </w:r>
            <w:r>
              <w:rPr>
                <w:sz w:val="21"/>
              </w:rPr>
              <w:t>0.012)</w:t>
            </w:r>
          </w:p>
        </w:tc>
        <w:tc>
          <w:tcPr>
            <w:tcW w:w="1544" w:type="dxa"/>
          </w:tcPr>
          <w:p w14:paraId="06408AC0"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w:t>
            </w:r>
            <w:r>
              <w:rPr>
                <w:color w:val="000000" w:themeColor="text1"/>
                <w:sz w:val="21"/>
              </w:rPr>
              <w:t>0.050***</w:t>
            </w:r>
          </w:p>
          <w:p w14:paraId="75179767"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.016</w:t>
            </w:r>
            <w:r>
              <w:rPr>
                <w:rFonts w:hint="eastAsia"/>
                <w:color w:val="000000" w:themeColor="text1"/>
                <w:sz w:val="21"/>
              </w:rPr>
              <w:t>）</w:t>
            </w:r>
          </w:p>
        </w:tc>
        <w:tc>
          <w:tcPr>
            <w:tcW w:w="1701" w:type="dxa"/>
          </w:tcPr>
          <w:p w14:paraId="25183857" w14:textId="77777777" w:rsidR="0074777A" w:rsidRDefault="00000000">
            <w:pPr>
              <w:tabs>
                <w:tab w:val="left" w:pos="3471"/>
              </w:tabs>
              <w:spacing w:line="276" w:lineRule="auto"/>
              <w:jc w:val="center"/>
              <w:rPr>
                <w:sz w:val="21"/>
              </w:rPr>
            </w:pPr>
            <w:r>
              <w:rPr>
                <w:rFonts w:hint="eastAsia"/>
                <w:sz w:val="21"/>
              </w:rPr>
              <w:t>-</w:t>
            </w:r>
            <w:r>
              <w:rPr>
                <w:sz w:val="21"/>
              </w:rPr>
              <w:t>0.044***</w:t>
            </w:r>
          </w:p>
          <w:p w14:paraId="2D362711" w14:textId="77777777" w:rsidR="0074777A" w:rsidRDefault="00000000">
            <w:pPr>
              <w:tabs>
                <w:tab w:val="left" w:pos="3471"/>
              </w:tabs>
              <w:spacing w:line="276" w:lineRule="auto"/>
              <w:jc w:val="center"/>
              <w:rPr>
                <w:sz w:val="21"/>
              </w:rPr>
            </w:pPr>
            <w:r>
              <w:rPr>
                <w:rFonts w:hint="eastAsia"/>
                <w:sz w:val="21"/>
              </w:rPr>
              <w:t>(</w:t>
            </w:r>
            <w:r>
              <w:rPr>
                <w:sz w:val="21"/>
              </w:rPr>
              <w:t>0.012)</w:t>
            </w:r>
          </w:p>
        </w:tc>
        <w:tc>
          <w:tcPr>
            <w:tcW w:w="1418" w:type="dxa"/>
          </w:tcPr>
          <w:p w14:paraId="11857944"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w:t>
            </w:r>
            <w:r>
              <w:rPr>
                <w:color w:val="000000" w:themeColor="text1"/>
                <w:sz w:val="21"/>
              </w:rPr>
              <w:t>0.047***</w:t>
            </w:r>
          </w:p>
          <w:p w14:paraId="4889E11F"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w:t>
            </w:r>
            <w:r>
              <w:rPr>
                <w:color w:val="000000" w:themeColor="text1"/>
                <w:sz w:val="21"/>
              </w:rPr>
              <w:t>0.012)</w:t>
            </w:r>
          </w:p>
        </w:tc>
      </w:tr>
      <w:tr w:rsidR="0074777A" w14:paraId="7B09D26D" w14:textId="77777777">
        <w:tc>
          <w:tcPr>
            <w:tcW w:w="1895" w:type="dxa"/>
          </w:tcPr>
          <w:p w14:paraId="27E0E067" w14:textId="77777777" w:rsidR="0074777A" w:rsidRDefault="00000000">
            <w:pPr>
              <w:tabs>
                <w:tab w:val="left" w:pos="3471"/>
              </w:tabs>
              <w:spacing w:line="276" w:lineRule="auto"/>
              <w:jc w:val="center"/>
              <w:rPr>
                <w:sz w:val="21"/>
              </w:rPr>
            </w:pPr>
            <w:r>
              <w:rPr>
                <w:rFonts w:hint="eastAsia"/>
                <w:sz w:val="21"/>
              </w:rPr>
              <w:t>结盟</w:t>
            </w:r>
          </w:p>
        </w:tc>
        <w:tc>
          <w:tcPr>
            <w:tcW w:w="1659" w:type="dxa"/>
          </w:tcPr>
          <w:p w14:paraId="790D9F10" w14:textId="77777777" w:rsidR="0074777A" w:rsidRDefault="00000000">
            <w:pPr>
              <w:tabs>
                <w:tab w:val="left" w:pos="3471"/>
              </w:tabs>
              <w:spacing w:line="276" w:lineRule="auto"/>
              <w:jc w:val="center"/>
              <w:rPr>
                <w:sz w:val="21"/>
              </w:rPr>
            </w:pPr>
            <w:r>
              <w:rPr>
                <w:rFonts w:hint="eastAsia"/>
                <w:sz w:val="21"/>
              </w:rPr>
              <w:t>0</w:t>
            </w:r>
            <w:r>
              <w:rPr>
                <w:sz w:val="21"/>
              </w:rPr>
              <w:t>.078</w:t>
            </w:r>
          </w:p>
          <w:p w14:paraId="1A9C2C3D" w14:textId="77777777" w:rsidR="0074777A" w:rsidRDefault="00000000">
            <w:pPr>
              <w:tabs>
                <w:tab w:val="left" w:pos="3471"/>
              </w:tabs>
              <w:spacing w:line="276" w:lineRule="auto"/>
              <w:jc w:val="center"/>
              <w:rPr>
                <w:sz w:val="21"/>
              </w:rPr>
            </w:pPr>
            <w:r>
              <w:rPr>
                <w:rFonts w:hint="eastAsia"/>
                <w:sz w:val="21"/>
              </w:rPr>
              <w:t>(</w:t>
            </w:r>
            <w:r>
              <w:rPr>
                <w:sz w:val="21"/>
              </w:rPr>
              <w:t>0.136)</w:t>
            </w:r>
          </w:p>
        </w:tc>
        <w:tc>
          <w:tcPr>
            <w:tcW w:w="1544" w:type="dxa"/>
          </w:tcPr>
          <w:p w14:paraId="7459EA90"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0</w:t>
            </w:r>
            <w:r>
              <w:rPr>
                <w:color w:val="000000" w:themeColor="text1"/>
                <w:sz w:val="21"/>
              </w:rPr>
              <w:t>.078</w:t>
            </w:r>
          </w:p>
          <w:p w14:paraId="38887E50"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.127</w:t>
            </w:r>
            <w:r>
              <w:rPr>
                <w:rFonts w:hint="eastAsia"/>
                <w:color w:val="000000" w:themeColor="text1"/>
                <w:sz w:val="21"/>
              </w:rPr>
              <w:t>）</w:t>
            </w:r>
          </w:p>
        </w:tc>
        <w:tc>
          <w:tcPr>
            <w:tcW w:w="1701" w:type="dxa"/>
          </w:tcPr>
          <w:p w14:paraId="6762A165" w14:textId="77777777" w:rsidR="0074777A" w:rsidRDefault="00000000">
            <w:pPr>
              <w:tabs>
                <w:tab w:val="left" w:pos="3471"/>
              </w:tabs>
              <w:spacing w:line="276" w:lineRule="auto"/>
              <w:jc w:val="center"/>
              <w:rPr>
                <w:sz w:val="21"/>
              </w:rPr>
            </w:pPr>
            <w:r>
              <w:rPr>
                <w:rFonts w:hint="eastAsia"/>
                <w:sz w:val="21"/>
              </w:rPr>
              <w:t>0</w:t>
            </w:r>
            <w:r>
              <w:rPr>
                <w:sz w:val="21"/>
              </w:rPr>
              <w:t>.077</w:t>
            </w:r>
          </w:p>
          <w:p w14:paraId="4DD693D4" w14:textId="77777777" w:rsidR="0074777A" w:rsidRDefault="00000000">
            <w:pPr>
              <w:tabs>
                <w:tab w:val="left" w:pos="3471"/>
              </w:tabs>
              <w:spacing w:line="276" w:lineRule="auto"/>
              <w:jc w:val="center"/>
              <w:rPr>
                <w:sz w:val="21"/>
              </w:rPr>
            </w:pPr>
            <w:r>
              <w:rPr>
                <w:rFonts w:hint="eastAsia"/>
                <w:sz w:val="21"/>
              </w:rPr>
              <w:t>(</w:t>
            </w:r>
            <w:r>
              <w:rPr>
                <w:sz w:val="21"/>
              </w:rPr>
              <w:t>0.136)</w:t>
            </w:r>
          </w:p>
        </w:tc>
        <w:tc>
          <w:tcPr>
            <w:tcW w:w="1418" w:type="dxa"/>
          </w:tcPr>
          <w:p w14:paraId="3BF21AAF"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0</w:t>
            </w:r>
            <w:r>
              <w:rPr>
                <w:color w:val="000000" w:themeColor="text1"/>
                <w:sz w:val="21"/>
              </w:rPr>
              <w:t>.141</w:t>
            </w:r>
          </w:p>
          <w:p w14:paraId="51F69047"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w:t>
            </w:r>
            <w:r>
              <w:rPr>
                <w:color w:val="000000" w:themeColor="text1"/>
                <w:sz w:val="21"/>
              </w:rPr>
              <w:t>0.144)</w:t>
            </w:r>
          </w:p>
        </w:tc>
      </w:tr>
      <w:tr w:rsidR="0074777A" w14:paraId="582BF8E0" w14:textId="77777777">
        <w:tc>
          <w:tcPr>
            <w:tcW w:w="1895" w:type="dxa"/>
          </w:tcPr>
          <w:p w14:paraId="42DA893F" w14:textId="77777777" w:rsidR="0074777A" w:rsidRDefault="00000000">
            <w:pPr>
              <w:tabs>
                <w:tab w:val="left" w:pos="3471"/>
              </w:tabs>
              <w:spacing w:line="276" w:lineRule="auto"/>
              <w:jc w:val="center"/>
              <w:rPr>
                <w:sz w:val="21"/>
              </w:rPr>
            </w:pPr>
            <w:r>
              <w:rPr>
                <w:rFonts w:hint="eastAsia"/>
                <w:sz w:val="21"/>
              </w:rPr>
              <w:t>首都距离</w:t>
            </w:r>
          </w:p>
        </w:tc>
        <w:tc>
          <w:tcPr>
            <w:tcW w:w="1659" w:type="dxa"/>
          </w:tcPr>
          <w:p w14:paraId="54D01412" w14:textId="77777777" w:rsidR="0074777A" w:rsidRDefault="00000000">
            <w:pPr>
              <w:tabs>
                <w:tab w:val="left" w:pos="3471"/>
              </w:tabs>
              <w:spacing w:line="276" w:lineRule="auto"/>
              <w:jc w:val="center"/>
              <w:rPr>
                <w:sz w:val="21"/>
              </w:rPr>
            </w:pPr>
            <w:r>
              <w:rPr>
                <w:rFonts w:hint="eastAsia"/>
                <w:sz w:val="21"/>
              </w:rPr>
              <w:t>-</w:t>
            </w:r>
            <w:r>
              <w:rPr>
                <w:sz w:val="21"/>
              </w:rPr>
              <w:t>0.665***</w:t>
            </w:r>
          </w:p>
          <w:p w14:paraId="4D9EDCBE" w14:textId="77777777" w:rsidR="0074777A" w:rsidRDefault="00000000">
            <w:pPr>
              <w:tabs>
                <w:tab w:val="left" w:pos="3471"/>
              </w:tabs>
              <w:spacing w:line="276" w:lineRule="auto"/>
              <w:jc w:val="center"/>
              <w:rPr>
                <w:sz w:val="21"/>
              </w:rPr>
            </w:pPr>
            <w:r>
              <w:rPr>
                <w:rFonts w:hint="eastAsia"/>
                <w:sz w:val="21"/>
              </w:rPr>
              <w:lastRenderedPageBreak/>
              <w:t>(</w:t>
            </w:r>
            <w:r>
              <w:rPr>
                <w:sz w:val="21"/>
              </w:rPr>
              <w:t>0.081)</w:t>
            </w:r>
          </w:p>
        </w:tc>
        <w:tc>
          <w:tcPr>
            <w:tcW w:w="1544" w:type="dxa"/>
          </w:tcPr>
          <w:p w14:paraId="62873592"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lastRenderedPageBreak/>
              <w:t>-</w:t>
            </w:r>
            <w:r>
              <w:rPr>
                <w:color w:val="000000" w:themeColor="text1"/>
                <w:sz w:val="21"/>
              </w:rPr>
              <w:t>0.649***</w:t>
            </w:r>
          </w:p>
          <w:p w14:paraId="781F05FE"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lastRenderedPageBreak/>
              <w:t>（</w:t>
            </w:r>
            <w:r>
              <w:rPr>
                <w:rFonts w:hint="eastAsia"/>
                <w:color w:val="000000" w:themeColor="text1"/>
                <w:sz w:val="21"/>
              </w:rPr>
              <w:t>0</w:t>
            </w:r>
            <w:r>
              <w:rPr>
                <w:color w:val="000000" w:themeColor="text1"/>
                <w:sz w:val="21"/>
              </w:rPr>
              <w:t>.077</w:t>
            </w:r>
            <w:r>
              <w:rPr>
                <w:rFonts w:hint="eastAsia"/>
                <w:color w:val="000000" w:themeColor="text1"/>
                <w:sz w:val="21"/>
              </w:rPr>
              <w:t>）</w:t>
            </w:r>
          </w:p>
        </w:tc>
        <w:tc>
          <w:tcPr>
            <w:tcW w:w="1701" w:type="dxa"/>
          </w:tcPr>
          <w:p w14:paraId="5935C6F3" w14:textId="77777777" w:rsidR="0074777A" w:rsidRDefault="00000000">
            <w:pPr>
              <w:tabs>
                <w:tab w:val="left" w:pos="3471"/>
              </w:tabs>
              <w:spacing w:line="276" w:lineRule="auto"/>
              <w:jc w:val="center"/>
              <w:rPr>
                <w:sz w:val="21"/>
              </w:rPr>
            </w:pPr>
            <w:r>
              <w:rPr>
                <w:rFonts w:hint="eastAsia"/>
                <w:sz w:val="21"/>
              </w:rPr>
              <w:lastRenderedPageBreak/>
              <w:t>-</w:t>
            </w:r>
            <w:r>
              <w:rPr>
                <w:sz w:val="21"/>
              </w:rPr>
              <w:t>0.678***</w:t>
            </w:r>
          </w:p>
          <w:p w14:paraId="7F1E44D8" w14:textId="77777777" w:rsidR="0074777A" w:rsidRDefault="00000000">
            <w:pPr>
              <w:tabs>
                <w:tab w:val="left" w:pos="3471"/>
              </w:tabs>
              <w:spacing w:line="276" w:lineRule="auto"/>
              <w:jc w:val="center"/>
              <w:rPr>
                <w:sz w:val="21"/>
              </w:rPr>
            </w:pPr>
            <w:r>
              <w:rPr>
                <w:rFonts w:hint="eastAsia"/>
                <w:sz w:val="21"/>
              </w:rPr>
              <w:lastRenderedPageBreak/>
              <w:t>(</w:t>
            </w:r>
            <w:r>
              <w:rPr>
                <w:sz w:val="21"/>
              </w:rPr>
              <w:t>0.082)</w:t>
            </w:r>
          </w:p>
        </w:tc>
        <w:tc>
          <w:tcPr>
            <w:tcW w:w="1418" w:type="dxa"/>
          </w:tcPr>
          <w:p w14:paraId="47441A3D"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lastRenderedPageBreak/>
              <w:t>-</w:t>
            </w:r>
            <w:r>
              <w:rPr>
                <w:color w:val="000000" w:themeColor="text1"/>
                <w:sz w:val="21"/>
              </w:rPr>
              <w:t>0.685***</w:t>
            </w:r>
          </w:p>
          <w:p w14:paraId="1AAF7519"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lastRenderedPageBreak/>
              <w:t>(</w:t>
            </w:r>
            <w:r>
              <w:rPr>
                <w:color w:val="000000" w:themeColor="text1"/>
                <w:sz w:val="21"/>
              </w:rPr>
              <w:t>0.087)</w:t>
            </w:r>
          </w:p>
        </w:tc>
      </w:tr>
      <w:tr w:rsidR="0074777A" w14:paraId="74009CEC" w14:textId="77777777">
        <w:tc>
          <w:tcPr>
            <w:tcW w:w="1895" w:type="dxa"/>
          </w:tcPr>
          <w:p w14:paraId="29F79D71" w14:textId="77777777" w:rsidR="0074777A" w:rsidRDefault="00000000">
            <w:pPr>
              <w:tabs>
                <w:tab w:val="left" w:pos="3471"/>
              </w:tabs>
              <w:spacing w:line="276" w:lineRule="auto"/>
              <w:jc w:val="center"/>
              <w:rPr>
                <w:sz w:val="21"/>
              </w:rPr>
            </w:pPr>
            <w:r>
              <w:rPr>
                <w:rFonts w:hint="eastAsia"/>
                <w:sz w:val="21"/>
              </w:rPr>
              <w:lastRenderedPageBreak/>
              <w:t>接壤</w:t>
            </w:r>
          </w:p>
        </w:tc>
        <w:tc>
          <w:tcPr>
            <w:tcW w:w="1659" w:type="dxa"/>
          </w:tcPr>
          <w:p w14:paraId="1B5FB964" w14:textId="77777777" w:rsidR="0074777A" w:rsidRDefault="00000000">
            <w:pPr>
              <w:tabs>
                <w:tab w:val="left" w:pos="3471"/>
              </w:tabs>
              <w:spacing w:line="276" w:lineRule="auto"/>
              <w:jc w:val="center"/>
              <w:rPr>
                <w:sz w:val="21"/>
              </w:rPr>
            </w:pPr>
            <w:r>
              <w:rPr>
                <w:sz w:val="21"/>
              </w:rPr>
              <w:t>3.038***</w:t>
            </w:r>
          </w:p>
          <w:p w14:paraId="4257F3CA" w14:textId="77777777" w:rsidR="0074777A" w:rsidRDefault="00000000">
            <w:pPr>
              <w:tabs>
                <w:tab w:val="left" w:pos="3471"/>
              </w:tabs>
              <w:spacing w:line="276" w:lineRule="auto"/>
              <w:jc w:val="center"/>
              <w:rPr>
                <w:sz w:val="21"/>
              </w:rPr>
            </w:pPr>
            <w:r>
              <w:rPr>
                <w:rFonts w:hint="eastAsia"/>
                <w:sz w:val="21"/>
              </w:rPr>
              <w:t>(</w:t>
            </w:r>
            <w:r>
              <w:rPr>
                <w:sz w:val="21"/>
              </w:rPr>
              <w:t>0.183)</w:t>
            </w:r>
          </w:p>
        </w:tc>
        <w:tc>
          <w:tcPr>
            <w:tcW w:w="1544" w:type="dxa"/>
          </w:tcPr>
          <w:p w14:paraId="43306AA5" w14:textId="77777777" w:rsidR="0074777A" w:rsidRDefault="00000000">
            <w:pPr>
              <w:tabs>
                <w:tab w:val="left" w:pos="3471"/>
              </w:tabs>
              <w:spacing w:line="276" w:lineRule="auto"/>
              <w:jc w:val="center"/>
              <w:rPr>
                <w:color w:val="000000" w:themeColor="text1"/>
                <w:sz w:val="21"/>
              </w:rPr>
            </w:pPr>
            <w:r>
              <w:rPr>
                <w:color w:val="000000" w:themeColor="text1"/>
                <w:sz w:val="21"/>
              </w:rPr>
              <w:t>2.886***</w:t>
            </w:r>
          </w:p>
          <w:p w14:paraId="337802C0"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.178</w:t>
            </w:r>
            <w:r>
              <w:rPr>
                <w:rFonts w:hint="eastAsia"/>
                <w:color w:val="000000" w:themeColor="text1"/>
                <w:sz w:val="21"/>
              </w:rPr>
              <w:t>）</w:t>
            </w:r>
          </w:p>
        </w:tc>
        <w:tc>
          <w:tcPr>
            <w:tcW w:w="1701" w:type="dxa"/>
          </w:tcPr>
          <w:p w14:paraId="1E0E4C2E" w14:textId="77777777" w:rsidR="0074777A" w:rsidRDefault="00000000">
            <w:pPr>
              <w:tabs>
                <w:tab w:val="left" w:pos="3471"/>
              </w:tabs>
              <w:spacing w:line="276" w:lineRule="auto"/>
              <w:jc w:val="center"/>
              <w:rPr>
                <w:sz w:val="21"/>
              </w:rPr>
            </w:pPr>
            <w:r>
              <w:rPr>
                <w:sz w:val="21"/>
              </w:rPr>
              <w:t>2.989***</w:t>
            </w:r>
          </w:p>
          <w:p w14:paraId="258D3EAE" w14:textId="77777777" w:rsidR="0074777A" w:rsidRDefault="00000000">
            <w:pPr>
              <w:tabs>
                <w:tab w:val="left" w:pos="3471"/>
              </w:tabs>
              <w:spacing w:line="276" w:lineRule="auto"/>
              <w:jc w:val="center"/>
              <w:rPr>
                <w:sz w:val="21"/>
              </w:rPr>
            </w:pPr>
            <w:r>
              <w:rPr>
                <w:rFonts w:hint="eastAsia"/>
                <w:sz w:val="21"/>
              </w:rPr>
              <w:t>(</w:t>
            </w:r>
            <w:r>
              <w:rPr>
                <w:sz w:val="21"/>
              </w:rPr>
              <w:t>0.181)</w:t>
            </w:r>
          </w:p>
        </w:tc>
        <w:tc>
          <w:tcPr>
            <w:tcW w:w="1418" w:type="dxa"/>
          </w:tcPr>
          <w:p w14:paraId="36AA5501" w14:textId="77777777" w:rsidR="0074777A" w:rsidRDefault="00000000">
            <w:pPr>
              <w:tabs>
                <w:tab w:val="left" w:pos="3471"/>
              </w:tabs>
              <w:spacing w:line="276" w:lineRule="auto"/>
              <w:jc w:val="center"/>
              <w:rPr>
                <w:color w:val="000000" w:themeColor="text1"/>
                <w:sz w:val="21"/>
              </w:rPr>
            </w:pPr>
            <w:r>
              <w:rPr>
                <w:color w:val="000000" w:themeColor="text1"/>
                <w:sz w:val="21"/>
              </w:rPr>
              <w:t>3.029***</w:t>
            </w:r>
          </w:p>
          <w:p w14:paraId="3F8BDF41"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w:t>
            </w:r>
            <w:r>
              <w:rPr>
                <w:color w:val="000000" w:themeColor="text1"/>
                <w:sz w:val="21"/>
              </w:rPr>
              <w:t>0.188)</w:t>
            </w:r>
          </w:p>
        </w:tc>
      </w:tr>
      <w:tr w:rsidR="0074777A" w14:paraId="4DA66F9E" w14:textId="77777777">
        <w:tc>
          <w:tcPr>
            <w:tcW w:w="1895" w:type="dxa"/>
          </w:tcPr>
          <w:p w14:paraId="5691018B" w14:textId="77777777" w:rsidR="0074777A" w:rsidRDefault="00000000">
            <w:pPr>
              <w:tabs>
                <w:tab w:val="left" w:pos="3471"/>
              </w:tabs>
              <w:spacing w:line="276" w:lineRule="auto"/>
              <w:jc w:val="center"/>
              <w:rPr>
                <w:sz w:val="21"/>
              </w:rPr>
            </w:pPr>
            <w:r>
              <w:rPr>
                <w:rFonts w:hint="eastAsia"/>
                <w:sz w:val="21"/>
              </w:rPr>
              <w:t>实力比</w:t>
            </w:r>
          </w:p>
        </w:tc>
        <w:tc>
          <w:tcPr>
            <w:tcW w:w="1659" w:type="dxa"/>
          </w:tcPr>
          <w:p w14:paraId="13F51C6C" w14:textId="77777777" w:rsidR="0074777A" w:rsidRDefault="00000000">
            <w:pPr>
              <w:tabs>
                <w:tab w:val="left" w:pos="3471"/>
              </w:tabs>
              <w:spacing w:line="276" w:lineRule="auto"/>
              <w:jc w:val="center"/>
              <w:rPr>
                <w:sz w:val="21"/>
              </w:rPr>
            </w:pPr>
            <w:r>
              <w:rPr>
                <w:rFonts w:hint="eastAsia"/>
                <w:sz w:val="21"/>
              </w:rPr>
              <w:t>-</w:t>
            </w:r>
            <w:r>
              <w:rPr>
                <w:sz w:val="21"/>
              </w:rPr>
              <w:t>0.358</w:t>
            </w:r>
            <w:r>
              <w:rPr>
                <w:rFonts w:hint="eastAsia"/>
                <w:sz w:val="21"/>
              </w:rPr>
              <w:t>*</w:t>
            </w:r>
            <w:r>
              <w:rPr>
                <w:sz w:val="21"/>
              </w:rPr>
              <w:t>**</w:t>
            </w:r>
          </w:p>
          <w:p w14:paraId="3D50166E" w14:textId="77777777" w:rsidR="0074777A" w:rsidRDefault="00000000">
            <w:pPr>
              <w:tabs>
                <w:tab w:val="left" w:pos="3471"/>
              </w:tabs>
              <w:spacing w:line="276" w:lineRule="auto"/>
              <w:jc w:val="center"/>
              <w:rPr>
                <w:sz w:val="21"/>
              </w:rPr>
            </w:pPr>
            <w:r>
              <w:rPr>
                <w:rFonts w:hint="eastAsia"/>
                <w:sz w:val="21"/>
              </w:rPr>
              <w:t>(</w:t>
            </w:r>
            <w:r>
              <w:rPr>
                <w:sz w:val="21"/>
              </w:rPr>
              <w:t>0.085)</w:t>
            </w:r>
          </w:p>
        </w:tc>
        <w:tc>
          <w:tcPr>
            <w:tcW w:w="1544" w:type="dxa"/>
          </w:tcPr>
          <w:p w14:paraId="44794078"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w:t>
            </w:r>
            <w:r>
              <w:rPr>
                <w:color w:val="000000" w:themeColor="text1"/>
                <w:sz w:val="21"/>
              </w:rPr>
              <w:t>0.343***</w:t>
            </w:r>
          </w:p>
          <w:p w14:paraId="7AAB1282"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.081</w:t>
            </w:r>
            <w:r>
              <w:rPr>
                <w:rFonts w:hint="eastAsia"/>
                <w:color w:val="000000" w:themeColor="text1"/>
                <w:sz w:val="21"/>
              </w:rPr>
              <w:t>）</w:t>
            </w:r>
          </w:p>
        </w:tc>
        <w:tc>
          <w:tcPr>
            <w:tcW w:w="1701" w:type="dxa"/>
          </w:tcPr>
          <w:p w14:paraId="0FF1FA0B" w14:textId="77777777" w:rsidR="0074777A" w:rsidRDefault="00000000">
            <w:pPr>
              <w:tabs>
                <w:tab w:val="left" w:pos="3471"/>
              </w:tabs>
              <w:spacing w:line="276" w:lineRule="auto"/>
              <w:jc w:val="center"/>
              <w:rPr>
                <w:sz w:val="21"/>
              </w:rPr>
            </w:pPr>
            <w:r>
              <w:rPr>
                <w:rFonts w:hint="eastAsia"/>
                <w:sz w:val="21"/>
              </w:rPr>
              <w:t>-</w:t>
            </w:r>
            <w:r>
              <w:rPr>
                <w:sz w:val="21"/>
              </w:rPr>
              <w:t>0.248</w:t>
            </w:r>
            <w:r>
              <w:rPr>
                <w:rFonts w:hint="eastAsia"/>
                <w:sz w:val="21"/>
              </w:rPr>
              <w:t>*</w:t>
            </w:r>
            <w:r>
              <w:rPr>
                <w:sz w:val="21"/>
              </w:rPr>
              <w:t>**</w:t>
            </w:r>
          </w:p>
          <w:p w14:paraId="5112325D" w14:textId="77777777" w:rsidR="0074777A" w:rsidRDefault="00000000">
            <w:pPr>
              <w:tabs>
                <w:tab w:val="left" w:pos="3471"/>
              </w:tabs>
              <w:spacing w:line="276" w:lineRule="auto"/>
              <w:jc w:val="center"/>
              <w:rPr>
                <w:sz w:val="21"/>
              </w:rPr>
            </w:pPr>
            <w:r>
              <w:rPr>
                <w:rFonts w:hint="eastAsia"/>
                <w:sz w:val="21"/>
              </w:rPr>
              <w:t>(</w:t>
            </w:r>
            <w:r>
              <w:rPr>
                <w:sz w:val="21"/>
              </w:rPr>
              <w:t>0.115)</w:t>
            </w:r>
          </w:p>
        </w:tc>
        <w:tc>
          <w:tcPr>
            <w:tcW w:w="1418" w:type="dxa"/>
          </w:tcPr>
          <w:p w14:paraId="422306BB"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w:t>
            </w:r>
            <w:r>
              <w:rPr>
                <w:color w:val="000000" w:themeColor="text1"/>
                <w:sz w:val="21"/>
              </w:rPr>
              <w:t>0.252</w:t>
            </w:r>
            <w:r>
              <w:rPr>
                <w:rFonts w:hint="eastAsia"/>
                <w:color w:val="000000" w:themeColor="text1"/>
                <w:sz w:val="21"/>
              </w:rPr>
              <w:t>*</w:t>
            </w:r>
            <w:r>
              <w:rPr>
                <w:color w:val="000000" w:themeColor="text1"/>
                <w:sz w:val="21"/>
              </w:rPr>
              <w:t>**</w:t>
            </w:r>
          </w:p>
          <w:p w14:paraId="54C611D1"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w:t>
            </w:r>
            <w:r>
              <w:rPr>
                <w:color w:val="000000" w:themeColor="text1"/>
                <w:sz w:val="21"/>
              </w:rPr>
              <w:t>0.119)</w:t>
            </w:r>
          </w:p>
        </w:tc>
      </w:tr>
      <w:tr w:rsidR="0074777A" w14:paraId="20ACCA1A" w14:textId="77777777">
        <w:tc>
          <w:tcPr>
            <w:tcW w:w="1895" w:type="dxa"/>
          </w:tcPr>
          <w:p w14:paraId="0514E16F" w14:textId="77777777" w:rsidR="0074777A" w:rsidRDefault="00000000">
            <w:pPr>
              <w:tabs>
                <w:tab w:val="left" w:pos="3471"/>
              </w:tabs>
              <w:spacing w:line="276" w:lineRule="auto"/>
              <w:jc w:val="center"/>
              <w:rPr>
                <w:sz w:val="21"/>
              </w:rPr>
            </w:pPr>
            <w:r>
              <w:rPr>
                <w:rFonts w:hint="eastAsia"/>
                <w:sz w:val="21"/>
              </w:rPr>
              <w:t>大国</w:t>
            </w:r>
          </w:p>
        </w:tc>
        <w:tc>
          <w:tcPr>
            <w:tcW w:w="1659" w:type="dxa"/>
          </w:tcPr>
          <w:p w14:paraId="0D191B6C" w14:textId="77777777" w:rsidR="0074777A" w:rsidRDefault="00000000">
            <w:pPr>
              <w:tabs>
                <w:tab w:val="left" w:pos="3471"/>
              </w:tabs>
              <w:spacing w:line="276" w:lineRule="auto"/>
              <w:jc w:val="center"/>
              <w:rPr>
                <w:sz w:val="21"/>
              </w:rPr>
            </w:pPr>
            <w:r>
              <w:rPr>
                <w:rFonts w:hint="eastAsia"/>
                <w:sz w:val="21"/>
              </w:rPr>
              <w:t>1</w:t>
            </w:r>
            <w:r>
              <w:rPr>
                <w:sz w:val="21"/>
              </w:rPr>
              <w:t>.498***</w:t>
            </w:r>
          </w:p>
          <w:p w14:paraId="173DA546" w14:textId="77777777" w:rsidR="0074777A" w:rsidRDefault="00000000">
            <w:pPr>
              <w:tabs>
                <w:tab w:val="left" w:pos="3471"/>
              </w:tabs>
              <w:spacing w:line="276" w:lineRule="auto"/>
              <w:jc w:val="center"/>
              <w:rPr>
                <w:sz w:val="21"/>
              </w:rPr>
            </w:pPr>
            <w:r>
              <w:rPr>
                <w:rFonts w:hint="eastAsia"/>
                <w:sz w:val="21"/>
              </w:rPr>
              <w:t>(</w:t>
            </w:r>
            <w:r>
              <w:rPr>
                <w:sz w:val="21"/>
              </w:rPr>
              <w:t>0.172)</w:t>
            </w:r>
          </w:p>
        </w:tc>
        <w:tc>
          <w:tcPr>
            <w:tcW w:w="1544" w:type="dxa"/>
          </w:tcPr>
          <w:p w14:paraId="32FA3A42" w14:textId="77777777" w:rsidR="0074777A" w:rsidRDefault="00000000">
            <w:pPr>
              <w:tabs>
                <w:tab w:val="left" w:pos="3471"/>
              </w:tabs>
              <w:spacing w:line="276" w:lineRule="auto"/>
              <w:jc w:val="center"/>
              <w:rPr>
                <w:color w:val="000000" w:themeColor="text1"/>
                <w:sz w:val="21"/>
              </w:rPr>
            </w:pPr>
            <w:r>
              <w:rPr>
                <w:color w:val="000000" w:themeColor="text1"/>
                <w:sz w:val="21"/>
              </w:rPr>
              <w:t>1.393***</w:t>
            </w:r>
          </w:p>
          <w:p w14:paraId="4499C8EC"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w:t>
            </w:r>
            <w:r>
              <w:rPr>
                <w:rFonts w:hint="eastAsia"/>
                <w:color w:val="000000" w:themeColor="text1"/>
                <w:sz w:val="21"/>
              </w:rPr>
              <w:t>0</w:t>
            </w:r>
            <w:r>
              <w:rPr>
                <w:color w:val="000000" w:themeColor="text1"/>
                <w:sz w:val="21"/>
              </w:rPr>
              <w:t>.165</w:t>
            </w:r>
            <w:r>
              <w:rPr>
                <w:rFonts w:hint="eastAsia"/>
                <w:color w:val="000000" w:themeColor="text1"/>
                <w:sz w:val="21"/>
              </w:rPr>
              <w:t>）</w:t>
            </w:r>
          </w:p>
        </w:tc>
        <w:tc>
          <w:tcPr>
            <w:tcW w:w="1701" w:type="dxa"/>
          </w:tcPr>
          <w:p w14:paraId="5ABDE27F" w14:textId="77777777" w:rsidR="0074777A" w:rsidRDefault="00000000">
            <w:pPr>
              <w:tabs>
                <w:tab w:val="left" w:pos="3471"/>
              </w:tabs>
              <w:spacing w:line="276" w:lineRule="auto"/>
              <w:jc w:val="center"/>
              <w:rPr>
                <w:sz w:val="21"/>
              </w:rPr>
            </w:pPr>
            <w:r>
              <w:rPr>
                <w:rFonts w:hint="eastAsia"/>
                <w:sz w:val="21"/>
              </w:rPr>
              <w:t>1</w:t>
            </w:r>
            <w:r>
              <w:rPr>
                <w:sz w:val="21"/>
              </w:rPr>
              <w:t>.411***</w:t>
            </w:r>
          </w:p>
          <w:p w14:paraId="41A6F708" w14:textId="77777777" w:rsidR="0074777A" w:rsidRDefault="00000000">
            <w:pPr>
              <w:tabs>
                <w:tab w:val="left" w:pos="3471"/>
              </w:tabs>
              <w:spacing w:line="276" w:lineRule="auto"/>
              <w:jc w:val="center"/>
              <w:rPr>
                <w:sz w:val="21"/>
              </w:rPr>
            </w:pPr>
            <w:r>
              <w:rPr>
                <w:rFonts w:hint="eastAsia"/>
                <w:sz w:val="21"/>
              </w:rPr>
              <w:t>(</w:t>
            </w:r>
            <w:r>
              <w:rPr>
                <w:sz w:val="21"/>
              </w:rPr>
              <w:t>0.171)</w:t>
            </w:r>
          </w:p>
        </w:tc>
        <w:tc>
          <w:tcPr>
            <w:tcW w:w="1418" w:type="dxa"/>
          </w:tcPr>
          <w:p w14:paraId="3D5FC007"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1</w:t>
            </w:r>
            <w:r>
              <w:rPr>
                <w:color w:val="000000" w:themeColor="text1"/>
                <w:sz w:val="21"/>
              </w:rPr>
              <w:t>.580***</w:t>
            </w:r>
          </w:p>
          <w:p w14:paraId="1D56A962"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w:t>
            </w:r>
            <w:r>
              <w:rPr>
                <w:color w:val="000000" w:themeColor="text1"/>
                <w:sz w:val="21"/>
              </w:rPr>
              <w:t>0.179)</w:t>
            </w:r>
          </w:p>
        </w:tc>
      </w:tr>
      <w:tr w:rsidR="0074777A" w14:paraId="1CD71672" w14:textId="77777777">
        <w:tc>
          <w:tcPr>
            <w:tcW w:w="1895" w:type="dxa"/>
          </w:tcPr>
          <w:p w14:paraId="1FD21573" w14:textId="77777777" w:rsidR="0074777A" w:rsidRDefault="00000000">
            <w:pPr>
              <w:tabs>
                <w:tab w:val="left" w:pos="3471"/>
              </w:tabs>
              <w:spacing w:line="276" w:lineRule="auto"/>
              <w:jc w:val="center"/>
              <w:rPr>
                <w:sz w:val="21"/>
              </w:rPr>
            </w:pPr>
            <w:r>
              <w:rPr>
                <w:rFonts w:hint="eastAsia"/>
                <w:sz w:val="21"/>
              </w:rPr>
              <w:t>常数项</w:t>
            </w:r>
          </w:p>
        </w:tc>
        <w:tc>
          <w:tcPr>
            <w:tcW w:w="1659" w:type="dxa"/>
          </w:tcPr>
          <w:p w14:paraId="598D93A0" w14:textId="77777777" w:rsidR="0074777A" w:rsidRDefault="00000000">
            <w:pPr>
              <w:tabs>
                <w:tab w:val="left" w:pos="3471"/>
              </w:tabs>
              <w:spacing w:line="276" w:lineRule="auto"/>
              <w:jc w:val="center"/>
              <w:rPr>
                <w:sz w:val="21"/>
              </w:rPr>
            </w:pPr>
            <w:r>
              <w:rPr>
                <w:rFonts w:hint="eastAsia"/>
                <w:sz w:val="21"/>
              </w:rPr>
              <w:t>-</w:t>
            </w:r>
            <w:r>
              <w:rPr>
                <w:sz w:val="21"/>
              </w:rPr>
              <w:t>16.951</w:t>
            </w:r>
          </w:p>
        </w:tc>
        <w:tc>
          <w:tcPr>
            <w:tcW w:w="1544" w:type="dxa"/>
          </w:tcPr>
          <w:p w14:paraId="27653978"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w:t>
            </w:r>
            <w:r>
              <w:rPr>
                <w:color w:val="000000" w:themeColor="text1"/>
                <w:sz w:val="21"/>
              </w:rPr>
              <w:t>16.148</w:t>
            </w:r>
          </w:p>
        </w:tc>
        <w:tc>
          <w:tcPr>
            <w:tcW w:w="1701" w:type="dxa"/>
          </w:tcPr>
          <w:p w14:paraId="715A69FC" w14:textId="77777777" w:rsidR="0074777A" w:rsidRDefault="00000000">
            <w:pPr>
              <w:tabs>
                <w:tab w:val="left" w:pos="3471"/>
              </w:tabs>
              <w:spacing w:line="276" w:lineRule="auto"/>
              <w:jc w:val="center"/>
              <w:rPr>
                <w:sz w:val="21"/>
              </w:rPr>
            </w:pPr>
            <w:r>
              <w:rPr>
                <w:rFonts w:hint="eastAsia"/>
                <w:sz w:val="21"/>
              </w:rPr>
              <w:t>-</w:t>
            </w:r>
            <w:r>
              <w:rPr>
                <w:sz w:val="21"/>
              </w:rPr>
              <w:t>13.043</w:t>
            </w:r>
          </w:p>
        </w:tc>
        <w:tc>
          <w:tcPr>
            <w:tcW w:w="1418" w:type="dxa"/>
          </w:tcPr>
          <w:p w14:paraId="34A0EDFF"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w:t>
            </w:r>
            <w:r>
              <w:rPr>
                <w:color w:val="000000" w:themeColor="text1"/>
                <w:sz w:val="21"/>
              </w:rPr>
              <w:t>13.275</w:t>
            </w:r>
          </w:p>
        </w:tc>
      </w:tr>
      <w:tr w:rsidR="0074777A" w14:paraId="32C58A5D" w14:textId="77777777">
        <w:tc>
          <w:tcPr>
            <w:tcW w:w="1895" w:type="dxa"/>
          </w:tcPr>
          <w:p w14:paraId="0284DFD8" w14:textId="77777777" w:rsidR="0074777A" w:rsidRDefault="00000000">
            <w:pPr>
              <w:tabs>
                <w:tab w:val="left" w:pos="3471"/>
              </w:tabs>
              <w:spacing w:line="276" w:lineRule="auto"/>
              <w:jc w:val="center"/>
              <w:rPr>
                <w:sz w:val="21"/>
              </w:rPr>
            </w:pPr>
            <w:r>
              <w:rPr>
                <w:rFonts w:hint="eastAsia"/>
                <w:sz w:val="21"/>
              </w:rPr>
              <w:t>样本量</w:t>
            </w:r>
          </w:p>
        </w:tc>
        <w:tc>
          <w:tcPr>
            <w:tcW w:w="1659" w:type="dxa"/>
          </w:tcPr>
          <w:p w14:paraId="3E8C1F6F" w14:textId="77777777" w:rsidR="0074777A" w:rsidRDefault="00000000">
            <w:pPr>
              <w:tabs>
                <w:tab w:val="left" w:pos="3471"/>
              </w:tabs>
              <w:spacing w:line="276" w:lineRule="auto"/>
              <w:jc w:val="center"/>
              <w:rPr>
                <w:sz w:val="21"/>
              </w:rPr>
            </w:pPr>
            <w:r>
              <w:rPr>
                <w:sz w:val="21"/>
              </w:rPr>
              <w:t>151026</w:t>
            </w:r>
          </w:p>
        </w:tc>
        <w:tc>
          <w:tcPr>
            <w:tcW w:w="1544" w:type="dxa"/>
          </w:tcPr>
          <w:p w14:paraId="209EC77C"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1</w:t>
            </w:r>
            <w:r>
              <w:rPr>
                <w:color w:val="000000" w:themeColor="text1"/>
                <w:sz w:val="21"/>
              </w:rPr>
              <w:t>51026</w:t>
            </w:r>
          </w:p>
        </w:tc>
        <w:tc>
          <w:tcPr>
            <w:tcW w:w="1701" w:type="dxa"/>
          </w:tcPr>
          <w:p w14:paraId="0657A895" w14:textId="77777777" w:rsidR="0074777A" w:rsidRDefault="00000000">
            <w:pPr>
              <w:tabs>
                <w:tab w:val="left" w:pos="3471"/>
              </w:tabs>
              <w:spacing w:line="276" w:lineRule="auto"/>
              <w:jc w:val="center"/>
              <w:rPr>
                <w:sz w:val="21"/>
              </w:rPr>
            </w:pPr>
            <w:r>
              <w:rPr>
                <w:sz w:val="21"/>
              </w:rPr>
              <w:t>151026</w:t>
            </w:r>
          </w:p>
        </w:tc>
        <w:tc>
          <w:tcPr>
            <w:tcW w:w="1418" w:type="dxa"/>
          </w:tcPr>
          <w:p w14:paraId="6BEB0902" w14:textId="77777777" w:rsidR="0074777A" w:rsidRDefault="00000000">
            <w:pPr>
              <w:tabs>
                <w:tab w:val="left" w:pos="3471"/>
              </w:tabs>
              <w:spacing w:line="276" w:lineRule="auto"/>
              <w:jc w:val="center"/>
              <w:rPr>
                <w:color w:val="000000" w:themeColor="text1"/>
                <w:sz w:val="21"/>
              </w:rPr>
            </w:pPr>
            <w:r>
              <w:rPr>
                <w:color w:val="000000" w:themeColor="text1"/>
                <w:sz w:val="21"/>
              </w:rPr>
              <w:t>151026</w:t>
            </w:r>
          </w:p>
        </w:tc>
      </w:tr>
      <w:tr w:rsidR="0074777A" w14:paraId="1125D8F7" w14:textId="77777777">
        <w:tc>
          <w:tcPr>
            <w:tcW w:w="1895" w:type="dxa"/>
          </w:tcPr>
          <w:p w14:paraId="5F59D631" w14:textId="77777777" w:rsidR="0074777A" w:rsidRDefault="00000000">
            <w:pPr>
              <w:tabs>
                <w:tab w:val="left" w:pos="3471"/>
              </w:tabs>
              <w:spacing w:line="276" w:lineRule="auto"/>
              <w:jc w:val="center"/>
              <w:rPr>
                <w:sz w:val="21"/>
              </w:rPr>
            </w:pPr>
            <w:r>
              <w:rPr>
                <w:rFonts w:hint="eastAsia"/>
                <w:sz w:val="21"/>
              </w:rPr>
              <w:t>Pseudo </w:t>
            </w:r>
            <w:r>
              <w:rPr>
                <w:sz w:val="21"/>
              </w:rPr>
              <w:t xml:space="preserve"> </w:t>
            </w:r>
            <w:r>
              <w:rPr>
                <w:rFonts w:hint="eastAsia"/>
                <w:sz w:val="21"/>
              </w:rPr>
              <w:t>R</w:t>
            </w:r>
            <w:r>
              <w:rPr>
                <w:sz w:val="21"/>
                <w:vertAlign w:val="superscript"/>
              </w:rPr>
              <w:t>2</w:t>
            </w:r>
          </w:p>
        </w:tc>
        <w:tc>
          <w:tcPr>
            <w:tcW w:w="1659" w:type="dxa"/>
          </w:tcPr>
          <w:p w14:paraId="147B0FC9" w14:textId="77777777" w:rsidR="0074777A" w:rsidRDefault="00000000">
            <w:pPr>
              <w:tabs>
                <w:tab w:val="left" w:pos="3471"/>
              </w:tabs>
              <w:spacing w:line="276" w:lineRule="auto"/>
              <w:jc w:val="center"/>
              <w:rPr>
                <w:sz w:val="21"/>
              </w:rPr>
            </w:pPr>
            <w:r>
              <w:rPr>
                <w:rFonts w:hint="eastAsia"/>
                <w:sz w:val="21"/>
              </w:rPr>
              <w:t>0</w:t>
            </w:r>
            <w:r>
              <w:rPr>
                <w:sz w:val="21"/>
              </w:rPr>
              <w:t>.372</w:t>
            </w:r>
          </w:p>
        </w:tc>
        <w:tc>
          <w:tcPr>
            <w:tcW w:w="1544" w:type="dxa"/>
          </w:tcPr>
          <w:p w14:paraId="501960C5" w14:textId="77777777" w:rsidR="0074777A" w:rsidRDefault="00000000">
            <w:pPr>
              <w:tabs>
                <w:tab w:val="left" w:pos="3471"/>
              </w:tabs>
              <w:spacing w:line="276" w:lineRule="auto"/>
              <w:jc w:val="center"/>
              <w:rPr>
                <w:color w:val="FF0000"/>
                <w:sz w:val="21"/>
              </w:rPr>
            </w:pPr>
            <w:r>
              <w:rPr>
                <w:rFonts w:hint="eastAsia"/>
                <w:color w:val="000000" w:themeColor="text1"/>
                <w:sz w:val="21"/>
              </w:rPr>
              <w:t>0</w:t>
            </w:r>
            <w:r>
              <w:rPr>
                <w:color w:val="000000" w:themeColor="text1"/>
                <w:sz w:val="21"/>
              </w:rPr>
              <w:t>.371</w:t>
            </w:r>
          </w:p>
        </w:tc>
        <w:tc>
          <w:tcPr>
            <w:tcW w:w="1701" w:type="dxa"/>
          </w:tcPr>
          <w:p w14:paraId="78A23BBB" w14:textId="77777777" w:rsidR="0074777A" w:rsidRDefault="00000000">
            <w:pPr>
              <w:tabs>
                <w:tab w:val="left" w:pos="3471"/>
              </w:tabs>
              <w:spacing w:line="276" w:lineRule="auto"/>
              <w:jc w:val="center"/>
              <w:rPr>
                <w:sz w:val="21"/>
              </w:rPr>
            </w:pPr>
            <w:r>
              <w:rPr>
                <w:rFonts w:hint="eastAsia"/>
                <w:sz w:val="21"/>
              </w:rPr>
              <w:t>0</w:t>
            </w:r>
            <w:r>
              <w:rPr>
                <w:sz w:val="21"/>
              </w:rPr>
              <w:t>.371</w:t>
            </w:r>
          </w:p>
        </w:tc>
        <w:tc>
          <w:tcPr>
            <w:tcW w:w="1418" w:type="dxa"/>
          </w:tcPr>
          <w:p w14:paraId="02DA70CB" w14:textId="77777777" w:rsidR="0074777A" w:rsidRDefault="00000000">
            <w:pPr>
              <w:tabs>
                <w:tab w:val="left" w:pos="3471"/>
              </w:tabs>
              <w:spacing w:line="276" w:lineRule="auto"/>
              <w:jc w:val="center"/>
              <w:rPr>
                <w:color w:val="000000" w:themeColor="text1"/>
                <w:sz w:val="21"/>
              </w:rPr>
            </w:pPr>
            <w:r>
              <w:rPr>
                <w:rFonts w:hint="eastAsia"/>
                <w:color w:val="000000" w:themeColor="text1"/>
                <w:sz w:val="21"/>
              </w:rPr>
              <w:t>0</w:t>
            </w:r>
            <w:r>
              <w:rPr>
                <w:color w:val="000000" w:themeColor="text1"/>
                <w:sz w:val="21"/>
              </w:rPr>
              <w:t>.371</w:t>
            </w:r>
          </w:p>
        </w:tc>
      </w:tr>
    </w:tbl>
    <w:p w14:paraId="74013E91" w14:textId="77777777" w:rsidR="0074777A" w:rsidRDefault="00000000">
      <w:pPr>
        <w:tabs>
          <w:tab w:val="left" w:pos="642"/>
        </w:tabs>
        <w:rPr>
          <w:color w:val="000000" w:themeColor="text1"/>
          <w:sz w:val="21"/>
        </w:rPr>
      </w:pPr>
      <w:r>
        <w:rPr>
          <w:rFonts w:hint="eastAsia"/>
          <w:color w:val="000000" w:themeColor="text1"/>
          <w:sz w:val="21"/>
        </w:rPr>
        <w:t>资料来源：笔者自制</w:t>
      </w:r>
    </w:p>
    <w:p w14:paraId="6ECA326A" w14:textId="77777777" w:rsidR="0074777A" w:rsidRDefault="00000000">
      <w:pPr>
        <w:tabs>
          <w:tab w:val="left" w:pos="642"/>
        </w:tabs>
        <w:rPr>
          <w:rFonts w:cs="Times New Roman"/>
          <w:color w:val="000000" w:themeColor="text1"/>
          <w:sz w:val="21"/>
        </w:rPr>
      </w:pPr>
      <w:r>
        <w:rPr>
          <w:rFonts w:hint="eastAsia"/>
          <w:color w:val="000000" w:themeColor="text1"/>
          <w:sz w:val="21"/>
        </w:rPr>
        <w:t>注</w:t>
      </w:r>
      <w:r>
        <w:rPr>
          <w:color w:val="000000" w:themeColor="text1"/>
          <w:sz w:val="21"/>
        </w:rPr>
        <w:t>:</w:t>
      </w:r>
      <w:r>
        <w:rPr>
          <w:rFonts w:hint="eastAsia"/>
          <w:color w:val="000000" w:themeColor="text1"/>
          <w:sz w:val="21"/>
        </w:rPr>
        <w:t>（</w:t>
      </w:r>
      <w:r>
        <w:rPr>
          <w:rFonts w:cs="Times New Roman"/>
          <w:color w:val="000000" w:themeColor="text1"/>
          <w:sz w:val="21"/>
          <w:szCs w:val="24"/>
        </w:rPr>
        <w:t>1</w:t>
      </w:r>
      <w:r>
        <w:rPr>
          <w:rFonts w:hint="eastAsia"/>
          <w:color w:val="000000" w:themeColor="text1"/>
          <w:sz w:val="21"/>
        </w:rPr>
        <w:t>）括号内的数字为标准误；（</w:t>
      </w:r>
      <w:r>
        <w:rPr>
          <w:rFonts w:cs="Times New Roman" w:hint="eastAsia"/>
          <w:color w:val="000000" w:themeColor="text1"/>
          <w:sz w:val="21"/>
          <w:szCs w:val="24"/>
        </w:rPr>
        <w:t>2</w:t>
      </w:r>
      <w:r>
        <w:rPr>
          <w:rFonts w:hint="eastAsia"/>
          <w:color w:val="000000" w:themeColor="text1"/>
          <w:sz w:val="21"/>
        </w:rPr>
        <w:t>）</w:t>
      </w:r>
      <w:r>
        <w:rPr>
          <w:color w:val="000000" w:themeColor="text1"/>
          <w:sz w:val="21"/>
        </w:rPr>
        <w:t xml:space="preserve"> </w:t>
      </w:r>
      <w:r>
        <w:rPr>
          <w:rFonts w:cs="Times New Roman"/>
          <w:color w:val="000000" w:themeColor="text1"/>
          <w:sz w:val="21"/>
        </w:rPr>
        <w:t>*p&lt;0.1; **p&lt;0.05; ***p&lt;0.01.</w:t>
      </w:r>
    </w:p>
    <w:p w14:paraId="5DFD025E" w14:textId="77777777" w:rsidR="0074777A" w:rsidRDefault="0074777A">
      <w:pPr>
        <w:tabs>
          <w:tab w:val="left" w:pos="642"/>
        </w:tabs>
        <w:rPr>
          <w:rFonts w:cs="Times New Roman"/>
          <w:color w:val="000000" w:themeColor="text1"/>
          <w:sz w:val="21"/>
        </w:rPr>
      </w:pPr>
    </w:p>
    <w:p w14:paraId="4E50C5B6" w14:textId="77777777" w:rsidR="0074777A" w:rsidRDefault="00000000">
      <w:pPr>
        <w:tabs>
          <w:tab w:val="left" w:pos="3390"/>
        </w:tabs>
        <w:spacing w:line="480" w:lineRule="auto"/>
        <w:ind w:firstLineChars="1400" w:firstLine="3426"/>
        <w:rPr>
          <w:rFonts w:cs="宋体"/>
          <w:b/>
          <w:bCs/>
          <w:szCs w:val="24"/>
        </w:rPr>
      </w:pPr>
      <w:r>
        <w:rPr>
          <w:rFonts w:cs="宋体" w:hint="eastAsia"/>
          <w:b/>
          <w:bCs/>
          <w:szCs w:val="24"/>
        </w:rPr>
        <w:t>五、案例检验</w:t>
      </w:r>
    </w:p>
    <w:p w14:paraId="0BBDB0BC" w14:textId="77777777" w:rsidR="0074777A" w:rsidRDefault="00000000">
      <w:pPr>
        <w:spacing w:line="480" w:lineRule="auto"/>
        <w:ind w:firstLineChars="200" w:firstLine="480"/>
        <w:rPr>
          <w:rFonts w:cs="宋体"/>
          <w:color w:val="000000" w:themeColor="text1"/>
          <w:szCs w:val="24"/>
        </w:rPr>
      </w:pPr>
      <w:r>
        <w:rPr>
          <w:rFonts w:cs="宋体" w:hint="eastAsia"/>
          <w:color w:val="000000" w:themeColor="text1"/>
          <w:szCs w:val="24"/>
        </w:rPr>
        <w:t>本文选取</w:t>
      </w:r>
      <w:bookmarkStart w:id="78" w:name="_Hlk114473958"/>
      <w:r>
        <w:rPr>
          <w:rFonts w:cs="宋体" w:hint="eastAsia"/>
          <w:color w:val="000000" w:themeColor="text1"/>
          <w:szCs w:val="24"/>
        </w:rPr>
        <w:t>欧盟与伊朗核协议签订、中国与东盟国家妥善处理南海争端</w:t>
      </w:r>
      <w:bookmarkEnd w:id="78"/>
      <w:r>
        <w:rPr>
          <w:rFonts w:cs="宋体" w:hint="eastAsia"/>
          <w:color w:val="000000" w:themeColor="text1"/>
          <w:szCs w:val="24"/>
        </w:rPr>
        <w:t>、印尼与新加坡调停柏威夏寺冲突三个案例，以对假设分别进行验证。首先，作为第三方的欧盟与美国和伊朗经贸联系紧密，而美国与伊朗长期处于敌对状态，同时经贸联系较少。其次，中国和越南、印度尼西亚、菲律宾等南海声索国同属于中国—东盟贸易区成员，泰国、新加坡等非南海声索国则为第三方，且中国与声索国和非声索国贸易关系都很密切。最后，泰国、柬埔寨同为东盟成员，在泰国与柬埔寨柏威夏寺冲突中，印尼、新加坡等其他东盟国家为第三方。</w:t>
      </w:r>
      <w:r>
        <w:rPr>
          <w:rFonts w:cs="宋体" w:hint="eastAsia"/>
          <w:color w:val="000000" w:themeColor="text1"/>
          <w:szCs w:val="24"/>
        </w:rPr>
        <w:t xml:space="preserve">                                     </w:t>
      </w:r>
    </w:p>
    <w:p w14:paraId="0731D911" w14:textId="77777777" w:rsidR="0074777A" w:rsidRDefault="00000000">
      <w:pPr>
        <w:spacing w:line="480" w:lineRule="auto"/>
        <w:ind w:leftChars="200" w:left="480"/>
        <w:rPr>
          <w:rFonts w:cs="宋体"/>
          <w:szCs w:val="24"/>
        </w:rPr>
      </w:pPr>
      <w:r>
        <w:rPr>
          <w:rFonts w:cs="宋体" w:hint="eastAsia"/>
          <w:szCs w:val="24"/>
        </w:rPr>
        <w:t>（一）欧盟与伊朗核协议签订</w:t>
      </w:r>
      <w:r>
        <w:rPr>
          <w:rFonts w:cs="宋体" w:hint="eastAsia"/>
          <w:szCs w:val="24"/>
        </w:rPr>
        <w:t xml:space="preserve">                        </w:t>
      </w:r>
    </w:p>
    <w:p w14:paraId="1E612091" w14:textId="77777777" w:rsidR="0074777A" w:rsidRDefault="00000000">
      <w:pPr>
        <w:spacing w:line="480" w:lineRule="auto"/>
        <w:ind w:firstLineChars="200" w:firstLine="480"/>
        <w:rPr>
          <w:rFonts w:cs="宋体"/>
          <w:szCs w:val="24"/>
        </w:rPr>
      </w:pPr>
      <w:r>
        <w:rPr>
          <w:rFonts w:cs="宋体" w:hint="eastAsia"/>
          <w:szCs w:val="24"/>
        </w:rPr>
        <w:t>伊朗核问题是伊朗与西方国家关系中的核心问题。为满足维护国家安全、发展经济等需求，伊朗在</w:t>
      </w:r>
      <w:r>
        <w:rPr>
          <w:rFonts w:cs="Times New Roman"/>
          <w:szCs w:val="24"/>
        </w:rPr>
        <w:t>20</w:t>
      </w:r>
      <w:r>
        <w:rPr>
          <w:rFonts w:cs="宋体" w:hint="eastAsia"/>
          <w:szCs w:val="24"/>
        </w:rPr>
        <w:t>世纪</w:t>
      </w:r>
      <w:r>
        <w:rPr>
          <w:rFonts w:cs="Times New Roman" w:hint="eastAsia"/>
          <w:szCs w:val="24"/>
        </w:rPr>
        <w:t>60</w:t>
      </w:r>
      <w:r>
        <w:rPr>
          <w:rFonts w:cs="宋体" w:hint="eastAsia"/>
          <w:szCs w:val="24"/>
        </w:rPr>
        <w:t>年代开始发展其核计划。两伊战争后，伊朗加快了其核计划的实施进程。</w:t>
      </w:r>
      <w:r>
        <w:rPr>
          <w:rFonts w:cs="Times New Roman" w:hint="eastAsia"/>
          <w:szCs w:val="24"/>
        </w:rPr>
        <w:t>2002</w:t>
      </w:r>
      <w:r>
        <w:rPr>
          <w:rFonts w:cs="宋体" w:hint="eastAsia"/>
          <w:szCs w:val="24"/>
        </w:rPr>
        <w:t>年，美国披露伊朗已秘密建造两个可生产武器级铀和钚的核设施。此后，美国不断加大对伊制裁力度，要求伊朗终止核计划。小布什政府多次发表对伊动武言论，使得战争乌云长期笼罩在中东上空。但是，小布什政府的强硬政策并未使伊朗终止核计划。在小布什继任者奥巴马上台后，</w:t>
      </w:r>
      <w:r>
        <w:rPr>
          <w:rFonts w:cs="宋体" w:hint="eastAsia"/>
          <w:szCs w:val="24"/>
        </w:rPr>
        <w:lastRenderedPageBreak/>
        <w:t>美国转变了对伊强硬政策，对伊采取强硬政策与对话并行的“大棒加胡萝卜”政策，继续对伊朗施压，逼迫伊朗放弃核计划。</w:t>
      </w:r>
    </w:p>
    <w:p w14:paraId="0F2B27C8" w14:textId="77777777" w:rsidR="0074777A" w:rsidRDefault="00000000">
      <w:pPr>
        <w:spacing w:line="480" w:lineRule="auto"/>
        <w:ind w:firstLineChars="200" w:firstLine="480"/>
        <w:rPr>
          <w:rFonts w:cs="宋体"/>
          <w:szCs w:val="24"/>
        </w:rPr>
      </w:pPr>
      <w:r>
        <w:rPr>
          <w:rFonts w:cs="宋体" w:hint="eastAsia"/>
          <w:szCs w:val="24"/>
        </w:rPr>
        <w:t>然而，与美国和伊朗贸易联系紧密的欧盟并未追随美国对伊朗采取强硬政策，而是坚持通过经济制裁和外交谈判推动伊朗放弃核计划。最终，欧盟与中国、俄罗斯等国一道推动了</w:t>
      </w:r>
      <w:r>
        <w:rPr>
          <w:rFonts w:cs="宋体" w:hint="eastAsia"/>
          <w:szCs w:val="24"/>
        </w:rPr>
        <w:t>2015</w:t>
      </w:r>
      <w:r>
        <w:rPr>
          <w:rFonts w:cs="宋体" w:hint="eastAsia"/>
          <w:szCs w:val="24"/>
        </w:rPr>
        <w:t>年伊朗核问题全面协议达成。尽管特朗普政府在</w:t>
      </w:r>
      <w:r>
        <w:rPr>
          <w:rFonts w:cs="Times New Roman" w:hint="eastAsia"/>
          <w:szCs w:val="24"/>
        </w:rPr>
        <w:t>2018</w:t>
      </w:r>
      <w:r>
        <w:rPr>
          <w:rFonts w:cs="宋体" w:hint="eastAsia"/>
          <w:szCs w:val="24"/>
        </w:rPr>
        <w:t>年宣布退出伊朗核协议，但是欧盟依然坚持通过外交手段解决伊朗核问题。那么，为何作为美国盟友的欧盟，未追随美国对伊朗采取强硬的武力威胁政策呢？推动欧盟和平解决伊朗核问题的核心动力又是什么？</w:t>
      </w:r>
    </w:p>
    <w:p w14:paraId="05A1D39D" w14:textId="77777777" w:rsidR="0074777A" w:rsidRDefault="00000000">
      <w:pPr>
        <w:spacing w:line="480" w:lineRule="auto"/>
        <w:ind w:firstLineChars="200" w:firstLine="480"/>
        <w:rPr>
          <w:rFonts w:cs="宋体"/>
          <w:szCs w:val="24"/>
        </w:rPr>
      </w:pPr>
      <w:r>
        <w:rPr>
          <w:rFonts w:cs="宋体" w:hint="eastAsia"/>
          <w:szCs w:val="24"/>
        </w:rPr>
        <w:t>在此，基于前文所推导的假设</w:t>
      </w:r>
      <w:r>
        <w:rPr>
          <w:rFonts w:cs="Times New Roman"/>
          <w:szCs w:val="24"/>
        </w:rPr>
        <w:t>1</w:t>
      </w:r>
      <w:r>
        <w:rPr>
          <w:rFonts w:cs="Times New Roman" w:hint="eastAsia"/>
          <w:szCs w:val="24"/>
        </w:rPr>
        <w:t>和假设</w:t>
      </w:r>
      <w:r>
        <w:rPr>
          <w:rFonts w:cs="Times New Roman" w:hint="eastAsia"/>
          <w:szCs w:val="24"/>
        </w:rPr>
        <w:t>2</w:t>
      </w:r>
      <w:r>
        <w:rPr>
          <w:rFonts w:cs="宋体" w:hint="eastAsia"/>
          <w:szCs w:val="24"/>
        </w:rPr>
        <w:t>，下文将围绕机会成本机制和互动交流机制对欧盟介入伊朗核问题的动机进行解析，以检视贸易因素与欧盟推行外交手段解决伊朗核问题的内在联系。</w:t>
      </w:r>
    </w:p>
    <w:p w14:paraId="2C3FEB1A" w14:textId="77777777" w:rsidR="0074777A" w:rsidRDefault="00000000">
      <w:pPr>
        <w:spacing w:line="480" w:lineRule="auto"/>
        <w:ind w:firstLineChars="200" w:firstLine="480"/>
        <w:rPr>
          <w:rFonts w:cs="宋体"/>
          <w:szCs w:val="24"/>
        </w:rPr>
      </w:pPr>
      <w:r>
        <w:rPr>
          <w:rFonts w:cs="宋体" w:hint="eastAsia"/>
          <w:szCs w:val="24"/>
        </w:rPr>
        <w:t>其一，欧盟需确保霍尔木兹海峡畅通，以稳定其能源供应链。中东地区是世界上最重要的石油生产区，该区域蕴含世界</w:t>
      </w:r>
      <w:r>
        <w:rPr>
          <w:rFonts w:cs="Times New Roman" w:hint="eastAsia"/>
          <w:szCs w:val="24"/>
        </w:rPr>
        <w:t>50%</w:t>
      </w:r>
      <w:r>
        <w:rPr>
          <w:rFonts w:cs="宋体" w:hint="eastAsia"/>
          <w:szCs w:val="24"/>
        </w:rPr>
        <w:t>的石油储量。截至</w:t>
      </w:r>
      <w:r>
        <w:rPr>
          <w:rFonts w:cs="Times New Roman" w:hint="eastAsia"/>
          <w:szCs w:val="24"/>
        </w:rPr>
        <w:t>2020</w:t>
      </w:r>
      <w:r>
        <w:rPr>
          <w:rFonts w:cs="宋体" w:hint="eastAsia"/>
          <w:szCs w:val="24"/>
        </w:rPr>
        <w:t>年，世界上约有三分之一的石油消费由中东地区提供，且该地区是欧盟石油进口的主要来源区域。</w:t>
      </w:r>
      <w:r>
        <w:rPr>
          <w:rFonts w:cs="宋体" w:hint="eastAsia"/>
          <w:szCs w:val="24"/>
          <w:vertAlign w:val="superscript"/>
        </w:rPr>
        <w:footnoteReference w:id="39"/>
      </w:r>
      <w:r>
        <w:rPr>
          <w:rFonts w:cs="宋体" w:hint="eastAsia"/>
          <w:szCs w:val="24"/>
        </w:rPr>
        <w:t>而伊朗控制着中东地区重要的石油运输通道—霍尔木兹海峡，直接影响着欧盟的能源利益。同时，欧盟长期以来是伊朗重要的贸易伙伴。欧盟出口的机械、运输设备、制成品和化学品占伊朗进口额的三分之一左右。伊朗对欧洲出口则占伊朗出口总额的三分之一左右，其中绝大部分是石油及相关制品。由于伊朗天然气储量丰富，欧盟也将伊朗作为重要的能源替代供应地，以减轻对俄罗斯能源的过度依赖。从原油进口量看，自</w:t>
      </w:r>
      <w:r>
        <w:rPr>
          <w:rFonts w:cs="Times New Roman" w:hint="eastAsia"/>
          <w:szCs w:val="24"/>
        </w:rPr>
        <w:t>1995</w:t>
      </w:r>
      <w:r>
        <w:rPr>
          <w:rFonts w:cs="宋体" w:hint="eastAsia"/>
          <w:szCs w:val="24"/>
        </w:rPr>
        <w:t>年开始，欧盟平均每天从伊朗进</w:t>
      </w:r>
      <w:r>
        <w:rPr>
          <w:rFonts w:cs="宋体" w:hint="eastAsia"/>
          <w:szCs w:val="24"/>
        </w:rPr>
        <w:lastRenderedPageBreak/>
        <w:t>口</w:t>
      </w:r>
      <w:r>
        <w:rPr>
          <w:rFonts w:cs="Times New Roman" w:hint="eastAsia"/>
          <w:szCs w:val="24"/>
        </w:rPr>
        <w:t>70</w:t>
      </w:r>
      <w:r>
        <w:rPr>
          <w:rFonts w:cs="宋体" w:hint="eastAsia"/>
          <w:szCs w:val="24"/>
        </w:rPr>
        <w:t>万桶左右原油，占欧盟能源进口总量的</w:t>
      </w:r>
      <w:r>
        <w:rPr>
          <w:rFonts w:cs="Times New Roman" w:hint="eastAsia"/>
          <w:szCs w:val="24"/>
        </w:rPr>
        <w:t>5%</w:t>
      </w:r>
      <w:r>
        <w:rPr>
          <w:rFonts w:cs="宋体" w:hint="eastAsia"/>
          <w:szCs w:val="24"/>
        </w:rPr>
        <w:t>—</w:t>
      </w:r>
      <w:r>
        <w:rPr>
          <w:rFonts w:cs="Times New Roman" w:hint="eastAsia"/>
          <w:szCs w:val="24"/>
        </w:rPr>
        <w:t>6%</w:t>
      </w:r>
      <w:r>
        <w:rPr>
          <w:rFonts w:cs="Times New Roman" w:hint="eastAsia"/>
          <w:szCs w:val="24"/>
        </w:rPr>
        <w:t>左右</w:t>
      </w:r>
      <w:r>
        <w:rPr>
          <w:rFonts w:cs="宋体" w:hint="eastAsia"/>
          <w:szCs w:val="24"/>
        </w:rPr>
        <w:t>。</w:t>
      </w:r>
      <w:r>
        <w:rPr>
          <w:rFonts w:cs="宋体" w:hint="eastAsia"/>
          <w:szCs w:val="24"/>
          <w:vertAlign w:val="superscript"/>
        </w:rPr>
        <w:footnoteReference w:id="40"/>
      </w:r>
      <w:r>
        <w:rPr>
          <w:rFonts w:cs="Times New Roman"/>
          <w:szCs w:val="24"/>
        </w:rPr>
        <w:t>2011</w:t>
      </w:r>
      <w:r>
        <w:rPr>
          <w:rFonts w:cs="宋体" w:hint="eastAsia"/>
          <w:szCs w:val="24"/>
        </w:rPr>
        <w:t>年，欧盟成为伊朗第一大石油出口地，当年从伊朗进口的石油总量占欧盟能源进口总量上升到</w:t>
      </w:r>
      <w:r>
        <w:rPr>
          <w:rFonts w:cs="Times New Roman" w:hint="eastAsia"/>
          <w:szCs w:val="24"/>
        </w:rPr>
        <w:t>10%</w:t>
      </w:r>
      <w:r>
        <w:rPr>
          <w:rFonts w:cs="宋体" w:hint="eastAsia"/>
          <w:szCs w:val="24"/>
        </w:rPr>
        <w:t>以上。在欧盟成员国中，意大利、西班牙和希腊是伊朗石油的主要买家，其中意大利、西班牙从伊朗进口的石油量占欧盟从伊石油进口总量的</w:t>
      </w:r>
      <w:r>
        <w:rPr>
          <w:rFonts w:cs="Times New Roman" w:hint="eastAsia"/>
          <w:szCs w:val="24"/>
        </w:rPr>
        <w:t>70%</w:t>
      </w:r>
      <w:r>
        <w:rPr>
          <w:rFonts w:cs="宋体" w:hint="eastAsia"/>
          <w:szCs w:val="24"/>
        </w:rPr>
        <w:t>。</w:t>
      </w:r>
      <w:r>
        <w:rPr>
          <w:rFonts w:cs="宋体" w:hint="eastAsia"/>
          <w:szCs w:val="24"/>
          <w:vertAlign w:val="superscript"/>
        </w:rPr>
        <w:footnoteReference w:id="41"/>
      </w:r>
      <w:r>
        <w:rPr>
          <w:rFonts w:cs="宋体" w:hint="eastAsia"/>
          <w:szCs w:val="24"/>
        </w:rPr>
        <w:t>同时，欧盟对伊朗出口额长期位居伊朗进口总额的前两名。欧盟统计局公布的最新数据显示，</w:t>
      </w:r>
      <w:r>
        <w:rPr>
          <w:rFonts w:cs="Times New Roman" w:hint="eastAsia"/>
          <w:szCs w:val="24"/>
        </w:rPr>
        <w:t>2022</w:t>
      </w:r>
      <w:r>
        <w:rPr>
          <w:rFonts w:cs="宋体" w:hint="eastAsia"/>
          <w:szCs w:val="24"/>
        </w:rPr>
        <w:t>年前</w:t>
      </w:r>
      <w:r>
        <w:rPr>
          <w:rFonts w:cs="Times New Roman" w:hint="eastAsia"/>
          <w:szCs w:val="24"/>
        </w:rPr>
        <w:t>4</w:t>
      </w:r>
      <w:r>
        <w:rPr>
          <w:rFonts w:cs="宋体" w:hint="eastAsia"/>
          <w:szCs w:val="24"/>
        </w:rPr>
        <w:t>个月伊朗与欧盟的贸易额为</w:t>
      </w:r>
      <w:r>
        <w:rPr>
          <w:rFonts w:cs="Times New Roman" w:hint="eastAsia"/>
          <w:szCs w:val="24"/>
        </w:rPr>
        <w:t>16.72</w:t>
      </w:r>
      <w:r>
        <w:rPr>
          <w:rFonts w:cs="宋体" w:hint="eastAsia"/>
          <w:szCs w:val="24"/>
        </w:rPr>
        <w:t>亿欧元，其中伊朗向欧盟出口商品</w:t>
      </w:r>
      <w:r>
        <w:rPr>
          <w:rFonts w:cs="Times New Roman" w:hint="eastAsia"/>
          <w:szCs w:val="24"/>
        </w:rPr>
        <w:t>3.62</w:t>
      </w:r>
      <w:r>
        <w:rPr>
          <w:rFonts w:cs="宋体" w:hint="eastAsia"/>
          <w:szCs w:val="24"/>
        </w:rPr>
        <w:t>亿欧元，同比增长</w:t>
      </w:r>
      <w:r>
        <w:rPr>
          <w:rFonts w:cs="Times New Roman" w:hint="eastAsia"/>
          <w:szCs w:val="24"/>
        </w:rPr>
        <w:t>37%</w:t>
      </w:r>
      <w:r>
        <w:rPr>
          <w:rFonts w:cs="宋体" w:hint="eastAsia"/>
          <w:szCs w:val="24"/>
        </w:rPr>
        <w:t>，从欧盟进口商品</w:t>
      </w:r>
      <w:r>
        <w:rPr>
          <w:rFonts w:cs="Times New Roman" w:hint="eastAsia"/>
          <w:szCs w:val="24"/>
        </w:rPr>
        <w:t>13.1</w:t>
      </w:r>
      <w:r>
        <w:rPr>
          <w:rFonts w:cs="宋体" w:hint="eastAsia"/>
          <w:szCs w:val="24"/>
        </w:rPr>
        <w:t>亿欧元，同比增长</w:t>
      </w:r>
      <w:r>
        <w:rPr>
          <w:rFonts w:cs="Times New Roman" w:hint="eastAsia"/>
          <w:szCs w:val="24"/>
        </w:rPr>
        <w:t>10%</w:t>
      </w:r>
      <w:r>
        <w:rPr>
          <w:rFonts w:cs="宋体" w:hint="eastAsia"/>
          <w:szCs w:val="24"/>
        </w:rPr>
        <w:t>。</w:t>
      </w:r>
      <w:r>
        <w:rPr>
          <w:rFonts w:cs="宋体" w:hint="eastAsia"/>
          <w:szCs w:val="24"/>
          <w:vertAlign w:val="superscript"/>
        </w:rPr>
        <w:footnoteReference w:id="42"/>
      </w:r>
    </w:p>
    <w:p w14:paraId="2B2B1FB6" w14:textId="77777777" w:rsidR="0074777A" w:rsidRDefault="00000000">
      <w:pPr>
        <w:spacing w:line="480" w:lineRule="auto"/>
        <w:ind w:firstLineChars="200" w:firstLine="480"/>
        <w:rPr>
          <w:rFonts w:cs="宋体"/>
          <w:szCs w:val="24"/>
        </w:rPr>
      </w:pPr>
      <w:r>
        <w:rPr>
          <w:rFonts w:cs="宋体" w:hint="eastAsia"/>
          <w:szCs w:val="24"/>
        </w:rPr>
        <w:t>贸易往来使欧盟和伊朗都能从中获益，而冲突与威胁将会破坏正常的贸易模式。一旦发生冲突，中东地区石油出口量将大幅度下降，伊朗甚至可能直接关闭霍尔木兹海峡，将直接导致欧盟能源危机。而从伊朗进口石油的西班牙、希腊等地中海国家将受到更严重的冲击。由于欧盟成员国在经济上相互依赖性强，西班牙等国的石油危机将影响整个欧盟地区的经济发展，最终对欧盟经贸发展造成不利影响。显然，伊朗爆发大规模武装冲突将大幅提高欧盟的经济成本，这种潜在的经济成本使欧盟避免使用武力解决伊朗核问题。</w:t>
      </w:r>
    </w:p>
    <w:p w14:paraId="306C45BC" w14:textId="77777777" w:rsidR="0074777A" w:rsidRDefault="00000000">
      <w:pPr>
        <w:spacing w:line="480" w:lineRule="auto"/>
        <w:ind w:firstLineChars="200" w:firstLine="480"/>
        <w:rPr>
          <w:rFonts w:cs="宋体"/>
          <w:szCs w:val="24"/>
        </w:rPr>
      </w:pPr>
      <w:r>
        <w:rPr>
          <w:rFonts w:cs="宋体" w:hint="eastAsia"/>
          <w:szCs w:val="24"/>
        </w:rPr>
        <w:t>其二，如果美国与伊朗发生冲突，将影响欧盟与美国的贸易往来。欧盟与美国、伊朗之间的贸易链条符合假设</w:t>
      </w:r>
      <w:r>
        <w:rPr>
          <w:rFonts w:cs="Times New Roman"/>
          <w:szCs w:val="24"/>
        </w:rPr>
        <w:t>1</w:t>
      </w:r>
      <w:r>
        <w:rPr>
          <w:rFonts w:cs="Times New Roman" w:hint="eastAsia"/>
          <w:szCs w:val="24"/>
        </w:rPr>
        <w:t>中</w:t>
      </w:r>
      <w:r>
        <w:rPr>
          <w:rFonts w:hint="eastAsia"/>
          <w:szCs w:val="24"/>
        </w:rPr>
        <w:t>图</w:t>
      </w:r>
      <w:r>
        <w:rPr>
          <w:rFonts w:hint="eastAsia"/>
          <w:szCs w:val="24"/>
        </w:rPr>
        <w:t>1</w:t>
      </w:r>
      <w:r>
        <w:rPr>
          <w:szCs w:val="24"/>
        </w:rPr>
        <w:t xml:space="preserve"> </w:t>
      </w:r>
      <w:r>
        <w:rPr>
          <w:rFonts w:hint="eastAsia"/>
          <w:szCs w:val="24"/>
        </w:rPr>
        <w:t>b</w:t>
      </w:r>
      <w:r>
        <w:rPr>
          <w:szCs w:val="24"/>
        </w:rPr>
        <w:t xml:space="preserve"> </w:t>
      </w:r>
      <w:r>
        <w:rPr>
          <w:rFonts w:hint="eastAsia"/>
          <w:szCs w:val="24"/>
        </w:rPr>
        <w:t>供应链机制，即</w:t>
      </w:r>
      <w:r>
        <w:rPr>
          <w:rFonts w:cs="宋体" w:hint="eastAsia"/>
          <w:szCs w:val="24"/>
        </w:rPr>
        <w:t>伊朗从中东进口能源等原材料，然后将制造的商品出口美国。从美国与欧盟之间的贸易往来看，美国与欧盟长期以来互为彼此重要的贸易和投资伙伴，双边国内生产总值占世界</w:t>
      </w:r>
      <w:r>
        <w:rPr>
          <w:rFonts w:cs="Times New Roman" w:hint="eastAsia"/>
          <w:szCs w:val="24"/>
        </w:rPr>
        <w:t>GDP</w:t>
      </w:r>
      <w:r>
        <w:rPr>
          <w:rFonts w:cs="宋体" w:hint="eastAsia"/>
          <w:szCs w:val="24"/>
        </w:rPr>
        <w:t>总和的</w:t>
      </w:r>
      <w:r>
        <w:rPr>
          <w:rFonts w:cs="Times New Roman" w:hint="eastAsia"/>
          <w:szCs w:val="24"/>
        </w:rPr>
        <w:t>40%</w:t>
      </w:r>
      <w:r>
        <w:rPr>
          <w:rFonts w:cs="宋体" w:hint="eastAsia"/>
          <w:szCs w:val="24"/>
        </w:rPr>
        <w:t>以上，商品和服务贸易额占全球商品和服务贸易的</w:t>
      </w:r>
      <w:r>
        <w:rPr>
          <w:rFonts w:cs="Times New Roman" w:hint="eastAsia"/>
          <w:szCs w:val="24"/>
        </w:rPr>
        <w:t>40%</w:t>
      </w:r>
      <w:r>
        <w:rPr>
          <w:rFonts w:cs="宋体" w:hint="eastAsia"/>
          <w:szCs w:val="24"/>
        </w:rPr>
        <w:t>以上。</w:t>
      </w:r>
      <w:r>
        <w:rPr>
          <w:rFonts w:cs="宋体" w:hint="eastAsia"/>
          <w:szCs w:val="24"/>
          <w:vertAlign w:val="superscript"/>
        </w:rPr>
        <w:lastRenderedPageBreak/>
        <w:footnoteReference w:id="43"/>
      </w:r>
      <w:r>
        <w:rPr>
          <w:rFonts w:cs="宋体" w:hint="eastAsia"/>
          <w:szCs w:val="24"/>
        </w:rPr>
        <w:t>仅</w:t>
      </w:r>
      <w:r>
        <w:rPr>
          <w:rFonts w:cs="宋体" w:hint="eastAsia"/>
          <w:szCs w:val="24"/>
        </w:rPr>
        <w:t>2010</w:t>
      </w:r>
      <w:r>
        <w:rPr>
          <w:rFonts w:cs="宋体" w:hint="eastAsia"/>
          <w:szCs w:val="24"/>
        </w:rPr>
        <w:t>年至</w:t>
      </w:r>
      <w:r>
        <w:rPr>
          <w:rFonts w:cs="宋体" w:hint="eastAsia"/>
          <w:szCs w:val="24"/>
        </w:rPr>
        <w:t>2019</w:t>
      </w:r>
      <w:r>
        <w:rPr>
          <w:rFonts w:cs="宋体" w:hint="eastAsia"/>
          <w:szCs w:val="24"/>
        </w:rPr>
        <w:t>年，美国与欧盟的商品和服务贸易总额平均每年增长</w:t>
      </w:r>
      <w:r>
        <w:rPr>
          <w:rFonts w:cs="宋体" w:hint="eastAsia"/>
          <w:szCs w:val="24"/>
        </w:rPr>
        <w:t>5%</w:t>
      </w:r>
      <w:r>
        <w:rPr>
          <w:rFonts w:cs="宋体" w:hint="eastAsia"/>
          <w:szCs w:val="24"/>
        </w:rPr>
        <w:t>左右。</w:t>
      </w:r>
      <w:r>
        <w:rPr>
          <w:rStyle w:val="ac"/>
          <w:rFonts w:cs="宋体" w:hint="eastAsia"/>
          <w:szCs w:val="24"/>
        </w:rPr>
        <w:footnoteReference w:id="44"/>
      </w:r>
      <w:r>
        <w:rPr>
          <w:rFonts w:cs="宋体" w:hint="eastAsia"/>
          <w:szCs w:val="24"/>
        </w:rPr>
        <w:t>2021</w:t>
      </w:r>
      <w:r>
        <w:rPr>
          <w:rFonts w:cs="宋体" w:hint="eastAsia"/>
          <w:szCs w:val="24"/>
        </w:rPr>
        <w:t>年，欧盟是美国第三大商品出口目的地和第二大进口地。</w:t>
      </w:r>
      <w:r>
        <w:rPr>
          <w:rStyle w:val="ac"/>
          <w:rFonts w:cs="宋体" w:hint="eastAsia"/>
          <w:szCs w:val="24"/>
        </w:rPr>
        <w:footnoteReference w:id="45"/>
      </w:r>
      <w:r>
        <w:rPr>
          <w:rFonts w:cs="宋体" w:hint="eastAsia"/>
          <w:szCs w:val="24"/>
        </w:rPr>
        <w:t>其中，美国从欧盟进口的主要商品为药品、机械、车辆、光学和医疗器械，而药品、机械等出口商品离不开石油等原材料支撑。从国家来看，德国、法国长期位列欧盟</w:t>
      </w:r>
      <w:r>
        <w:rPr>
          <w:rFonts w:cs="宋体" w:hint="eastAsia"/>
          <w:szCs w:val="24"/>
        </w:rPr>
        <w:t>27</w:t>
      </w:r>
      <w:r>
        <w:rPr>
          <w:rFonts w:cs="宋体" w:hint="eastAsia"/>
          <w:szCs w:val="24"/>
        </w:rPr>
        <w:t>国对美进出口前五位。以</w:t>
      </w:r>
      <w:r>
        <w:rPr>
          <w:rFonts w:cs="宋体" w:hint="eastAsia"/>
          <w:szCs w:val="24"/>
        </w:rPr>
        <w:t>2019</w:t>
      </w:r>
      <w:r>
        <w:rPr>
          <w:rFonts w:cs="宋体" w:hint="eastAsia"/>
          <w:szCs w:val="24"/>
        </w:rPr>
        <w:t>年为例，德国、爱尔兰、法国、意大利和荷兰为美国前五大供应商。德国、荷兰、法国、比利时和意大利为美国对欧盟前五大出口市场。</w:t>
      </w:r>
      <w:r>
        <w:rPr>
          <w:rStyle w:val="ac"/>
          <w:rFonts w:cs="宋体" w:hint="eastAsia"/>
          <w:szCs w:val="24"/>
        </w:rPr>
        <w:footnoteReference w:id="46"/>
      </w:r>
      <w:r>
        <w:rPr>
          <w:rFonts w:cs="宋体" w:hint="eastAsia"/>
          <w:szCs w:val="24"/>
        </w:rPr>
        <w:t>不难看出，一方面，一旦对伊动武，不仅影响欧盟能源供应，也将影响美欧贸易，特别是法国和德国与美国的贸易往来。</w:t>
      </w:r>
    </w:p>
    <w:p w14:paraId="44BC151D" w14:textId="77777777" w:rsidR="0074777A" w:rsidRDefault="00000000">
      <w:pPr>
        <w:spacing w:line="480" w:lineRule="auto"/>
        <w:ind w:firstLineChars="200" w:firstLine="480"/>
        <w:rPr>
          <w:rFonts w:cs="宋体"/>
          <w:szCs w:val="24"/>
        </w:rPr>
      </w:pPr>
      <w:r>
        <w:rPr>
          <w:rFonts w:cs="宋体" w:hint="eastAsia"/>
          <w:szCs w:val="24"/>
        </w:rPr>
        <w:t>其三，欧盟坚持以外交手段推动伊朗回到谈判桌，促使伊朗放弃核计划。与美国对伊朗的外交孤立、军事打击以及全方位制裁等手段不同，欧盟坚持核问题可以通过外交谈判和对话予以解决。早在</w:t>
      </w:r>
      <w:r>
        <w:rPr>
          <w:rFonts w:cs="宋体" w:hint="eastAsia"/>
          <w:szCs w:val="24"/>
        </w:rPr>
        <w:t>1998</w:t>
      </w:r>
      <w:r>
        <w:rPr>
          <w:rFonts w:cs="宋体" w:hint="eastAsia"/>
          <w:szCs w:val="24"/>
        </w:rPr>
        <w:t>年全面对话机制建立开始，以德国、法国、英国为主要代表的欧盟致力于通过政治对话和经济合作助推伊朗逐步放弃核计划。不仅如此，</w:t>
      </w:r>
      <w:r>
        <w:rPr>
          <w:rFonts w:cs="宋体" w:hint="eastAsia"/>
          <w:szCs w:val="24"/>
        </w:rPr>
        <w:t>2006</w:t>
      </w:r>
      <w:r>
        <w:rPr>
          <w:rFonts w:cs="宋体" w:hint="eastAsia"/>
          <w:szCs w:val="24"/>
        </w:rPr>
        <w:t>年至</w:t>
      </w:r>
      <w:r>
        <w:rPr>
          <w:rFonts w:cs="宋体" w:hint="eastAsia"/>
          <w:szCs w:val="24"/>
        </w:rPr>
        <w:t>2014</w:t>
      </w:r>
      <w:r>
        <w:rPr>
          <w:rFonts w:cs="宋体" w:hint="eastAsia"/>
          <w:szCs w:val="24"/>
        </w:rPr>
        <w:t>年间，在欧盟的推动下，美、英、法、俄、中、德六国以及欧盟负责外交和安全政策高级代表就伊核问题与伊朗进行了</w:t>
      </w:r>
      <w:r>
        <w:rPr>
          <w:rFonts w:cs="宋体" w:hint="eastAsia"/>
          <w:szCs w:val="24"/>
        </w:rPr>
        <w:t>8</w:t>
      </w:r>
      <w:r>
        <w:rPr>
          <w:rFonts w:cs="宋体" w:hint="eastAsia"/>
          <w:szCs w:val="24"/>
        </w:rPr>
        <w:t>次对话会，旨在通过外交手段解决伊朗核问题。内贾德政府上台后，伊朗政府在和问题上坚持强硬政策，欧盟在推动对话的同时，强化了以贸易制裁与金融制裁为核心的经济制裁。经济制裁旨在改变伊朗政府立场，而非惩罚伊朗。从制裁过程来看，欧盟对伊朗制裁主要经历了制裁与伊朗核项目有关的个人和组织、禁止欧盟成员国参与和伊朗石油贸易相关的经济活动、禁止欧盟成员国进口伊朗的</w:t>
      </w:r>
      <w:r>
        <w:rPr>
          <w:rFonts w:cs="宋体" w:hint="eastAsia"/>
          <w:szCs w:val="24"/>
        </w:rPr>
        <w:lastRenderedPageBreak/>
        <w:t>原油以及石油制品共三个阶段，制裁措施在</w:t>
      </w:r>
      <w:r>
        <w:rPr>
          <w:rFonts w:cs="Times New Roman"/>
          <w:szCs w:val="24"/>
        </w:rPr>
        <w:t>2012</w:t>
      </w:r>
      <w:r>
        <w:rPr>
          <w:rFonts w:cs="宋体" w:hint="eastAsia"/>
          <w:szCs w:val="24"/>
        </w:rPr>
        <w:t>年达到顶峰。通过经济制裁，欧盟实现了对伊朗能源部门的精准打击，使伊朗经济遭受重创，也达到了促使伊朗调整核政策的目的。</w:t>
      </w:r>
      <w:r>
        <w:rPr>
          <w:rFonts w:cs="宋体" w:hint="eastAsia"/>
          <w:szCs w:val="24"/>
          <w:vertAlign w:val="superscript"/>
        </w:rPr>
        <w:footnoteReference w:id="47"/>
      </w:r>
      <w:r>
        <w:rPr>
          <w:rFonts w:cs="Times New Roman"/>
          <w:szCs w:val="24"/>
        </w:rPr>
        <w:t>2013</w:t>
      </w:r>
      <w:r>
        <w:rPr>
          <w:rFonts w:cs="宋体" w:hint="eastAsia"/>
          <w:szCs w:val="24"/>
        </w:rPr>
        <w:t>年，接替强硬派总统内贾德（</w:t>
      </w:r>
      <w:r>
        <w:rPr>
          <w:rFonts w:cs="Times New Roman"/>
          <w:szCs w:val="24"/>
        </w:rPr>
        <w:t>Ahmadi</w:t>
      </w:r>
      <w:r>
        <w:rPr>
          <w:rFonts w:cs="Times New Roman" w:hint="eastAsia"/>
          <w:szCs w:val="24"/>
        </w:rPr>
        <w:t xml:space="preserve"> </w:t>
      </w:r>
      <w:r>
        <w:rPr>
          <w:rFonts w:cs="Times New Roman"/>
          <w:szCs w:val="24"/>
        </w:rPr>
        <w:t>Nejad</w:t>
      </w:r>
      <w:r>
        <w:rPr>
          <w:rFonts w:cs="宋体" w:hint="eastAsia"/>
          <w:szCs w:val="24"/>
        </w:rPr>
        <w:t>）的哈桑·鲁哈尼（</w:t>
      </w:r>
      <w:r>
        <w:rPr>
          <w:rFonts w:cs="Times New Roman"/>
          <w:szCs w:val="24"/>
        </w:rPr>
        <w:t>Hassan Rohani</w:t>
      </w:r>
      <w:r>
        <w:rPr>
          <w:rFonts w:cs="宋体" w:hint="eastAsia"/>
          <w:szCs w:val="24"/>
        </w:rPr>
        <w:t>）上台后，伊朗核政策更加灵活而务实。随后，伊核谈判取得积极进展，并在当年</w:t>
      </w:r>
      <w:r>
        <w:rPr>
          <w:rFonts w:cs="Times New Roman"/>
          <w:szCs w:val="24"/>
        </w:rPr>
        <w:t>11</w:t>
      </w:r>
      <w:r>
        <w:rPr>
          <w:rFonts w:cs="宋体" w:hint="eastAsia"/>
          <w:szCs w:val="24"/>
        </w:rPr>
        <w:t>月达成议《联合行动计划》</w:t>
      </w:r>
      <w:r>
        <w:rPr>
          <w:rFonts w:cs="宋体" w:hint="eastAsia"/>
          <w:szCs w:val="24"/>
        </w:rPr>
        <w:t>(</w:t>
      </w:r>
      <w:r>
        <w:rPr>
          <w:rFonts w:cs="Times New Roman"/>
          <w:szCs w:val="24"/>
        </w:rPr>
        <w:t>Joint Plan of Action</w:t>
      </w:r>
      <w:r>
        <w:rPr>
          <w:rFonts w:cs="宋体" w:hint="eastAsia"/>
          <w:szCs w:val="24"/>
        </w:rPr>
        <w:t>)</w:t>
      </w:r>
      <w:r>
        <w:rPr>
          <w:rFonts w:cs="宋体" w:hint="eastAsia"/>
          <w:szCs w:val="24"/>
        </w:rPr>
        <w:t>。最终，伊朗与美俄中等六国达成《联合全面行动计划》（</w:t>
      </w:r>
      <w:r>
        <w:rPr>
          <w:rFonts w:cs="Times New Roman"/>
          <w:szCs w:val="24"/>
        </w:rPr>
        <w:t>Joint Comprehensive Plan of Action</w:t>
      </w:r>
      <w:r>
        <w:rPr>
          <w:rFonts w:cs="宋体" w:hint="eastAsia"/>
          <w:szCs w:val="24"/>
        </w:rPr>
        <w:t>，简称《伊核协议》），从而使伊核问题得以和平解决。</w:t>
      </w:r>
    </w:p>
    <w:p w14:paraId="7E82CEE0" w14:textId="77777777" w:rsidR="0074777A" w:rsidRDefault="00000000">
      <w:pPr>
        <w:spacing w:line="480" w:lineRule="auto"/>
        <w:ind w:firstLineChars="200" w:firstLine="480"/>
        <w:rPr>
          <w:rFonts w:cs="宋体"/>
          <w:szCs w:val="24"/>
        </w:rPr>
      </w:pPr>
      <w:r>
        <w:rPr>
          <w:rFonts w:cs="宋体" w:hint="eastAsia"/>
          <w:szCs w:val="24"/>
        </w:rPr>
        <w:t>（二）中国与南海声索国妥善处理南海争端</w:t>
      </w:r>
    </w:p>
    <w:p w14:paraId="7B47634E" w14:textId="77777777" w:rsidR="0074777A" w:rsidRDefault="00000000">
      <w:pPr>
        <w:spacing w:line="480" w:lineRule="auto"/>
        <w:ind w:firstLineChars="200" w:firstLine="480"/>
        <w:rPr>
          <w:rFonts w:cs="宋体"/>
          <w:kern w:val="0"/>
          <w:szCs w:val="24"/>
          <w:lang w:bidi="ar"/>
        </w:rPr>
      </w:pPr>
      <w:r>
        <w:rPr>
          <w:rFonts w:cs="宋体" w:hint="eastAsia"/>
          <w:szCs w:val="24"/>
        </w:rPr>
        <w:t>南海问题是中国—东盟关系健康发展必须面对的议题。作为</w:t>
      </w:r>
      <w:r>
        <w:rPr>
          <w:rFonts w:cs="宋体" w:hint="eastAsia"/>
          <w:kern w:val="0"/>
          <w:szCs w:val="24"/>
          <w:lang w:bidi="ar"/>
        </w:rPr>
        <w:t>太平洋和印度洋的“咽喉地带”，南海是重要的海上贸易通道，也是中国的贸易生命线。中国每年约</w:t>
      </w:r>
      <w:r>
        <w:rPr>
          <w:rFonts w:cs="Times New Roman" w:hint="eastAsia"/>
          <w:szCs w:val="24"/>
        </w:rPr>
        <w:t>80%</w:t>
      </w:r>
      <w:r>
        <w:rPr>
          <w:rFonts w:cs="宋体" w:hint="eastAsia"/>
          <w:kern w:val="0"/>
          <w:szCs w:val="24"/>
          <w:lang w:bidi="ar"/>
        </w:rPr>
        <w:t>的能源进口和超过</w:t>
      </w:r>
      <w:r>
        <w:rPr>
          <w:rFonts w:cs="Times New Roman" w:hint="eastAsia"/>
          <w:szCs w:val="24"/>
        </w:rPr>
        <w:t>65%</w:t>
      </w:r>
      <w:r>
        <w:rPr>
          <w:rFonts w:cs="宋体" w:hint="eastAsia"/>
          <w:kern w:val="0"/>
          <w:szCs w:val="24"/>
          <w:lang w:bidi="ar"/>
        </w:rPr>
        <w:t>的海上贸易通过南中国海过境。</w:t>
      </w:r>
      <w:r>
        <w:rPr>
          <w:rFonts w:cs="宋体" w:hint="eastAsia"/>
          <w:kern w:val="0"/>
          <w:szCs w:val="24"/>
          <w:vertAlign w:val="superscript"/>
          <w:lang w:bidi="ar"/>
        </w:rPr>
        <w:footnoteReference w:id="48"/>
      </w:r>
      <w:r>
        <w:rPr>
          <w:rFonts w:cs="宋体" w:hint="eastAsia"/>
          <w:kern w:val="0"/>
          <w:szCs w:val="24"/>
          <w:lang w:bidi="ar"/>
        </w:rPr>
        <w:t>随着东亚地区经济迅速发展，</w:t>
      </w:r>
      <w:r>
        <w:rPr>
          <w:rFonts w:cs="宋体" w:hint="eastAsia"/>
          <w:szCs w:val="24"/>
        </w:rPr>
        <w:t>南海</w:t>
      </w:r>
      <w:r>
        <w:rPr>
          <w:rFonts w:cs="宋体" w:hint="eastAsia"/>
          <w:kern w:val="0"/>
          <w:szCs w:val="24"/>
          <w:lang w:bidi="ar"/>
        </w:rPr>
        <w:t>战略地位更加凸显。同时，南海蕴含着丰富的油气和矿产资源以及海产品，其中石油</w:t>
      </w:r>
      <w:r>
        <w:rPr>
          <w:rFonts w:cs="Times New Roman" w:hint="eastAsia"/>
          <w:szCs w:val="24"/>
        </w:rPr>
        <w:t>10.23</w:t>
      </w:r>
      <w:r>
        <w:rPr>
          <w:rFonts w:cs="宋体" w:hint="eastAsia"/>
          <w:kern w:val="0"/>
          <w:szCs w:val="24"/>
          <w:lang w:bidi="ar"/>
        </w:rPr>
        <w:t>亿吨，天然气储量超过</w:t>
      </w:r>
      <w:r>
        <w:rPr>
          <w:rFonts w:cs="Times New Roman" w:hint="eastAsia"/>
          <w:szCs w:val="24"/>
        </w:rPr>
        <w:t>3000</w:t>
      </w:r>
      <w:r>
        <w:rPr>
          <w:rFonts w:cs="宋体" w:hint="eastAsia"/>
          <w:kern w:val="0"/>
          <w:szCs w:val="24"/>
          <w:lang w:bidi="ar"/>
        </w:rPr>
        <w:t>万亿立方米，并含有锰、铁、铜、钴等多种矿产资源。</w:t>
      </w:r>
      <w:r>
        <w:rPr>
          <w:rFonts w:cs="宋体" w:hint="eastAsia"/>
          <w:kern w:val="0"/>
          <w:szCs w:val="24"/>
          <w:vertAlign w:val="superscript"/>
          <w:lang w:bidi="ar"/>
        </w:rPr>
        <w:footnoteReference w:id="49"/>
      </w:r>
    </w:p>
    <w:p w14:paraId="7CB991CE" w14:textId="77777777" w:rsidR="0074777A" w:rsidRDefault="00000000">
      <w:pPr>
        <w:spacing w:line="480" w:lineRule="auto"/>
        <w:ind w:firstLineChars="200" w:firstLine="480"/>
        <w:rPr>
          <w:rFonts w:cs="宋体"/>
          <w:szCs w:val="24"/>
        </w:rPr>
      </w:pPr>
      <w:r>
        <w:rPr>
          <w:rFonts w:cs="宋体" w:hint="eastAsia"/>
          <w:kern w:val="0"/>
          <w:szCs w:val="24"/>
          <w:lang w:bidi="ar"/>
        </w:rPr>
        <w:t>然而，围绕南海领土主权、海洋权益和海上通道的争端由来已久，地缘政治局势时而剑拔弩张。一是中国与印尼、菲律宾、马来西亚等东盟国家产生领土争端、大陆架和专属经济区划界争端等问题长期扰动地区局势。近年来，中国渔政船与菲律宾、越南等国在南海多次形成对峙。同时，</w:t>
      </w:r>
      <w:r>
        <w:rPr>
          <w:rFonts w:cs="Times New Roman" w:hint="eastAsia"/>
          <w:szCs w:val="24"/>
        </w:rPr>
        <w:t>2013</w:t>
      </w:r>
      <w:r>
        <w:rPr>
          <w:rFonts w:cs="宋体" w:hint="eastAsia"/>
          <w:kern w:val="0"/>
          <w:szCs w:val="24"/>
          <w:lang w:bidi="ar"/>
        </w:rPr>
        <w:t>年</w:t>
      </w:r>
      <w:r>
        <w:rPr>
          <w:rFonts w:cs="Times New Roman" w:hint="eastAsia"/>
          <w:szCs w:val="24"/>
        </w:rPr>
        <w:t>1</w:t>
      </w:r>
      <w:r>
        <w:rPr>
          <w:rFonts w:cs="Times New Roman" w:hint="eastAsia"/>
          <w:szCs w:val="24"/>
        </w:rPr>
        <w:t>月</w:t>
      </w:r>
      <w:r>
        <w:rPr>
          <w:rFonts w:cs="宋体" w:hint="eastAsia"/>
          <w:kern w:val="0"/>
          <w:szCs w:val="24"/>
          <w:lang w:bidi="ar"/>
        </w:rPr>
        <w:t>菲律宾在美国的支持下单方面启动所谓的“南海仲裁案”</w:t>
      </w:r>
      <w:r>
        <w:rPr>
          <w:rFonts w:cs="宋体" w:hint="eastAsia"/>
          <w:kern w:val="0"/>
          <w:szCs w:val="24"/>
          <w:lang w:bidi="ar"/>
        </w:rPr>
        <w:t xml:space="preserve">, </w:t>
      </w:r>
      <w:r>
        <w:rPr>
          <w:rFonts w:cs="宋体" w:hint="eastAsia"/>
          <w:kern w:val="0"/>
          <w:szCs w:val="24"/>
          <w:lang w:bidi="ar"/>
        </w:rPr>
        <w:t>将南海争端提交所谓的国际法庭仲</w:t>
      </w:r>
      <w:r>
        <w:rPr>
          <w:rFonts w:cs="宋体" w:hint="eastAsia"/>
          <w:kern w:val="0"/>
          <w:szCs w:val="24"/>
          <w:lang w:bidi="ar"/>
        </w:rPr>
        <w:lastRenderedPageBreak/>
        <w:t>裁，加剧了南海局势紧张。</w:t>
      </w:r>
      <w:r>
        <w:rPr>
          <w:rFonts w:cs="宋体" w:hint="eastAsia"/>
          <w:kern w:val="0"/>
          <w:szCs w:val="24"/>
          <w:vertAlign w:val="superscript"/>
          <w:lang w:bidi="ar"/>
        </w:rPr>
        <w:footnoteReference w:id="50"/>
      </w:r>
      <w:r>
        <w:rPr>
          <w:rFonts w:cs="宋体" w:hint="eastAsia"/>
          <w:szCs w:val="24"/>
        </w:rPr>
        <w:t>二是南海日益成为中美博弈的重要“战场”。近年来，美国先后实行“亚太再平衡”“印太”战略，在南海争议问题上的立场已经逐步从“相对中立”到“选边站”，直至“直接介入”，其政策着力点也已经从原来的管控争议、利用争议，演变为制造争议和鼓励摩擦。</w:t>
      </w:r>
      <w:r>
        <w:rPr>
          <w:rFonts w:cs="宋体" w:hint="eastAsia"/>
          <w:szCs w:val="24"/>
          <w:vertAlign w:val="superscript"/>
        </w:rPr>
        <w:footnoteReference w:id="51"/>
      </w:r>
      <w:r>
        <w:rPr>
          <w:rFonts w:cs="宋体" w:hint="eastAsia"/>
          <w:kern w:val="0"/>
          <w:szCs w:val="24"/>
          <w:lang w:bidi="ar"/>
        </w:rPr>
        <w:t xml:space="preserve"> </w:t>
      </w:r>
      <w:r>
        <w:rPr>
          <w:rFonts w:cs="宋体" w:hint="eastAsia"/>
          <w:kern w:val="0"/>
          <w:szCs w:val="24"/>
          <w:lang w:bidi="ar"/>
        </w:rPr>
        <w:t>不仅如此，美国加大在亚太地区的前沿军事部署，深化亚太同盟网络，在南海继续维系着高强度的对华抵近侦察、穿越台湾海峡、前沿存在、战略威慑、“航行自由行动”、演习演训和战场建设等动作。日本、印度、英国、法国等其他域外国家也介入南海争端，导致局势更加复杂。</w:t>
      </w:r>
    </w:p>
    <w:p w14:paraId="761B9062" w14:textId="77777777" w:rsidR="0074777A" w:rsidRDefault="00000000">
      <w:pPr>
        <w:spacing w:line="480" w:lineRule="auto"/>
        <w:ind w:firstLineChars="200" w:firstLine="480"/>
        <w:rPr>
          <w:rFonts w:cs="宋体"/>
          <w:kern w:val="0"/>
          <w:szCs w:val="24"/>
          <w:lang w:bidi="ar"/>
        </w:rPr>
      </w:pPr>
      <w:r>
        <w:rPr>
          <w:rFonts w:cs="宋体" w:hint="eastAsia"/>
          <w:szCs w:val="24"/>
        </w:rPr>
        <w:t>南海复杂的局势使得军事摩擦甚至大规模军事冲突风险不断上升，引发世界关注。但是，在中国和东盟国家的努力下，南海局势虽局部偶有强烈动荡</w:t>
      </w:r>
      <w:r>
        <w:rPr>
          <w:rFonts w:cs="宋体" w:hint="eastAsia"/>
          <w:kern w:val="0"/>
          <w:szCs w:val="24"/>
          <w:lang w:bidi="ar"/>
        </w:rPr>
        <w:t>，但总体稳定可控。那么，美国支持下的南海声索国为何未与中国发生大规模冲突呢？促进南海局势稳中向好的原因又是什么呢？</w:t>
      </w:r>
    </w:p>
    <w:p w14:paraId="1A7EE5E2" w14:textId="77777777" w:rsidR="0074777A" w:rsidRDefault="00000000">
      <w:pPr>
        <w:tabs>
          <w:tab w:val="left" w:pos="3390"/>
        </w:tabs>
        <w:spacing w:line="480" w:lineRule="auto"/>
        <w:ind w:firstLineChars="200" w:firstLine="480"/>
        <w:rPr>
          <w:rFonts w:cs="宋体"/>
          <w:szCs w:val="24"/>
        </w:rPr>
      </w:pPr>
      <w:r>
        <w:rPr>
          <w:rFonts w:cs="宋体" w:hint="eastAsia"/>
          <w:szCs w:val="24"/>
        </w:rPr>
        <w:t>第一，中国与东盟经贸合作不断升级，“经济红利”惠及双方。由于地理位置毗邻和长期友好关系，中国与东盟近三十年来经贸往来产生了巨大的“经济红利”。双方贸易额从</w:t>
      </w:r>
      <w:r>
        <w:rPr>
          <w:rFonts w:cs="Times New Roman" w:hint="eastAsia"/>
          <w:szCs w:val="24"/>
        </w:rPr>
        <w:t>1991</w:t>
      </w:r>
      <w:r>
        <w:rPr>
          <w:rFonts w:cs="宋体" w:hint="eastAsia"/>
          <w:szCs w:val="24"/>
        </w:rPr>
        <w:t>至</w:t>
      </w:r>
      <w:r>
        <w:rPr>
          <w:rFonts w:cs="Times New Roman" w:hint="eastAsia"/>
          <w:szCs w:val="24"/>
        </w:rPr>
        <w:t>2020</w:t>
      </w:r>
      <w:r>
        <w:rPr>
          <w:rFonts w:cs="宋体" w:hint="eastAsia"/>
          <w:szCs w:val="24"/>
        </w:rPr>
        <w:t>年间由</w:t>
      </w:r>
      <w:r>
        <w:rPr>
          <w:rFonts w:cs="Times New Roman" w:hint="eastAsia"/>
          <w:szCs w:val="24"/>
        </w:rPr>
        <w:t>79.6</w:t>
      </w:r>
      <w:r>
        <w:rPr>
          <w:rFonts w:cs="宋体" w:hint="eastAsia"/>
          <w:szCs w:val="24"/>
        </w:rPr>
        <w:t>亿美元增长到</w:t>
      </w:r>
      <w:r>
        <w:rPr>
          <w:rFonts w:cs="Times New Roman" w:hint="eastAsia"/>
          <w:szCs w:val="24"/>
        </w:rPr>
        <w:t>6846</w:t>
      </w:r>
      <w:r>
        <w:rPr>
          <w:rFonts w:cs="宋体" w:hint="eastAsia"/>
          <w:szCs w:val="24"/>
        </w:rPr>
        <w:t>亿美元，年均增长</w:t>
      </w:r>
      <w:r>
        <w:rPr>
          <w:rFonts w:cs="Times New Roman"/>
          <w:szCs w:val="24"/>
        </w:rPr>
        <w:t>16.5%</w:t>
      </w:r>
      <w:r>
        <w:rPr>
          <w:rFonts w:cs="宋体" w:hint="eastAsia"/>
          <w:szCs w:val="24"/>
        </w:rPr>
        <w:t>。</w:t>
      </w:r>
      <w:r>
        <w:rPr>
          <w:rFonts w:cs="Times New Roman" w:hint="eastAsia"/>
          <w:szCs w:val="24"/>
        </w:rPr>
        <w:t>2009</w:t>
      </w:r>
      <w:r>
        <w:rPr>
          <w:rFonts w:cs="宋体" w:hint="eastAsia"/>
          <w:szCs w:val="24"/>
        </w:rPr>
        <w:t>年以来，中国连续</w:t>
      </w:r>
      <w:r>
        <w:rPr>
          <w:rFonts w:cs="Times New Roman" w:hint="eastAsia"/>
          <w:szCs w:val="24"/>
        </w:rPr>
        <w:t>12</w:t>
      </w:r>
      <w:r>
        <w:rPr>
          <w:rFonts w:cs="宋体" w:hint="eastAsia"/>
          <w:szCs w:val="24"/>
        </w:rPr>
        <w:t>年保持东盟第一大贸易伙伴地位。</w:t>
      </w:r>
      <w:r>
        <w:rPr>
          <w:rFonts w:cs="Times New Roman" w:hint="eastAsia"/>
          <w:szCs w:val="24"/>
        </w:rPr>
        <w:t>2020</w:t>
      </w:r>
      <w:r>
        <w:rPr>
          <w:rFonts w:cs="宋体" w:hint="eastAsia"/>
          <w:szCs w:val="24"/>
        </w:rPr>
        <w:t>年，东盟超越美国成为中国最大的贸易伙伴。尽管受到新冠病毒疫情的影响，中国与东盟</w:t>
      </w:r>
      <w:r>
        <w:rPr>
          <w:rFonts w:cs="Times New Roman" w:hint="eastAsia"/>
          <w:szCs w:val="24"/>
        </w:rPr>
        <w:t>2020</w:t>
      </w:r>
      <w:r>
        <w:rPr>
          <w:rFonts w:cs="宋体" w:hint="eastAsia"/>
          <w:szCs w:val="24"/>
        </w:rPr>
        <w:t>年双边贸易依然增长了</w:t>
      </w:r>
      <w:r>
        <w:rPr>
          <w:rFonts w:cs="Times New Roman" w:hint="eastAsia"/>
          <w:szCs w:val="24"/>
        </w:rPr>
        <w:t>6.7%</w:t>
      </w:r>
      <w:r>
        <w:rPr>
          <w:rFonts w:cs="宋体" w:hint="eastAsia"/>
          <w:szCs w:val="24"/>
        </w:rPr>
        <w:t>，显示出极强的韧性。</w:t>
      </w:r>
      <w:r>
        <w:rPr>
          <w:rFonts w:cs="Times New Roman" w:hint="eastAsia"/>
          <w:szCs w:val="24"/>
        </w:rPr>
        <w:t>2021</w:t>
      </w:r>
      <w:r>
        <w:rPr>
          <w:rFonts w:cs="宋体" w:hint="eastAsia"/>
          <w:szCs w:val="24"/>
        </w:rPr>
        <w:t>年前</w:t>
      </w:r>
      <w:r>
        <w:rPr>
          <w:rFonts w:cs="Times New Roman" w:hint="eastAsia"/>
          <w:szCs w:val="24"/>
        </w:rPr>
        <w:t>11</w:t>
      </w:r>
      <w:r>
        <w:rPr>
          <w:rFonts w:cs="宋体" w:hint="eastAsia"/>
          <w:szCs w:val="24"/>
        </w:rPr>
        <w:t>个月，双方贸易额</w:t>
      </w:r>
      <w:r>
        <w:rPr>
          <w:rFonts w:cs="Times New Roman" w:hint="eastAsia"/>
          <w:szCs w:val="24"/>
        </w:rPr>
        <w:t>7895.3</w:t>
      </w:r>
      <w:r>
        <w:rPr>
          <w:rFonts w:cs="宋体" w:hint="eastAsia"/>
          <w:szCs w:val="24"/>
        </w:rPr>
        <w:t>亿美元，同比增长</w:t>
      </w:r>
      <w:r>
        <w:rPr>
          <w:rFonts w:cs="Times New Roman" w:hint="eastAsia"/>
          <w:szCs w:val="24"/>
        </w:rPr>
        <w:t>29.8%</w:t>
      </w:r>
      <w:r>
        <w:rPr>
          <w:rFonts w:cs="宋体" w:hint="eastAsia"/>
          <w:szCs w:val="24"/>
        </w:rPr>
        <w:t>。在投资基建方面，自</w:t>
      </w:r>
      <w:r>
        <w:rPr>
          <w:rFonts w:cs="Times New Roman" w:hint="eastAsia"/>
          <w:szCs w:val="24"/>
        </w:rPr>
        <w:t>2013</w:t>
      </w:r>
      <w:r>
        <w:rPr>
          <w:rFonts w:cs="宋体" w:hint="eastAsia"/>
          <w:szCs w:val="24"/>
        </w:rPr>
        <w:t>年国家主席习近平在对印尼访问期间宣布共同建设“</w:t>
      </w:r>
      <w:r>
        <w:rPr>
          <w:rFonts w:cs="Times New Roman" w:hint="eastAsia"/>
          <w:szCs w:val="24"/>
        </w:rPr>
        <w:t>21</w:t>
      </w:r>
      <w:r>
        <w:rPr>
          <w:rFonts w:cs="宋体" w:hint="eastAsia"/>
          <w:szCs w:val="24"/>
        </w:rPr>
        <w:t>世纪海上丝绸之路”以来，中国在东盟国家的外国直接投资和建设项目分别增长了</w:t>
      </w:r>
      <w:r>
        <w:rPr>
          <w:rFonts w:cs="Times New Roman" w:hint="eastAsia"/>
          <w:szCs w:val="24"/>
        </w:rPr>
        <w:t>85%</w:t>
      </w:r>
      <w:r>
        <w:rPr>
          <w:rFonts w:cs="宋体" w:hint="eastAsia"/>
          <w:szCs w:val="24"/>
        </w:rPr>
        <w:t>和</w:t>
      </w:r>
      <w:r>
        <w:rPr>
          <w:rFonts w:cs="Times New Roman" w:hint="eastAsia"/>
          <w:szCs w:val="24"/>
        </w:rPr>
        <w:t>33%</w:t>
      </w:r>
      <w:r>
        <w:rPr>
          <w:rFonts w:cs="宋体" w:hint="eastAsia"/>
          <w:szCs w:val="24"/>
        </w:rPr>
        <w:t>，其中印</w:t>
      </w:r>
      <w:r>
        <w:rPr>
          <w:rFonts w:cs="宋体" w:hint="eastAsia"/>
          <w:szCs w:val="24"/>
        </w:rPr>
        <w:lastRenderedPageBreak/>
        <w:t>度尼西亚、马来西亚、菲律宾和越南得到的中国直接投资最多。</w:t>
      </w:r>
      <w:r>
        <w:rPr>
          <w:rFonts w:cs="Times New Roman"/>
          <w:szCs w:val="24"/>
        </w:rPr>
        <w:t>2022</w:t>
      </w:r>
      <w:r>
        <w:rPr>
          <w:rFonts w:cs="宋体" w:hint="eastAsia"/>
          <w:szCs w:val="24"/>
        </w:rPr>
        <w:t>年，《区域全面经济伙伴关系协定》（</w:t>
      </w:r>
      <w:r>
        <w:rPr>
          <w:rFonts w:cs="Times New Roman"/>
          <w:szCs w:val="24"/>
        </w:rPr>
        <w:t>RCEP</w:t>
      </w:r>
      <w:r>
        <w:rPr>
          <w:rFonts w:cs="Times New Roman" w:hint="eastAsia"/>
          <w:szCs w:val="24"/>
        </w:rPr>
        <w:t>）</w:t>
      </w:r>
      <w:r>
        <w:rPr>
          <w:rFonts w:cs="宋体" w:hint="eastAsia"/>
          <w:szCs w:val="24"/>
        </w:rPr>
        <w:t>的正式启动进一步提升区域经济一体化水平，为中国—东盟经贸发展注入新动力。</w:t>
      </w:r>
    </w:p>
    <w:p w14:paraId="1145C055" w14:textId="77777777" w:rsidR="0074777A" w:rsidRDefault="00000000">
      <w:pPr>
        <w:numPr>
          <w:ilvl w:val="0"/>
          <w:numId w:val="1"/>
        </w:numPr>
        <w:tabs>
          <w:tab w:val="left" w:pos="3390"/>
        </w:tabs>
        <w:spacing w:line="480" w:lineRule="auto"/>
        <w:ind w:firstLineChars="200" w:firstLine="480"/>
        <w:rPr>
          <w:rFonts w:cs="宋体"/>
          <w:kern w:val="0"/>
          <w:szCs w:val="24"/>
          <w:lang w:bidi="ar"/>
        </w:rPr>
      </w:pPr>
      <w:r>
        <w:rPr>
          <w:rFonts w:cs="宋体" w:hint="eastAsia"/>
          <w:szCs w:val="24"/>
        </w:rPr>
        <w:t>非</w:t>
      </w:r>
      <w:r>
        <w:rPr>
          <w:rFonts w:cs="宋体" w:hint="eastAsia"/>
          <w:kern w:val="0"/>
          <w:szCs w:val="24"/>
          <w:lang w:bidi="ar"/>
        </w:rPr>
        <w:t>声索国</w:t>
      </w:r>
      <w:r>
        <w:rPr>
          <w:rFonts w:cs="宋体" w:hint="eastAsia"/>
          <w:szCs w:val="24"/>
        </w:rPr>
        <w:t>积极协调，推动有关各方和平解决争端。担任东盟对华关系协调国为契机，泰国、新加坡积极推进。泰国从</w:t>
      </w:r>
      <w:r>
        <w:rPr>
          <w:rFonts w:cs="宋体" w:hint="eastAsia"/>
          <w:szCs w:val="24"/>
        </w:rPr>
        <w:t xml:space="preserve"> 2012</w:t>
      </w:r>
      <w:r>
        <w:rPr>
          <w:rFonts w:cs="宋体" w:hint="eastAsia"/>
          <w:szCs w:val="24"/>
        </w:rPr>
        <w:t>年</w:t>
      </w:r>
      <w:r>
        <w:rPr>
          <w:rFonts w:cs="宋体" w:hint="eastAsia"/>
          <w:szCs w:val="24"/>
        </w:rPr>
        <w:t>7</w:t>
      </w:r>
      <w:r>
        <w:rPr>
          <w:rFonts w:cs="宋体" w:hint="eastAsia"/>
          <w:szCs w:val="24"/>
        </w:rPr>
        <w:t>月至</w:t>
      </w:r>
      <w:r>
        <w:rPr>
          <w:rFonts w:cs="宋体" w:hint="eastAsia"/>
          <w:szCs w:val="24"/>
        </w:rPr>
        <w:t>2015</w:t>
      </w:r>
      <w:r>
        <w:rPr>
          <w:rFonts w:cs="宋体" w:hint="eastAsia"/>
          <w:szCs w:val="24"/>
        </w:rPr>
        <w:t>年</w:t>
      </w:r>
      <w:r>
        <w:rPr>
          <w:rFonts w:cs="宋体" w:hint="eastAsia"/>
          <w:szCs w:val="24"/>
        </w:rPr>
        <w:t>8</w:t>
      </w:r>
      <w:r>
        <w:rPr>
          <w:rFonts w:cs="宋体" w:hint="eastAsia"/>
          <w:szCs w:val="24"/>
        </w:rPr>
        <w:t>月担任东盟对华关系协调国。在此期间，</w:t>
      </w:r>
      <w:r>
        <w:rPr>
          <w:rFonts w:cs="宋体" w:hint="eastAsia"/>
          <w:kern w:val="0"/>
          <w:szCs w:val="24"/>
          <w:lang w:bidi="ar"/>
        </w:rPr>
        <w:t>菲律宾单方面启动所谓的“南海仲裁案”</w:t>
      </w:r>
      <w:r>
        <w:rPr>
          <w:rFonts w:cs="宋体" w:hint="eastAsia"/>
          <w:kern w:val="0"/>
          <w:szCs w:val="24"/>
          <w:lang w:bidi="ar"/>
        </w:rPr>
        <w:t>,</w:t>
      </w:r>
      <w:r>
        <w:rPr>
          <w:rFonts w:cs="宋体" w:hint="eastAsia"/>
          <w:kern w:val="0"/>
          <w:szCs w:val="24"/>
          <w:lang w:bidi="ar"/>
        </w:rPr>
        <w:t>加剧南海紧张局势。泰国一方面在中国与东盟国家共同参与的多边外交场合创造探讨南海议题的机会，强化中国与声索国之间的互动。在</w:t>
      </w:r>
      <w:r>
        <w:rPr>
          <w:rFonts w:cs="宋体" w:hint="eastAsia"/>
          <w:kern w:val="0"/>
          <w:szCs w:val="24"/>
          <w:lang w:bidi="ar"/>
        </w:rPr>
        <w:t xml:space="preserve">2013 </w:t>
      </w:r>
      <w:r>
        <w:rPr>
          <w:rFonts w:cs="宋体" w:hint="eastAsia"/>
          <w:kern w:val="0"/>
          <w:szCs w:val="24"/>
          <w:lang w:bidi="ar"/>
        </w:rPr>
        <w:t>年中国与东盟建立战略伙伴关系</w:t>
      </w:r>
      <w:r>
        <w:rPr>
          <w:rFonts w:cs="宋体" w:hint="eastAsia"/>
          <w:kern w:val="0"/>
          <w:szCs w:val="24"/>
          <w:lang w:bidi="ar"/>
        </w:rPr>
        <w:t xml:space="preserve"> 10 </w:t>
      </w:r>
      <w:r>
        <w:rPr>
          <w:rFonts w:cs="宋体" w:hint="eastAsia"/>
          <w:kern w:val="0"/>
          <w:szCs w:val="24"/>
          <w:lang w:bidi="ar"/>
        </w:rPr>
        <w:t>周年的高层论坛上，主办方泰国安排了《南海行为准则磋商议程》，为各方提供沟通机会。另一方面，泰国在东盟内部推动中国—东盟合作，以合作弥合中国与声索国之间的裂缝。</w:t>
      </w:r>
      <w:r>
        <w:rPr>
          <w:rFonts w:cs="宋体" w:hint="eastAsia"/>
          <w:kern w:val="0"/>
          <w:szCs w:val="24"/>
          <w:lang w:bidi="ar"/>
        </w:rPr>
        <w:t>2014</w:t>
      </w:r>
      <w:r>
        <w:rPr>
          <w:rFonts w:cs="宋体" w:hint="eastAsia"/>
          <w:kern w:val="0"/>
          <w:szCs w:val="24"/>
          <w:lang w:bidi="ar"/>
        </w:rPr>
        <w:t>年</w:t>
      </w:r>
      <w:r>
        <w:rPr>
          <w:rFonts w:cs="宋体" w:hint="eastAsia"/>
          <w:kern w:val="0"/>
          <w:szCs w:val="24"/>
          <w:lang w:bidi="ar"/>
        </w:rPr>
        <w:t>11</w:t>
      </w:r>
      <w:r>
        <w:rPr>
          <w:rFonts w:cs="宋体" w:hint="eastAsia"/>
          <w:kern w:val="0"/>
          <w:szCs w:val="24"/>
          <w:lang w:bidi="ar"/>
        </w:rPr>
        <w:t>月，在第</w:t>
      </w:r>
      <w:r>
        <w:rPr>
          <w:rFonts w:cs="宋体" w:hint="eastAsia"/>
          <w:kern w:val="0"/>
          <w:szCs w:val="24"/>
          <w:lang w:bidi="ar"/>
        </w:rPr>
        <w:t>17</w:t>
      </w:r>
      <w:r>
        <w:rPr>
          <w:rFonts w:cs="宋体" w:hint="eastAsia"/>
          <w:kern w:val="0"/>
          <w:szCs w:val="24"/>
          <w:lang w:bidi="ar"/>
        </w:rPr>
        <w:t>次中国与东盟领导人会议上，泰国总理巴育进一步提出推动东盟与中国关系的三个主要领域，即通过贸易自由化推动经济可持续发展、加强区域内全方位的互联互通以及解决历史遗留问题来强化双方的战略伙伴关系。其中，南海问题作为历史遗留问题只是中国与东盟关系的一部分。通过这些灵活的外交议程设置，泰国不仅向中国传达了东盟与中国就南海问题展开对话的意愿，也在东盟内部明确了东盟与中国关系的重要性及南海问题的定位。</w:t>
      </w:r>
      <w:r>
        <w:rPr>
          <w:rStyle w:val="ac"/>
          <w:rFonts w:cs="宋体" w:hint="eastAsia"/>
          <w:kern w:val="0"/>
          <w:szCs w:val="24"/>
          <w:lang w:bidi="ar"/>
        </w:rPr>
        <w:footnoteReference w:id="52"/>
      </w:r>
    </w:p>
    <w:p w14:paraId="3BF03D51" w14:textId="77777777" w:rsidR="0074777A" w:rsidRDefault="00000000">
      <w:pPr>
        <w:tabs>
          <w:tab w:val="left" w:pos="3390"/>
        </w:tabs>
        <w:spacing w:line="480" w:lineRule="auto"/>
        <w:ind w:firstLineChars="200" w:firstLine="480"/>
        <w:rPr>
          <w:rFonts w:cs="宋体"/>
          <w:szCs w:val="24"/>
        </w:rPr>
      </w:pPr>
      <w:r>
        <w:rPr>
          <w:rFonts w:cs="宋体" w:hint="eastAsia"/>
          <w:kern w:val="0"/>
          <w:szCs w:val="24"/>
          <w:lang w:bidi="ar"/>
        </w:rPr>
        <w:t>新加坡在</w:t>
      </w:r>
      <w:r>
        <w:rPr>
          <w:rFonts w:cs="宋体" w:hint="eastAsia"/>
          <w:kern w:val="0"/>
          <w:szCs w:val="24"/>
          <w:lang w:bidi="ar"/>
        </w:rPr>
        <w:t>2015</w:t>
      </w:r>
      <w:r>
        <w:rPr>
          <w:rFonts w:cs="宋体" w:hint="eastAsia"/>
          <w:kern w:val="0"/>
          <w:szCs w:val="24"/>
          <w:lang w:bidi="ar"/>
        </w:rPr>
        <w:t>年</w:t>
      </w:r>
      <w:r>
        <w:rPr>
          <w:rFonts w:cs="宋体" w:hint="eastAsia"/>
          <w:kern w:val="0"/>
          <w:szCs w:val="24"/>
          <w:lang w:bidi="ar"/>
        </w:rPr>
        <w:t>8</w:t>
      </w:r>
      <w:r>
        <w:rPr>
          <w:rFonts w:cs="宋体" w:hint="eastAsia"/>
          <w:kern w:val="0"/>
          <w:szCs w:val="24"/>
          <w:lang w:bidi="ar"/>
        </w:rPr>
        <w:t>月</w:t>
      </w:r>
      <w:r>
        <w:rPr>
          <w:rFonts w:cs="宋体" w:hint="eastAsia"/>
          <w:szCs w:val="24"/>
        </w:rPr>
        <w:t>至</w:t>
      </w:r>
      <w:r>
        <w:rPr>
          <w:rFonts w:cs="宋体" w:hint="eastAsia"/>
          <w:kern w:val="0"/>
          <w:szCs w:val="24"/>
          <w:lang w:bidi="ar"/>
        </w:rPr>
        <w:t>2018</w:t>
      </w:r>
      <w:r>
        <w:rPr>
          <w:rFonts w:cs="宋体" w:hint="eastAsia"/>
          <w:kern w:val="0"/>
          <w:szCs w:val="24"/>
          <w:lang w:bidi="ar"/>
        </w:rPr>
        <w:t>年</w:t>
      </w:r>
      <w:r>
        <w:rPr>
          <w:rFonts w:cs="宋体" w:hint="eastAsia"/>
          <w:kern w:val="0"/>
          <w:szCs w:val="24"/>
          <w:lang w:bidi="ar"/>
        </w:rPr>
        <w:t>8</w:t>
      </w:r>
      <w:r>
        <w:rPr>
          <w:rFonts w:cs="宋体" w:hint="eastAsia"/>
          <w:kern w:val="0"/>
          <w:szCs w:val="24"/>
          <w:lang w:bidi="ar"/>
        </w:rPr>
        <w:t>月间担任</w:t>
      </w:r>
      <w:r>
        <w:rPr>
          <w:rFonts w:cs="宋体" w:hint="eastAsia"/>
          <w:szCs w:val="24"/>
        </w:rPr>
        <w:t>东盟对华关系协调国。</w:t>
      </w:r>
      <w:r>
        <w:rPr>
          <w:rFonts w:cs="宋体" w:hint="eastAsia"/>
          <w:kern w:val="0"/>
          <w:szCs w:val="24"/>
          <w:lang w:bidi="ar"/>
        </w:rPr>
        <w:t>一方面，新加坡主要通过推动中国与东盟的海洋安全合作来加强区域国家间的互信。</w:t>
      </w:r>
      <w:r>
        <w:rPr>
          <w:rFonts w:cs="宋体" w:hint="eastAsia"/>
          <w:kern w:val="0"/>
          <w:szCs w:val="24"/>
          <w:lang w:bidi="ar"/>
        </w:rPr>
        <w:t xml:space="preserve">2016 </w:t>
      </w:r>
      <w:r>
        <w:rPr>
          <w:rFonts w:cs="宋体" w:hint="eastAsia"/>
          <w:kern w:val="0"/>
          <w:szCs w:val="24"/>
          <w:lang w:bidi="ar"/>
        </w:rPr>
        <w:t>年，新加坡协调并推动中国与包括南海声索国的东盟国家签署《海上意外相遇规则》</w:t>
      </w:r>
      <w:r>
        <w:rPr>
          <w:rFonts w:cs="宋体" w:hint="eastAsia"/>
          <w:kern w:val="0"/>
          <w:szCs w:val="24"/>
          <w:lang w:bidi="ar"/>
        </w:rPr>
        <w:t xml:space="preserve"> ( Code for Unplanned Encounters at Sea</w:t>
      </w:r>
      <w:r>
        <w:rPr>
          <w:rFonts w:cs="宋体" w:hint="eastAsia"/>
          <w:kern w:val="0"/>
          <w:szCs w:val="24"/>
          <w:lang w:bidi="ar"/>
        </w:rPr>
        <w:t>，</w:t>
      </w:r>
      <w:r>
        <w:rPr>
          <w:rFonts w:cs="宋体" w:hint="eastAsia"/>
          <w:kern w:val="0"/>
          <w:szCs w:val="24"/>
          <w:lang w:bidi="ar"/>
        </w:rPr>
        <w:t xml:space="preserve">CUES) </w:t>
      </w:r>
      <w:r>
        <w:rPr>
          <w:rFonts w:cs="宋体" w:hint="eastAsia"/>
          <w:kern w:val="0"/>
          <w:szCs w:val="24"/>
          <w:lang w:bidi="ar"/>
        </w:rPr>
        <w:t>，并决定建立“中国和东盟</w:t>
      </w:r>
      <w:r>
        <w:rPr>
          <w:rFonts w:cs="宋体" w:hint="eastAsia"/>
          <w:kern w:val="0"/>
          <w:szCs w:val="24"/>
          <w:lang w:bidi="ar"/>
        </w:rPr>
        <w:lastRenderedPageBreak/>
        <w:t>国家应对海上紧急事态外交高官热线平台”。</w:t>
      </w:r>
      <w:r>
        <w:rPr>
          <w:rFonts w:cs="宋体" w:hint="eastAsia"/>
          <w:szCs w:val="24"/>
        </w:rPr>
        <w:t>另一方面，新加坡将协调工作的重心放在了维护东盟的团结上，并保持与中国在“仲裁案”问题上的沟通。虽然新加坡未能促成东盟国家达成共识，但它的协调使得东盟国家一致同意在这一问题上保持克制，中国与东盟的关系也保持稳定。</w:t>
      </w:r>
      <w:r>
        <w:rPr>
          <w:rStyle w:val="ac"/>
          <w:rFonts w:cs="宋体" w:hint="eastAsia"/>
          <w:szCs w:val="24"/>
        </w:rPr>
        <w:footnoteReference w:id="53"/>
      </w:r>
    </w:p>
    <w:p w14:paraId="0A6D2E5C" w14:textId="77777777" w:rsidR="0074777A" w:rsidRDefault="00000000">
      <w:pPr>
        <w:tabs>
          <w:tab w:val="left" w:pos="3390"/>
        </w:tabs>
        <w:spacing w:line="480" w:lineRule="auto"/>
        <w:ind w:firstLineChars="200" w:firstLine="480"/>
        <w:rPr>
          <w:rFonts w:cs="宋体"/>
          <w:szCs w:val="24"/>
        </w:rPr>
      </w:pPr>
      <w:r>
        <w:rPr>
          <w:rFonts w:cs="宋体" w:hint="eastAsia"/>
          <w:szCs w:val="24"/>
        </w:rPr>
        <w:t>第三，非</w:t>
      </w:r>
      <w:r>
        <w:rPr>
          <w:rFonts w:cs="宋体" w:hint="eastAsia"/>
          <w:kern w:val="0"/>
          <w:szCs w:val="24"/>
          <w:lang w:bidi="ar"/>
        </w:rPr>
        <w:t>声索国推动声索国转变</w:t>
      </w:r>
      <w:r>
        <w:rPr>
          <w:rFonts w:cs="宋体" w:hint="eastAsia"/>
          <w:szCs w:val="24"/>
        </w:rPr>
        <w:t>争端解决思维，避免卷入大国博弈。</w:t>
      </w:r>
      <w:r>
        <w:rPr>
          <w:rFonts w:cs="Times New Roman" w:hint="eastAsia"/>
          <w:szCs w:val="24"/>
        </w:rPr>
        <w:t>2009</w:t>
      </w:r>
      <w:r>
        <w:rPr>
          <w:rFonts w:cs="宋体" w:hint="eastAsia"/>
          <w:kern w:val="0"/>
          <w:szCs w:val="24"/>
          <w:lang w:bidi="ar"/>
        </w:rPr>
        <w:t>年以后，美国通过加强在亚太地区在政治、经济和军事中的存在，企图通过强化与东盟国家合作对中国进行打压</w:t>
      </w:r>
      <w:r>
        <w:rPr>
          <w:rFonts w:cs="宋体" w:hint="eastAsia"/>
          <w:szCs w:val="24"/>
        </w:rPr>
        <w:t>。泰国、老挝、缅甸等非南海主权的声索国多次表示，南海争端应当遵循和平和对话方式解决，南海争端不应成为中国－东盟开展战略合作的障碍。</w:t>
      </w:r>
      <w:r>
        <w:rPr>
          <w:rFonts w:cs="宋体" w:hint="eastAsia"/>
          <w:szCs w:val="24"/>
          <w:vertAlign w:val="superscript"/>
        </w:rPr>
        <w:footnoteReference w:id="54"/>
      </w:r>
      <w:r>
        <w:rPr>
          <w:rFonts w:cs="宋体" w:hint="eastAsia"/>
          <w:szCs w:val="24"/>
        </w:rPr>
        <w:t>缅甸支持南海争端在东盟范围内达成共识。</w:t>
      </w:r>
      <w:r>
        <w:rPr>
          <w:rFonts w:cs="宋体" w:hint="eastAsia"/>
          <w:szCs w:val="24"/>
          <w:vertAlign w:val="superscript"/>
        </w:rPr>
        <w:footnoteReference w:id="55"/>
      </w:r>
      <w:r>
        <w:rPr>
          <w:rFonts w:cs="宋体" w:hint="eastAsia"/>
          <w:szCs w:val="24"/>
        </w:rPr>
        <w:t>新加坡则认为南海问题的解决应符合国际法，并和平解决国际争端。</w:t>
      </w:r>
      <w:r>
        <w:rPr>
          <w:rFonts w:cs="宋体" w:hint="eastAsia"/>
          <w:szCs w:val="24"/>
          <w:vertAlign w:val="superscript"/>
        </w:rPr>
        <w:footnoteReference w:id="56"/>
      </w:r>
    </w:p>
    <w:p w14:paraId="19984269" w14:textId="77777777" w:rsidR="0074777A" w:rsidRDefault="00000000">
      <w:pPr>
        <w:tabs>
          <w:tab w:val="left" w:pos="3390"/>
        </w:tabs>
        <w:spacing w:line="480" w:lineRule="auto"/>
        <w:ind w:firstLineChars="200" w:firstLine="480"/>
        <w:rPr>
          <w:rFonts w:cs="宋体"/>
          <w:szCs w:val="24"/>
        </w:rPr>
      </w:pPr>
      <w:r>
        <w:rPr>
          <w:rFonts w:cs="宋体" w:hint="eastAsia"/>
          <w:szCs w:val="24"/>
        </w:rPr>
        <w:t>在非</w:t>
      </w:r>
      <w:r>
        <w:rPr>
          <w:rFonts w:cs="宋体" w:hint="eastAsia"/>
          <w:kern w:val="0"/>
          <w:szCs w:val="24"/>
          <w:lang w:bidi="ar"/>
        </w:rPr>
        <w:t>声索国的呼吁下，声索国对</w:t>
      </w:r>
      <w:r>
        <w:rPr>
          <w:rFonts w:cs="宋体" w:hint="eastAsia"/>
          <w:szCs w:val="24"/>
        </w:rPr>
        <w:t>美国介入持谨慎态度。例如，越南担心美国对南海事务过多介入而借机对其发动“和平演变”。印度尼西亚虽然对与美国合作持积极态度</w:t>
      </w:r>
      <w:r>
        <w:rPr>
          <w:rFonts w:cs="宋体" w:hint="eastAsia"/>
          <w:szCs w:val="24"/>
        </w:rPr>
        <w:t>,</w:t>
      </w:r>
      <w:r>
        <w:rPr>
          <w:rFonts w:cs="宋体" w:hint="eastAsia"/>
          <w:szCs w:val="24"/>
        </w:rPr>
        <w:t>但其目的在于增强自身能力，维护海洋安全，积极参与海上丝绸之路。</w:t>
      </w:r>
      <w:r>
        <w:rPr>
          <w:rFonts w:cs="宋体" w:hint="eastAsia"/>
          <w:szCs w:val="24"/>
          <w:vertAlign w:val="superscript"/>
        </w:rPr>
        <w:footnoteReference w:id="57"/>
      </w:r>
      <w:r>
        <w:rPr>
          <w:rFonts w:cs="宋体" w:hint="eastAsia"/>
          <w:szCs w:val="24"/>
        </w:rPr>
        <w:t xml:space="preserve"> </w:t>
      </w:r>
      <w:r>
        <w:rPr>
          <w:rFonts w:cs="宋体" w:hint="eastAsia"/>
          <w:szCs w:val="24"/>
        </w:rPr>
        <w:t>菲律宾则与中国重新建立起有效管控双方海上争端的模式，中菲虽仍不时因岛礁管控、渔业资源开发问题发生摩擦，但彼此矛盾和分歧得到有效管控，两国间海上局势总体稳定。</w:t>
      </w:r>
      <w:r>
        <w:rPr>
          <w:rFonts w:cs="宋体" w:hint="eastAsia"/>
          <w:szCs w:val="24"/>
          <w:vertAlign w:val="superscript"/>
        </w:rPr>
        <w:footnoteReference w:id="58"/>
      </w:r>
      <w:r>
        <w:rPr>
          <w:rFonts w:cs="宋体" w:hint="eastAsia"/>
          <w:szCs w:val="24"/>
        </w:rPr>
        <w:t>从当前看，南海周边国家集中于经济发展的指导思想没有变，保持南海和平稳定的总体愿望没有变，因此，维护南海安宁仍然指日可</w:t>
      </w:r>
      <w:r>
        <w:rPr>
          <w:rFonts w:cs="宋体" w:hint="eastAsia"/>
          <w:szCs w:val="24"/>
        </w:rPr>
        <w:lastRenderedPageBreak/>
        <w:t>待。</w:t>
      </w:r>
      <w:r>
        <w:rPr>
          <w:rFonts w:cs="宋体" w:hint="eastAsia"/>
          <w:szCs w:val="24"/>
          <w:vertAlign w:val="superscript"/>
        </w:rPr>
        <w:footnoteReference w:id="59"/>
      </w:r>
    </w:p>
    <w:p w14:paraId="01387876" w14:textId="77777777" w:rsidR="0074777A" w:rsidRDefault="00000000">
      <w:pPr>
        <w:spacing w:line="480" w:lineRule="auto"/>
        <w:ind w:firstLineChars="200" w:firstLine="480"/>
        <w:rPr>
          <w:rFonts w:cs="宋体"/>
          <w:szCs w:val="24"/>
        </w:rPr>
      </w:pPr>
      <w:r>
        <w:rPr>
          <w:rFonts w:cs="宋体" w:hint="eastAsia"/>
          <w:szCs w:val="24"/>
        </w:rPr>
        <w:t>（三）</w:t>
      </w:r>
      <w:r>
        <w:rPr>
          <w:rFonts w:hint="eastAsia"/>
          <w:szCs w:val="24"/>
        </w:rPr>
        <w:t>泰国与柬埔寨</w:t>
      </w:r>
      <w:r>
        <w:rPr>
          <w:rFonts w:cs="宋体" w:hint="eastAsia"/>
          <w:szCs w:val="24"/>
        </w:rPr>
        <w:t>柏威夏寺冲突调停</w:t>
      </w:r>
    </w:p>
    <w:p w14:paraId="6E71F0D3" w14:textId="77777777" w:rsidR="0074777A" w:rsidRDefault="00000000">
      <w:pPr>
        <w:spacing w:line="480" w:lineRule="auto"/>
        <w:ind w:firstLine="480"/>
        <w:rPr>
          <w:szCs w:val="24"/>
        </w:rPr>
      </w:pPr>
      <w:r>
        <w:rPr>
          <w:rFonts w:hint="eastAsia"/>
          <w:szCs w:val="24"/>
        </w:rPr>
        <w:t>泰国与柬埔寨的领土争端由来已久，</w:t>
      </w:r>
      <w:r>
        <w:rPr>
          <w:szCs w:val="24"/>
        </w:rPr>
        <w:t>1959</w:t>
      </w:r>
      <w:r>
        <w:rPr>
          <w:rFonts w:hint="eastAsia"/>
          <w:szCs w:val="24"/>
        </w:rPr>
        <w:t>年柬泰双方都宣称对柏威夏寺（</w:t>
      </w:r>
      <w:r>
        <w:rPr>
          <w:szCs w:val="24"/>
        </w:rPr>
        <w:t>Preah Vihear temple</w:t>
      </w:r>
      <w:r>
        <w:rPr>
          <w:rFonts w:hint="eastAsia"/>
          <w:szCs w:val="24"/>
        </w:rPr>
        <w:t>）及其周围区域享有领土主权，继而引起了双方的冲突。</w:t>
      </w:r>
      <w:r>
        <w:rPr>
          <w:szCs w:val="24"/>
        </w:rPr>
        <w:t>1962</w:t>
      </w:r>
      <w:r>
        <w:rPr>
          <w:rFonts w:hint="eastAsia"/>
          <w:szCs w:val="24"/>
        </w:rPr>
        <w:t>年国际法院（</w:t>
      </w:r>
      <w:r>
        <w:rPr>
          <w:szCs w:val="24"/>
        </w:rPr>
        <w:t>the International Court of Justice, ICT</w:t>
      </w:r>
      <w:r>
        <w:rPr>
          <w:rFonts w:hint="eastAsia"/>
          <w:szCs w:val="24"/>
        </w:rPr>
        <w:t>）裁定柏威夏寺属于柬埔寨，柬泰冲突暂时平息。然而，</w:t>
      </w:r>
      <w:r>
        <w:rPr>
          <w:szCs w:val="24"/>
        </w:rPr>
        <w:t>2008</w:t>
      </w:r>
      <w:r>
        <w:rPr>
          <w:rFonts w:hint="eastAsia"/>
          <w:szCs w:val="24"/>
        </w:rPr>
        <w:t>年在该寺被联合国教科文组织（</w:t>
      </w:r>
      <w:r>
        <w:rPr>
          <w:szCs w:val="24"/>
        </w:rPr>
        <w:t>UNESCO</w:t>
      </w:r>
      <w:r>
        <w:rPr>
          <w:rFonts w:hint="eastAsia"/>
          <w:szCs w:val="24"/>
        </w:rPr>
        <w:t>）确立为世界遗产保护区后，两国烽烟又起。</w:t>
      </w:r>
    </w:p>
    <w:p w14:paraId="2430C411" w14:textId="77777777" w:rsidR="0074777A" w:rsidRDefault="00000000">
      <w:pPr>
        <w:spacing w:line="480" w:lineRule="auto"/>
        <w:ind w:firstLine="480"/>
        <w:rPr>
          <w:szCs w:val="24"/>
        </w:rPr>
      </w:pPr>
      <w:r>
        <w:rPr>
          <w:rFonts w:hint="eastAsia"/>
          <w:szCs w:val="24"/>
        </w:rPr>
        <w:t>从</w:t>
      </w:r>
      <w:r>
        <w:rPr>
          <w:szCs w:val="24"/>
        </w:rPr>
        <w:t>2008</w:t>
      </w:r>
      <w:r>
        <w:rPr>
          <w:rFonts w:hint="eastAsia"/>
          <w:szCs w:val="24"/>
        </w:rPr>
        <w:t>年双方冲突再次爆发至今，两国就柏威夏寺的争端可划分为三个阶段。其中，第一阶段为</w:t>
      </w:r>
      <w:r>
        <w:rPr>
          <w:szCs w:val="24"/>
        </w:rPr>
        <w:t>2008</w:t>
      </w:r>
      <w:r>
        <w:rPr>
          <w:rFonts w:hint="eastAsia"/>
          <w:szCs w:val="24"/>
        </w:rPr>
        <w:t>年</w:t>
      </w:r>
      <w:r>
        <w:rPr>
          <w:szCs w:val="24"/>
        </w:rPr>
        <w:t>7</w:t>
      </w:r>
      <w:r>
        <w:rPr>
          <w:rFonts w:hint="eastAsia"/>
          <w:szCs w:val="24"/>
        </w:rPr>
        <w:t>月</w:t>
      </w:r>
      <w:r>
        <w:rPr>
          <w:szCs w:val="24"/>
        </w:rPr>
        <w:t>15</w:t>
      </w:r>
      <w:r>
        <w:rPr>
          <w:rFonts w:hint="eastAsia"/>
          <w:szCs w:val="24"/>
        </w:rPr>
        <w:t>日至</w:t>
      </w:r>
      <w:r>
        <w:rPr>
          <w:szCs w:val="24"/>
        </w:rPr>
        <w:t>9</w:t>
      </w:r>
      <w:r>
        <w:rPr>
          <w:rFonts w:hint="eastAsia"/>
          <w:szCs w:val="24"/>
        </w:rPr>
        <w:t>月。在该阶段，柬泰双方都将军队调集到争议地区，双方进而呈对峙状态。</w:t>
      </w:r>
      <w:r>
        <w:rPr>
          <w:szCs w:val="24"/>
        </w:rPr>
        <w:t>2008</w:t>
      </w:r>
      <w:r>
        <w:rPr>
          <w:rFonts w:hint="eastAsia"/>
          <w:szCs w:val="24"/>
        </w:rPr>
        <w:t>年</w:t>
      </w:r>
      <w:r>
        <w:rPr>
          <w:szCs w:val="24"/>
        </w:rPr>
        <w:t>7</w:t>
      </w:r>
      <w:r>
        <w:rPr>
          <w:rFonts w:hint="eastAsia"/>
          <w:szCs w:val="24"/>
        </w:rPr>
        <w:t>月</w:t>
      </w:r>
      <w:r>
        <w:rPr>
          <w:szCs w:val="24"/>
        </w:rPr>
        <w:t>15</w:t>
      </w:r>
      <w:r>
        <w:rPr>
          <w:rFonts w:hint="eastAsia"/>
          <w:szCs w:val="24"/>
        </w:rPr>
        <w:t>日，</w:t>
      </w:r>
      <w:r>
        <w:rPr>
          <w:szCs w:val="24"/>
        </w:rPr>
        <w:t>3</w:t>
      </w:r>
      <w:r>
        <w:rPr>
          <w:rFonts w:hint="eastAsia"/>
          <w:szCs w:val="24"/>
        </w:rPr>
        <w:t>名泰国抗议者穿越柬泰边境检查站，试图接近柏威夏寺并将泰国国旗插上该寺而遭到柬埔寨当局拘捕。虽然这几名抗议者很快就被柬方释放，但双方在边境地区集结了约</w:t>
      </w:r>
      <w:r>
        <w:rPr>
          <w:szCs w:val="24"/>
        </w:rPr>
        <w:t>500</w:t>
      </w:r>
      <w:r>
        <w:rPr>
          <w:rFonts w:hint="eastAsia"/>
          <w:szCs w:val="24"/>
        </w:rPr>
        <w:t>名泰国军人和</w:t>
      </w:r>
      <w:r>
        <w:rPr>
          <w:szCs w:val="24"/>
        </w:rPr>
        <w:t>1000</w:t>
      </w:r>
      <w:r>
        <w:rPr>
          <w:rFonts w:hint="eastAsia"/>
          <w:szCs w:val="24"/>
        </w:rPr>
        <w:t>名柬埔寨军人，双方形成对峙局面。</w:t>
      </w:r>
      <w:r>
        <w:rPr>
          <w:rStyle w:val="ac"/>
          <w:szCs w:val="24"/>
        </w:rPr>
        <w:footnoteReference w:id="60"/>
      </w:r>
      <w:r>
        <w:rPr>
          <w:szCs w:val="24"/>
        </w:rPr>
        <w:t>2008</w:t>
      </w:r>
      <w:r>
        <w:rPr>
          <w:rFonts w:hint="eastAsia"/>
          <w:szCs w:val="24"/>
        </w:rPr>
        <w:t>年</w:t>
      </w:r>
      <w:r>
        <w:rPr>
          <w:szCs w:val="24"/>
        </w:rPr>
        <w:t>10</w:t>
      </w:r>
      <w:r>
        <w:rPr>
          <w:rFonts w:hint="eastAsia"/>
          <w:szCs w:val="24"/>
        </w:rPr>
        <w:t>月</w:t>
      </w:r>
      <w:r>
        <w:rPr>
          <w:szCs w:val="24"/>
        </w:rPr>
        <w:t>3</w:t>
      </w:r>
      <w:r>
        <w:rPr>
          <w:rFonts w:hint="eastAsia"/>
          <w:szCs w:val="24"/>
        </w:rPr>
        <w:t>日至</w:t>
      </w:r>
      <w:r>
        <w:rPr>
          <w:szCs w:val="24"/>
        </w:rPr>
        <w:t>11</w:t>
      </w:r>
      <w:r>
        <w:rPr>
          <w:rFonts w:hint="eastAsia"/>
          <w:szCs w:val="24"/>
        </w:rPr>
        <w:t>月中旬为柬泰冲突的第二阶段。在此期间，双方冲突明显升级。</w:t>
      </w:r>
      <w:r>
        <w:rPr>
          <w:szCs w:val="24"/>
        </w:rPr>
        <w:t>10</w:t>
      </w:r>
      <w:r>
        <w:rPr>
          <w:rFonts w:hint="eastAsia"/>
          <w:szCs w:val="24"/>
        </w:rPr>
        <w:t>月</w:t>
      </w:r>
      <w:r>
        <w:rPr>
          <w:szCs w:val="24"/>
        </w:rPr>
        <w:t>3</w:t>
      </w:r>
      <w:r>
        <w:rPr>
          <w:rFonts w:hint="eastAsia"/>
          <w:szCs w:val="24"/>
        </w:rPr>
        <w:t>日，柬泰两国军队在柏威夏寺附近有争议地区发生交火。</w:t>
      </w:r>
      <w:r>
        <w:rPr>
          <w:szCs w:val="24"/>
        </w:rPr>
        <w:t>10</w:t>
      </w:r>
      <w:r>
        <w:rPr>
          <w:rFonts w:hint="eastAsia"/>
          <w:szCs w:val="24"/>
        </w:rPr>
        <w:t>月</w:t>
      </w:r>
      <w:r>
        <w:rPr>
          <w:szCs w:val="24"/>
        </w:rPr>
        <w:t>14</w:t>
      </w:r>
      <w:r>
        <w:rPr>
          <w:rFonts w:hint="eastAsia"/>
          <w:szCs w:val="24"/>
        </w:rPr>
        <w:t>日，两国军队再次发生交火，造成泰军</w:t>
      </w:r>
      <w:r>
        <w:rPr>
          <w:szCs w:val="24"/>
        </w:rPr>
        <w:t>7</w:t>
      </w:r>
      <w:r>
        <w:rPr>
          <w:rFonts w:hint="eastAsia"/>
          <w:szCs w:val="24"/>
        </w:rPr>
        <w:t>人受伤，柬军则</w:t>
      </w:r>
      <w:r>
        <w:rPr>
          <w:szCs w:val="24"/>
        </w:rPr>
        <w:t>3</w:t>
      </w:r>
      <w:r>
        <w:rPr>
          <w:rFonts w:hint="eastAsia"/>
          <w:szCs w:val="24"/>
        </w:rPr>
        <w:t>死</w:t>
      </w:r>
      <w:r>
        <w:rPr>
          <w:szCs w:val="24"/>
        </w:rPr>
        <w:t>2</w:t>
      </w:r>
      <w:r>
        <w:rPr>
          <w:rFonts w:hint="eastAsia"/>
          <w:szCs w:val="24"/>
        </w:rPr>
        <w:t>伤。</w:t>
      </w:r>
      <w:r>
        <w:rPr>
          <w:rStyle w:val="ac"/>
          <w:szCs w:val="24"/>
        </w:rPr>
        <w:footnoteReference w:id="61"/>
      </w:r>
      <w:r>
        <w:rPr>
          <w:szCs w:val="24"/>
        </w:rPr>
        <w:t>10</w:t>
      </w:r>
      <w:r>
        <w:rPr>
          <w:rFonts w:hint="eastAsia"/>
          <w:szCs w:val="24"/>
        </w:rPr>
        <w:t>月</w:t>
      </w:r>
      <w:r>
        <w:rPr>
          <w:szCs w:val="24"/>
        </w:rPr>
        <w:t>24</w:t>
      </w:r>
      <w:r>
        <w:rPr>
          <w:rFonts w:hint="eastAsia"/>
          <w:szCs w:val="24"/>
        </w:rPr>
        <w:t>日，双方领导人在亚欧峰会上一致同意搁置地区冲突。</w:t>
      </w:r>
      <w:r>
        <w:rPr>
          <w:szCs w:val="24"/>
        </w:rPr>
        <w:t>2009</w:t>
      </w:r>
      <w:r>
        <w:rPr>
          <w:rFonts w:hint="eastAsia"/>
          <w:szCs w:val="24"/>
        </w:rPr>
        <w:t>年</w:t>
      </w:r>
      <w:r>
        <w:rPr>
          <w:szCs w:val="24"/>
        </w:rPr>
        <w:t>1</w:t>
      </w:r>
      <w:r>
        <w:rPr>
          <w:rFonts w:hint="eastAsia"/>
          <w:szCs w:val="24"/>
        </w:rPr>
        <w:t>月，双方同时从柏威夏寺及附近地区撤军。柬泰冲突第三阶段发生在</w:t>
      </w:r>
      <w:r>
        <w:rPr>
          <w:szCs w:val="24"/>
        </w:rPr>
        <w:t>2011</w:t>
      </w:r>
      <w:r>
        <w:rPr>
          <w:rFonts w:hint="eastAsia"/>
          <w:szCs w:val="24"/>
        </w:rPr>
        <w:t>年</w:t>
      </w:r>
      <w:r>
        <w:rPr>
          <w:szCs w:val="24"/>
        </w:rPr>
        <w:t>2</w:t>
      </w:r>
      <w:r>
        <w:rPr>
          <w:rFonts w:hint="eastAsia"/>
          <w:szCs w:val="24"/>
        </w:rPr>
        <w:t>月至</w:t>
      </w:r>
      <w:r>
        <w:rPr>
          <w:rFonts w:hint="eastAsia"/>
          <w:szCs w:val="24"/>
        </w:rPr>
        <w:t>4</w:t>
      </w:r>
      <w:r>
        <w:rPr>
          <w:rFonts w:hint="eastAsia"/>
          <w:szCs w:val="24"/>
        </w:rPr>
        <w:t>月。</w:t>
      </w:r>
      <w:r>
        <w:rPr>
          <w:szCs w:val="24"/>
        </w:rPr>
        <w:t>2</w:t>
      </w:r>
      <w:r>
        <w:rPr>
          <w:rFonts w:hint="eastAsia"/>
          <w:szCs w:val="24"/>
        </w:rPr>
        <w:t>月</w:t>
      </w:r>
      <w:r>
        <w:rPr>
          <w:szCs w:val="24"/>
        </w:rPr>
        <w:t>4</w:t>
      </w:r>
      <w:r>
        <w:rPr>
          <w:rFonts w:hint="eastAsia"/>
          <w:szCs w:val="24"/>
        </w:rPr>
        <w:t>日至</w:t>
      </w:r>
      <w:r>
        <w:rPr>
          <w:szCs w:val="24"/>
        </w:rPr>
        <w:t>7</w:t>
      </w:r>
      <w:r>
        <w:rPr>
          <w:rFonts w:hint="eastAsia"/>
          <w:szCs w:val="24"/>
        </w:rPr>
        <w:t>日，双方军队在柏威夏寺周边地区再次发生冲突，两国甚至动用了火炮和火箭炮等重型武器。</w:t>
      </w:r>
      <w:r>
        <w:rPr>
          <w:szCs w:val="24"/>
        </w:rPr>
        <w:t>5</w:t>
      </w:r>
      <w:r>
        <w:rPr>
          <w:rFonts w:hint="eastAsia"/>
          <w:szCs w:val="24"/>
        </w:rPr>
        <w:t>日和</w:t>
      </w:r>
      <w:r>
        <w:rPr>
          <w:szCs w:val="24"/>
        </w:rPr>
        <w:t>6</w:t>
      </w:r>
      <w:r>
        <w:rPr>
          <w:rFonts w:hint="eastAsia"/>
          <w:szCs w:val="24"/>
        </w:rPr>
        <w:t>日，两军举行了两轮会谈，双方初步达成了停火协议。但在会议结束后</w:t>
      </w:r>
      <w:r>
        <w:rPr>
          <w:rFonts w:hint="eastAsia"/>
          <w:szCs w:val="24"/>
        </w:rPr>
        <w:lastRenderedPageBreak/>
        <w:t>的次日，双方再次兵戎相见。</w:t>
      </w:r>
      <w:r>
        <w:rPr>
          <w:szCs w:val="24"/>
        </w:rPr>
        <w:t>7</w:t>
      </w:r>
      <w:r>
        <w:rPr>
          <w:rFonts w:hint="eastAsia"/>
          <w:szCs w:val="24"/>
        </w:rPr>
        <w:t>日，柬政府表示，柬方在领土问题上的立场绝不退让，同时将通过外交军事等手段应对泰军的挑衅。</w:t>
      </w:r>
      <w:r>
        <w:rPr>
          <w:szCs w:val="24"/>
        </w:rPr>
        <w:t>4</w:t>
      </w:r>
      <w:r>
        <w:rPr>
          <w:rFonts w:hint="eastAsia"/>
          <w:szCs w:val="24"/>
        </w:rPr>
        <w:t>月</w:t>
      </w:r>
      <w:r>
        <w:rPr>
          <w:szCs w:val="24"/>
        </w:rPr>
        <w:t>22</w:t>
      </w:r>
      <w:r>
        <w:rPr>
          <w:rFonts w:hint="eastAsia"/>
          <w:szCs w:val="24"/>
        </w:rPr>
        <w:t>日起，两国在边境地区又一次爆发了为期</w:t>
      </w:r>
      <w:r>
        <w:rPr>
          <w:szCs w:val="24"/>
        </w:rPr>
        <w:t>10</w:t>
      </w:r>
      <w:r>
        <w:rPr>
          <w:rFonts w:hint="eastAsia"/>
          <w:szCs w:val="24"/>
        </w:rPr>
        <w:t>天的武装冲突，造成</w:t>
      </w:r>
      <w:r>
        <w:rPr>
          <w:szCs w:val="24"/>
        </w:rPr>
        <w:t>18</w:t>
      </w:r>
      <w:r>
        <w:rPr>
          <w:rFonts w:hint="eastAsia"/>
          <w:szCs w:val="24"/>
        </w:rPr>
        <w:t>人死亡。</w:t>
      </w:r>
      <w:r>
        <w:rPr>
          <w:rStyle w:val="ac"/>
          <w:szCs w:val="24"/>
        </w:rPr>
        <w:footnoteReference w:id="62"/>
      </w:r>
    </w:p>
    <w:p w14:paraId="7DDE9750" w14:textId="77777777" w:rsidR="0074777A" w:rsidRDefault="00000000">
      <w:pPr>
        <w:spacing w:line="480" w:lineRule="auto"/>
        <w:ind w:firstLineChars="200" w:firstLine="480"/>
        <w:rPr>
          <w:szCs w:val="24"/>
        </w:rPr>
      </w:pPr>
      <w:r>
        <w:rPr>
          <w:rFonts w:hint="eastAsia"/>
          <w:szCs w:val="24"/>
        </w:rPr>
        <w:t>2008</w:t>
      </w:r>
      <w:r>
        <w:rPr>
          <w:rFonts w:hint="eastAsia"/>
          <w:szCs w:val="24"/>
        </w:rPr>
        <w:t>年</w:t>
      </w:r>
      <w:r>
        <w:rPr>
          <w:rFonts w:hint="eastAsia"/>
          <w:szCs w:val="24"/>
        </w:rPr>
        <w:t xml:space="preserve"> 7 </w:t>
      </w:r>
      <w:r>
        <w:rPr>
          <w:rFonts w:hint="eastAsia"/>
          <w:szCs w:val="24"/>
        </w:rPr>
        <w:t>月</w:t>
      </w:r>
      <w:r>
        <w:rPr>
          <w:rFonts w:hint="eastAsia"/>
          <w:szCs w:val="24"/>
        </w:rPr>
        <w:t xml:space="preserve"> 20 </w:t>
      </w:r>
      <w:r>
        <w:rPr>
          <w:rFonts w:hint="eastAsia"/>
          <w:szCs w:val="24"/>
        </w:rPr>
        <w:t>日，东盟轮值主席国新加坡外长杨荣文发表声明表示，希望柬泰两国能够通过双边会谈，找到一个缓解边境紧张局势的途径，并表示愿意为柬泰两国解决争端提供合适的会谈场所。</w:t>
      </w:r>
      <w:r>
        <w:rPr>
          <w:rFonts w:hint="eastAsia"/>
          <w:szCs w:val="24"/>
        </w:rPr>
        <w:t xml:space="preserve">2011 </w:t>
      </w:r>
      <w:r>
        <w:rPr>
          <w:rFonts w:hint="eastAsia"/>
          <w:szCs w:val="24"/>
        </w:rPr>
        <w:t>年柬泰边境再起冲突，时任东盟轮值主席国印度尼西亚外交部长马蒂·纳塔莱加瓦受东盟委托前往柬泰两国展开斡旋。但是新加坡和印尼的调停并未奏效，不久后柬泰又起冲突。与此同时，东盟其他成员国虽然多次表示关注，但是未采取实质行动。为何在泰国与柬埔寨</w:t>
      </w:r>
      <w:r>
        <w:rPr>
          <w:rFonts w:cs="宋体" w:hint="eastAsia"/>
          <w:szCs w:val="24"/>
        </w:rPr>
        <w:t>柏威夏寺爆发冲突期间，</w:t>
      </w:r>
      <w:r>
        <w:rPr>
          <w:rFonts w:hint="eastAsia"/>
          <w:szCs w:val="24"/>
        </w:rPr>
        <w:t>新加坡和印度尼西亚的调停无效？东盟其他成员为何置身事外？</w:t>
      </w:r>
    </w:p>
    <w:p w14:paraId="5F5FE1C7" w14:textId="77777777" w:rsidR="0074777A" w:rsidRDefault="00000000">
      <w:pPr>
        <w:spacing w:line="480" w:lineRule="auto"/>
        <w:ind w:firstLineChars="200" w:firstLine="480"/>
        <w:rPr>
          <w:szCs w:val="24"/>
        </w:rPr>
      </w:pPr>
      <w:r>
        <w:rPr>
          <w:rFonts w:hint="eastAsia"/>
          <w:color w:val="000000" w:themeColor="text1"/>
          <w:szCs w:val="24"/>
        </w:rPr>
        <w:t>其一，从贸易规模看，东盟内部贸易规模较小。</w:t>
      </w:r>
      <w:r>
        <w:rPr>
          <w:rFonts w:hint="eastAsia"/>
          <w:szCs w:val="24"/>
        </w:rPr>
        <w:t>2015</w:t>
      </w:r>
      <w:r>
        <w:rPr>
          <w:rFonts w:hint="eastAsia"/>
          <w:szCs w:val="24"/>
        </w:rPr>
        <w:t>年，东盟成员国内部进出口贸易额</w:t>
      </w:r>
      <w:r>
        <w:rPr>
          <w:rFonts w:hint="eastAsia"/>
          <w:szCs w:val="24"/>
        </w:rPr>
        <w:t>5454.1</w:t>
      </w:r>
      <w:r>
        <w:rPr>
          <w:rFonts w:hint="eastAsia"/>
          <w:szCs w:val="24"/>
        </w:rPr>
        <w:t>亿美元，占东盟国际贸易总额的</w:t>
      </w:r>
      <w:r>
        <w:rPr>
          <w:rFonts w:hint="eastAsia"/>
          <w:szCs w:val="24"/>
        </w:rPr>
        <w:t>24%</w:t>
      </w:r>
      <w:r>
        <w:rPr>
          <w:rFonts w:hint="eastAsia"/>
          <w:szCs w:val="24"/>
        </w:rPr>
        <w:t>；其中成员国间出口</w:t>
      </w:r>
      <w:r>
        <w:rPr>
          <w:rFonts w:hint="eastAsia"/>
          <w:szCs w:val="24"/>
        </w:rPr>
        <w:t>3060.9</w:t>
      </w:r>
      <w:r>
        <w:rPr>
          <w:rFonts w:hint="eastAsia"/>
          <w:szCs w:val="24"/>
        </w:rPr>
        <w:t>亿美元，占国际贸易出口总额的</w:t>
      </w:r>
      <w:r>
        <w:rPr>
          <w:rFonts w:hint="eastAsia"/>
          <w:szCs w:val="24"/>
        </w:rPr>
        <w:t>25.8%</w:t>
      </w:r>
      <w:r>
        <w:rPr>
          <w:rFonts w:hint="eastAsia"/>
          <w:szCs w:val="24"/>
        </w:rPr>
        <w:t>；进口</w:t>
      </w:r>
      <w:r>
        <w:rPr>
          <w:rFonts w:hint="eastAsia"/>
          <w:szCs w:val="24"/>
        </w:rPr>
        <w:t>2393.2</w:t>
      </w:r>
      <w:r>
        <w:rPr>
          <w:rFonts w:hint="eastAsia"/>
          <w:szCs w:val="24"/>
        </w:rPr>
        <w:t>亿美元，占国际贸易进口总额的</w:t>
      </w:r>
      <w:r>
        <w:rPr>
          <w:rFonts w:hint="eastAsia"/>
          <w:szCs w:val="24"/>
        </w:rPr>
        <w:t>21.9%</w:t>
      </w:r>
      <w:r>
        <w:rPr>
          <w:rFonts w:hint="eastAsia"/>
          <w:szCs w:val="24"/>
        </w:rPr>
        <w:t>。</w:t>
      </w:r>
      <w:r>
        <w:rPr>
          <w:rStyle w:val="ac"/>
          <w:rFonts w:hint="eastAsia"/>
          <w:szCs w:val="24"/>
        </w:rPr>
        <w:footnoteReference w:id="63"/>
      </w:r>
      <w:r>
        <w:rPr>
          <w:rFonts w:hint="eastAsia"/>
          <w:szCs w:val="24"/>
        </w:rPr>
        <w:t>2020</w:t>
      </w:r>
      <w:r>
        <w:rPr>
          <w:rFonts w:hint="eastAsia"/>
          <w:szCs w:val="24"/>
        </w:rPr>
        <w:t>年，东盟成员国内部进出口贸易额</w:t>
      </w:r>
      <w:r>
        <w:rPr>
          <w:rFonts w:hint="eastAsia"/>
          <w:szCs w:val="24"/>
        </w:rPr>
        <w:t>5658.9</w:t>
      </w:r>
      <w:r>
        <w:rPr>
          <w:rFonts w:hint="eastAsia"/>
          <w:szCs w:val="24"/>
        </w:rPr>
        <w:t>亿美元，占东盟国际贸易总额的</w:t>
      </w:r>
      <w:r>
        <w:rPr>
          <w:rFonts w:hint="eastAsia"/>
          <w:szCs w:val="24"/>
        </w:rPr>
        <w:t>21.3%</w:t>
      </w:r>
      <w:r>
        <w:rPr>
          <w:rFonts w:hint="eastAsia"/>
          <w:szCs w:val="24"/>
        </w:rPr>
        <w:t>；其中成员国间出口</w:t>
      </w:r>
      <w:r>
        <w:rPr>
          <w:rFonts w:hint="eastAsia"/>
          <w:szCs w:val="24"/>
        </w:rPr>
        <w:t>2980.9</w:t>
      </w:r>
      <w:r>
        <w:rPr>
          <w:rFonts w:hint="eastAsia"/>
          <w:szCs w:val="24"/>
        </w:rPr>
        <w:t>亿美元，占东盟国际贸易出口总额的</w:t>
      </w:r>
      <w:r>
        <w:rPr>
          <w:rFonts w:hint="eastAsia"/>
          <w:szCs w:val="24"/>
        </w:rPr>
        <w:t>21.4%</w:t>
      </w:r>
      <w:r>
        <w:rPr>
          <w:rFonts w:hint="eastAsia"/>
          <w:szCs w:val="24"/>
        </w:rPr>
        <w:t>；进口</w:t>
      </w:r>
      <w:r>
        <w:rPr>
          <w:rFonts w:hint="eastAsia"/>
          <w:szCs w:val="24"/>
        </w:rPr>
        <w:t>2678.0</w:t>
      </w:r>
      <w:r>
        <w:rPr>
          <w:rFonts w:hint="eastAsia"/>
          <w:szCs w:val="24"/>
        </w:rPr>
        <w:t>亿美元，占东盟国际贸易进口总额的</w:t>
      </w:r>
      <w:r>
        <w:rPr>
          <w:rFonts w:hint="eastAsia"/>
          <w:szCs w:val="24"/>
        </w:rPr>
        <w:t>21.1%</w:t>
      </w:r>
      <w:r>
        <w:rPr>
          <w:rFonts w:hint="eastAsia"/>
          <w:szCs w:val="24"/>
        </w:rPr>
        <w:t>。</w:t>
      </w:r>
      <w:r>
        <w:rPr>
          <w:rStyle w:val="ac"/>
          <w:rFonts w:hint="eastAsia"/>
          <w:szCs w:val="24"/>
        </w:rPr>
        <w:footnoteReference w:id="64"/>
      </w:r>
    </w:p>
    <w:p w14:paraId="7C6589F2" w14:textId="77777777" w:rsidR="0074777A" w:rsidRDefault="00000000">
      <w:pPr>
        <w:spacing w:line="480" w:lineRule="auto"/>
        <w:ind w:firstLine="480"/>
        <w:rPr>
          <w:szCs w:val="24"/>
        </w:rPr>
      </w:pPr>
      <w:r>
        <w:rPr>
          <w:rFonts w:hint="eastAsia"/>
          <w:szCs w:val="24"/>
        </w:rPr>
        <w:t>其二，从进出口贸易结构看，东盟内部贸易中商品和服务贸易发展不平衡。在商品贸易方面，电气设备、锅炉、矿物燃料长期位居东盟内部贸易前三位。</w:t>
      </w:r>
      <w:r>
        <w:rPr>
          <w:rStyle w:val="ac"/>
          <w:szCs w:val="24"/>
        </w:rPr>
        <w:footnoteReference w:id="65"/>
      </w:r>
      <w:r>
        <w:rPr>
          <w:rFonts w:hint="eastAsia"/>
          <w:szCs w:val="24"/>
        </w:rPr>
        <w:t>柬埔寨和泰国以农业为主，电气设备等大宗商品种类所占比重较低，因而与东盟</w:t>
      </w:r>
      <w:r>
        <w:rPr>
          <w:rFonts w:hint="eastAsia"/>
          <w:szCs w:val="24"/>
        </w:rPr>
        <w:lastRenderedPageBreak/>
        <w:t>其他国家的联系较弱。在商品贸易方面，新加坡长期占东盟服务贸易总额的一半以上，文莱、柬埔寨、老挝及缅甸合计仅占</w:t>
      </w:r>
      <w:r>
        <w:rPr>
          <w:rFonts w:hint="eastAsia"/>
          <w:szCs w:val="24"/>
        </w:rPr>
        <w:t>2</w:t>
      </w:r>
      <w:r>
        <w:rPr>
          <w:szCs w:val="24"/>
        </w:rPr>
        <w:t>.1%</w:t>
      </w:r>
      <w:r>
        <w:rPr>
          <w:rFonts w:hint="eastAsia"/>
          <w:szCs w:val="24"/>
        </w:rPr>
        <w:t>。此外，从产业结构看，除新加坡以半导体、计算机设备等电子工业外，其他东盟国家主要以农业、采矿业为主，产业结构同质化程度较高也成为东盟贸易联系进一步深化的障碍之一。</w:t>
      </w:r>
    </w:p>
    <w:p w14:paraId="5E6A1661" w14:textId="77777777" w:rsidR="0074777A" w:rsidRDefault="00000000">
      <w:pPr>
        <w:spacing w:line="480" w:lineRule="auto"/>
        <w:ind w:firstLineChars="200" w:firstLine="480"/>
        <w:rPr>
          <w:color w:val="000000" w:themeColor="text1"/>
          <w:szCs w:val="24"/>
        </w:rPr>
      </w:pPr>
      <w:r>
        <w:rPr>
          <w:rFonts w:hint="eastAsia"/>
          <w:color w:val="000000" w:themeColor="text1"/>
          <w:szCs w:val="24"/>
        </w:rPr>
        <w:t>正是由于东盟国家产业结构趋同、贸易联系较弱，因此柬泰争端对其他东盟国家的贸易影响较弱，这些国家就缺乏采取有力行动的决心和介入争端的动机。以和泰国贸易关系最为密切的马来西亚为例，</w:t>
      </w:r>
      <w:r>
        <w:rPr>
          <w:rFonts w:hint="eastAsia"/>
          <w:color w:val="000000" w:themeColor="text1"/>
          <w:szCs w:val="24"/>
        </w:rPr>
        <w:t>2</w:t>
      </w:r>
      <w:r>
        <w:rPr>
          <w:color w:val="000000" w:themeColor="text1"/>
          <w:szCs w:val="24"/>
        </w:rPr>
        <w:t>011</w:t>
      </w:r>
      <w:r>
        <w:rPr>
          <w:rFonts w:hint="eastAsia"/>
          <w:color w:val="000000" w:themeColor="text1"/>
          <w:szCs w:val="24"/>
        </w:rPr>
        <w:t>年</w:t>
      </w:r>
      <w:r>
        <w:rPr>
          <w:rFonts w:hint="eastAsia"/>
          <w:color w:val="000000" w:themeColor="text1"/>
          <w:szCs w:val="24"/>
        </w:rPr>
        <w:t>2</w:t>
      </w:r>
      <w:r>
        <w:rPr>
          <w:rFonts w:hint="eastAsia"/>
          <w:color w:val="000000" w:themeColor="text1"/>
          <w:szCs w:val="24"/>
        </w:rPr>
        <w:t>月至</w:t>
      </w:r>
      <w:r>
        <w:rPr>
          <w:color w:val="000000" w:themeColor="text1"/>
          <w:szCs w:val="24"/>
        </w:rPr>
        <w:t>4</w:t>
      </w:r>
      <w:r>
        <w:rPr>
          <w:rFonts w:hint="eastAsia"/>
          <w:color w:val="000000" w:themeColor="text1"/>
          <w:szCs w:val="24"/>
        </w:rPr>
        <w:t>月柬泰争端期间，马来西亚对外贸易并未受到明显的影响。事实上，</w:t>
      </w:r>
      <w:r>
        <w:rPr>
          <w:rFonts w:hint="eastAsia"/>
          <w:color w:val="000000" w:themeColor="text1"/>
          <w:szCs w:val="24"/>
        </w:rPr>
        <w:t>2</w:t>
      </w:r>
      <w:r>
        <w:rPr>
          <w:color w:val="000000" w:themeColor="text1"/>
          <w:szCs w:val="24"/>
        </w:rPr>
        <w:t>011</w:t>
      </w:r>
      <w:r>
        <w:rPr>
          <w:rFonts w:hint="eastAsia"/>
          <w:color w:val="000000" w:themeColor="text1"/>
          <w:szCs w:val="24"/>
        </w:rPr>
        <w:t>年</w:t>
      </w:r>
      <w:r>
        <w:rPr>
          <w:rFonts w:hint="eastAsia"/>
          <w:color w:val="000000" w:themeColor="text1"/>
          <w:szCs w:val="24"/>
        </w:rPr>
        <w:t>2</w:t>
      </w:r>
      <w:r>
        <w:rPr>
          <w:rFonts w:hint="eastAsia"/>
          <w:color w:val="000000" w:themeColor="text1"/>
          <w:szCs w:val="24"/>
        </w:rPr>
        <w:t>月至</w:t>
      </w:r>
      <w:r>
        <w:rPr>
          <w:color w:val="000000" w:themeColor="text1"/>
          <w:szCs w:val="24"/>
        </w:rPr>
        <w:t>3</w:t>
      </w:r>
      <w:r>
        <w:rPr>
          <w:rFonts w:hint="eastAsia"/>
          <w:color w:val="000000" w:themeColor="text1"/>
          <w:szCs w:val="24"/>
        </w:rPr>
        <w:t>月其出口额由约</w:t>
      </w:r>
      <w:r>
        <w:rPr>
          <w:rFonts w:hint="eastAsia"/>
          <w:color w:val="000000" w:themeColor="text1"/>
          <w:szCs w:val="24"/>
        </w:rPr>
        <w:t>1</w:t>
      </w:r>
      <w:r>
        <w:rPr>
          <w:color w:val="000000" w:themeColor="text1"/>
          <w:szCs w:val="24"/>
        </w:rPr>
        <w:t>138</w:t>
      </w:r>
      <w:r>
        <w:rPr>
          <w:rFonts w:hint="eastAsia"/>
          <w:color w:val="000000" w:themeColor="text1"/>
          <w:szCs w:val="24"/>
        </w:rPr>
        <w:t>亿美元上涨至约</w:t>
      </w:r>
      <w:r>
        <w:rPr>
          <w:rFonts w:hint="eastAsia"/>
          <w:color w:val="000000" w:themeColor="text1"/>
          <w:szCs w:val="24"/>
        </w:rPr>
        <w:t>1</w:t>
      </w:r>
      <w:r>
        <w:rPr>
          <w:color w:val="000000" w:themeColor="text1"/>
          <w:szCs w:val="24"/>
        </w:rPr>
        <w:t>420</w:t>
      </w:r>
      <w:r>
        <w:rPr>
          <w:rFonts w:hint="eastAsia"/>
          <w:color w:val="000000" w:themeColor="text1"/>
          <w:szCs w:val="24"/>
        </w:rPr>
        <w:t>亿美元，涨幅达</w:t>
      </w:r>
      <w:r>
        <w:rPr>
          <w:rFonts w:hint="eastAsia"/>
          <w:color w:val="000000" w:themeColor="text1"/>
          <w:szCs w:val="24"/>
        </w:rPr>
        <w:t>2</w:t>
      </w:r>
      <w:r>
        <w:rPr>
          <w:color w:val="000000" w:themeColor="text1"/>
          <w:szCs w:val="24"/>
        </w:rPr>
        <w:t>4.78%</w:t>
      </w:r>
      <w:r>
        <w:rPr>
          <w:rFonts w:hint="eastAsia"/>
          <w:color w:val="000000" w:themeColor="text1"/>
          <w:szCs w:val="24"/>
        </w:rPr>
        <w:t>；进口由约</w:t>
      </w:r>
      <w:r>
        <w:rPr>
          <w:rFonts w:hint="eastAsia"/>
          <w:color w:val="000000" w:themeColor="text1"/>
          <w:szCs w:val="24"/>
        </w:rPr>
        <w:t>8</w:t>
      </w:r>
      <w:r>
        <w:rPr>
          <w:color w:val="000000" w:themeColor="text1"/>
          <w:szCs w:val="24"/>
        </w:rPr>
        <w:t>92</w:t>
      </w:r>
      <w:r>
        <w:rPr>
          <w:rFonts w:hint="eastAsia"/>
          <w:color w:val="000000" w:themeColor="text1"/>
          <w:szCs w:val="24"/>
        </w:rPr>
        <w:t>亿美元上涨至约</w:t>
      </w:r>
      <w:r>
        <w:rPr>
          <w:rFonts w:hint="eastAsia"/>
          <w:color w:val="000000" w:themeColor="text1"/>
          <w:szCs w:val="24"/>
        </w:rPr>
        <w:t>1</w:t>
      </w:r>
      <w:r>
        <w:rPr>
          <w:color w:val="000000" w:themeColor="text1"/>
          <w:szCs w:val="24"/>
        </w:rPr>
        <w:t>151</w:t>
      </w:r>
      <w:r>
        <w:rPr>
          <w:rFonts w:hint="eastAsia"/>
          <w:color w:val="000000" w:themeColor="text1"/>
          <w:szCs w:val="24"/>
        </w:rPr>
        <w:t>亿美元，涨幅达</w:t>
      </w:r>
      <w:r>
        <w:rPr>
          <w:rFonts w:hint="eastAsia"/>
          <w:color w:val="000000" w:themeColor="text1"/>
          <w:szCs w:val="24"/>
        </w:rPr>
        <w:t>2</w:t>
      </w:r>
      <w:r>
        <w:rPr>
          <w:color w:val="000000" w:themeColor="text1"/>
          <w:szCs w:val="24"/>
        </w:rPr>
        <w:t>9</w:t>
      </w:r>
      <w:r>
        <w:rPr>
          <w:rFonts w:hint="eastAsia"/>
          <w:color w:val="000000" w:themeColor="text1"/>
          <w:szCs w:val="24"/>
        </w:rPr>
        <w:t>.</w:t>
      </w:r>
      <w:r>
        <w:rPr>
          <w:color w:val="000000" w:themeColor="text1"/>
          <w:szCs w:val="24"/>
        </w:rPr>
        <w:t>03%</w:t>
      </w:r>
      <w:r>
        <w:rPr>
          <w:rFonts w:hint="eastAsia"/>
          <w:color w:val="000000" w:themeColor="text1"/>
          <w:szCs w:val="24"/>
        </w:rPr>
        <w:t>。</w:t>
      </w:r>
      <w:r>
        <w:rPr>
          <w:rStyle w:val="ac"/>
          <w:color w:val="000000" w:themeColor="text1"/>
          <w:szCs w:val="24"/>
        </w:rPr>
        <w:footnoteReference w:id="66"/>
      </w:r>
      <w:r>
        <w:rPr>
          <w:rFonts w:hint="eastAsia"/>
          <w:color w:val="000000" w:themeColor="text1"/>
          <w:szCs w:val="24"/>
        </w:rPr>
        <w:t>同样东盟中越南的柬埔寨的贸易关系非常密切，然而柬泰争端也未对泰国造成经贸损失。</w:t>
      </w:r>
      <w:r>
        <w:rPr>
          <w:rFonts w:hint="eastAsia"/>
          <w:color w:val="000000" w:themeColor="text1"/>
          <w:szCs w:val="24"/>
        </w:rPr>
        <w:t>2</w:t>
      </w:r>
      <w:r>
        <w:rPr>
          <w:color w:val="000000" w:themeColor="text1"/>
          <w:szCs w:val="24"/>
        </w:rPr>
        <w:t>011</w:t>
      </w:r>
      <w:r>
        <w:rPr>
          <w:rFonts w:hint="eastAsia"/>
          <w:color w:val="000000" w:themeColor="text1"/>
          <w:szCs w:val="24"/>
        </w:rPr>
        <w:t>年</w:t>
      </w:r>
      <w:r>
        <w:rPr>
          <w:rFonts w:hint="eastAsia"/>
          <w:color w:val="000000" w:themeColor="text1"/>
          <w:szCs w:val="24"/>
        </w:rPr>
        <w:t>2</w:t>
      </w:r>
      <w:r>
        <w:rPr>
          <w:rFonts w:hint="eastAsia"/>
          <w:color w:val="000000" w:themeColor="text1"/>
          <w:szCs w:val="24"/>
        </w:rPr>
        <w:t>月至</w:t>
      </w:r>
      <w:r>
        <w:rPr>
          <w:color w:val="000000" w:themeColor="text1"/>
          <w:szCs w:val="24"/>
        </w:rPr>
        <w:t>3</w:t>
      </w:r>
      <w:r>
        <w:rPr>
          <w:rFonts w:hint="eastAsia"/>
          <w:color w:val="000000" w:themeColor="text1"/>
          <w:szCs w:val="24"/>
        </w:rPr>
        <w:t>月泰国出口分别由</w:t>
      </w:r>
      <w:r>
        <w:rPr>
          <w:rFonts w:hint="eastAsia"/>
          <w:color w:val="000000" w:themeColor="text1"/>
          <w:szCs w:val="24"/>
        </w:rPr>
        <w:t>4</w:t>
      </w:r>
      <w:r>
        <w:rPr>
          <w:color w:val="000000" w:themeColor="text1"/>
          <w:szCs w:val="24"/>
        </w:rPr>
        <w:t>8.48</w:t>
      </w:r>
      <w:r>
        <w:rPr>
          <w:rFonts w:hint="eastAsia"/>
          <w:color w:val="000000" w:themeColor="text1"/>
          <w:szCs w:val="24"/>
        </w:rPr>
        <w:t>亿美元上涨至</w:t>
      </w:r>
      <w:r>
        <w:rPr>
          <w:rFonts w:hint="eastAsia"/>
          <w:color w:val="000000" w:themeColor="text1"/>
          <w:szCs w:val="24"/>
        </w:rPr>
        <w:t>7</w:t>
      </w:r>
      <w:r>
        <w:rPr>
          <w:color w:val="000000" w:themeColor="text1"/>
          <w:szCs w:val="24"/>
        </w:rPr>
        <w:t>4.47</w:t>
      </w:r>
      <w:r>
        <w:rPr>
          <w:rFonts w:hint="eastAsia"/>
          <w:color w:val="000000" w:themeColor="text1"/>
          <w:szCs w:val="24"/>
        </w:rPr>
        <w:t>亿美元，涨幅达</w:t>
      </w:r>
      <w:r>
        <w:rPr>
          <w:rFonts w:hint="eastAsia"/>
          <w:color w:val="000000" w:themeColor="text1"/>
          <w:szCs w:val="24"/>
        </w:rPr>
        <w:t>5</w:t>
      </w:r>
      <w:r>
        <w:rPr>
          <w:color w:val="000000" w:themeColor="text1"/>
          <w:szCs w:val="24"/>
        </w:rPr>
        <w:t>3.60%</w:t>
      </w:r>
      <w:r>
        <w:rPr>
          <w:rFonts w:hint="eastAsia"/>
          <w:color w:val="000000" w:themeColor="text1"/>
          <w:szCs w:val="24"/>
        </w:rPr>
        <w:t>；进口额由</w:t>
      </w:r>
      <w:r>
        <w:rPr>
          <w:rFonts w:hint="eastAsia"/>
          <w:color w:val="000000" w:themeColor="text1"/>
          <w:szCs w:val="24"/>
        </w:rPr>
        <w:t>5</w:t>
      </w:r>
      <w:r>
        <w:rPr>
          <w:color w:val="000000" w:themeColor="text1"/>
          <w:szCs w:val="24"/>
        </w:rPr>
        <w:t>9.6</w:t>
      </w:r>
      <w:r>
        <w:rPr>
          <w:rFonts w:hint="eastAsia"/>
          <w:color w:val="000000" w:themeColor="text1"/>
          <w:szCs w:val="24"/>
        </w:rPr>
        <w:t>亿美元上涨至</w:t>
      </w:r>
      <w:r>
        <w:rPr>
          <w:rFonts w:hint="eastAsia"/>
          <w:color w:val="000000" w:themeColor="text1"/>
          <w:szCs w:val="24"/>
        </w:rPr>
        <w:t>8</w:t>
      </w:r>
      <w:r>
        <w:rPr>
          <w:color w:val="000000" w:themeColor="text1"/>
          <w:szCs w:val="24"/>
        </w:rPr>
        <w:t>8.56</w:t>
      </w:r>
      <w:r>
        <w:rPr>
          <w:rFonts w:hint="eastAsia"/>
          <w:color w:val="000000" w:themeColor="text1"/>
          <w:szCs w:val="24"/>
        </w:rPr>
        <w:t>亿美元，涨幅达</w:t>
      </w:r>
      <w:r>
        <w:rPr>
          <w:rFonts w:hint="eastAsia"/>
          <w:color w:val="000000" w:themeColor="text1"/>
          <w:szCs w:val="24"/>
        </w:rPr>
        <w:t>4</w:t>
      </w:r>
      <w:r>
        <w:rPr>
          <w:color w:val="000000" w:themeColor="text1"/>
          <w:szCs w:val="24"/>
        </w:rPr>
        <w:t>8.59%</w:t>
      </w:r>
      <w:r>
        <w:rPr>
          <w:rFonts w:hint="eastAsia"/>
          <w:color w:val="000000" w:themeColor="text1"/>
          <w:szCs w:val="24"/>
        </w:rPr>
        <w:t>。</w:t>
      </w:r>
      <w:r>
        <w:rPr>
          <w:rStyle w:val="ac"/>
          <w:color w:val="000000" w:themeColor="text1"/>
          <w:szCs w:val="24"/>
        </w:rPr>
        <w:footnoteReference w:id="67"/>
      </w:r>
      <w:r>
        <w:rPr>
          <w:rFonts w:hint="eastAsia"/>
          <w:color w:val="000000" w:themeColor="text1"/>
          <w:szCs w:val="24"/>
        </w:rPr>
        <w:t>最终，国际法院强力介入，裁决柏威夏寺归属柬埔寨，从而彻底解决了这一难题。</w:t>
      </w:r>
    </w:p>
    <w:p w14:paraId="26E95EAE" w14:textId="77777777" w:rsidR="0074777A" w:rsidRDefault="00000000">
      <w:pPr>
        <w:spacing w:line="480" w:lineRule="auto"/>
        <w:ind w:firstLineChars="200" w:firstLine="480"/>
        <w:jc w:val="left"/>
        <w:rPr>
          <w:rFonts w:cs="宋体"/>
          <w:szCs w:val="24"/>
        </w:rPr>
      </w:pPr>
      <w:r>
        <w:rPr>
          <w:rFonts w:cs="宋体" w:hint="eastAsia"/>
          <w:szCs w:val="24"/>
        </w:rPr>
        <w:t>总结上述案例可验证本文的三个假设</w:t>
      </w:r>
      <w:r>
        <w:rPr>
          <w:rFonts w:cs="宋体" w:hint="eastAsia"/>
          <w:szCs w:val="24"/>
        </w:rPr>
        <w:t>:</w:t>
      </w:r>
      <w:r>
        <w:rPr>
          <w:rFonts w:cs="宋体" w:hint="eastAsia"/>
          <w:szCs w:val="24"/>
        </w:rPr>
        <w:t>一是欧盟与伊朗和美国贸易联系紧密，一旦美伊发生大规模冲突，不仅对欧盟能源供应构成巨大威胁，也将对欧盟与美国贸易造成不利影响，因而成本机制、沟通机制为欧盟提供了斡旋动机。从互动交流机制看，欧盟对伊朗的实施的石油禁运和金融制裁成功地将伊朗拉回谈判桌前，且欧盟从中沟通协调获得了美伊双方信任。二是中国与南海声索国同为中国—东盟自贸区成员，双方经贸联系紧密。一旦南海发生大规模</w:t>
      </w:r>
      <w:r>
        <w:rPr>
          <w:rFonts w:cs="宋体" w:hint="eastAsia"/>
          <w:szCs w:val="24"/>
        </w:rPr>
        <w:lastRenderedPageBreak/>
        <w:t>冲突，对双方经济都会造成较大损失。东盟作为重要的地区组织，发挥着重要的沟通作用，主张通过和平与对话的方式解决南海争端，避免卷入大国博弈。</w:t>
      </w:r>
      <w:r>
        <w:rPr>
          <w:rFonts w:cs="宋体" w:hint="eastAsia"/>
          <w:color w:val="000000" w:themeColor="text1"/>
          <w:szCs w:val="24"/>
        </w:rPr>
        <w:t>三是</w:t>
      </w:r>
      <w:r>
        <w:rPr>
          <w:rFonts w:cs="宋体" w:hint="eastAsia"/>
          <w:szCs w:val="24"/>
        </w:rPr>
        <w:t>柬泰都属于东盟国家，然而由于该集团内部的贸易联系不够密切，两国争端对东盟其他成员的影响有限，这些成员没有强有力的调停冲突的动机和决心，从而使冲突持续蔓延。</w:t>
      </w:r>
    </w:p>
    <w:p w14:paraId="61E21213" w14:textId="77777777" w:rsidR="0074777A" w:rsidRDefault="0074777A">
      <w:pPr>
        <w:spacing w:line="480" w:lineRule="auto"/>
        <w:ind w:firstLineChars="200" w:firstLine="480"/>
        <w:jc w:val="left"/>
        <w:rPr>
          <w:rFonts w:cs="宋体"/>
          <w:szCs w:val="24"/>
        </w:rPr>
      </w:pPr>
    </w:p>
    <w:p w14:paraId="38DC4D14" w14:textId="77777777" w:rsidR="0074777A" w:rsidRDefault="00000000">
      <w:pPr>
        <w:tabs>
          <w:tab w:val="left" w:pos="642"/>
        </w:tabs>
        <w:spacing w:line="480" w:lineRule="auto"/>
        <w:jc w:val="center"/>
        <w:rPr>
          <w:rFonts w:cs="Times New Roman"/>
          <w:b/>
          <w:bCs/>
          <w:szCs w:val="24"/>
        </w:rPr>
      </w:pPr>
      <w:r>
        <w:rPr>
          <w:rFonts w:cs="Times New Roman" w:hint="eastAsia"/>
          <w:b/>
          <w:bCs/>
          <w:szCs w:val="24"/>
        </w:rPr>
        <w:t>六</w:t>
      </w:r>
      <w:r>
        <w:rPr>
          <w:rFonts w:cs="Times New Roman" w:hint="eastAsia"/>
          <w:b/>
          <w:bCs/>
          <w:szCs w:val="24"/>
        </w:rPr>
        <w:t xml:space="preserve"> </w:t>
      </w:r>
      <w:r>
        <w:rPr>
          <w:rFonts w:cs="Times New Roman" w:hint="eastAsia"/>
          <w:b/>
          <w:bCs/>
          <w:szCs w:val="24"/>
        </w:rPr>
        <w:t>结论</w:t>
      </w:r>
    </w:p>
    <w:p w14:paraId="7685BA80" w14:textId="77777777" w:rsidR="0074777A" w:rsidRDefault="00000000">
      <w:pPr>
        <w:tabs>
          <w:tab w:val="left" w:pos="642"/>
        </w:tabs>
        <w:spacing w:line="480" w:lineRule="auto"/>
        <w:ind w:firstLineChars="200" w:firstLine="480"/>
        <w:jc w:val="left"/>
        <w:rPr>
          <w:rFonts w:cs="Times New Roman"/>
          <w:szCs w:val="24"/>
        </w:rPr>
      </w:pPr>
      <w:r>
        <w:rPr>
          <w:rFonts w:cs="Times New Roman" w:hint="eastAsia"/>
          <w:szCs w:val="24"/>
        </w:rPr>
        <w:t>贸易依赖中的第三方是如何引起</w:t>
      </w:r>
      <w:r>
        <w:rPr>
          <w:rFonts w:cs="Times New Roman" w:hint="eastAsia"/>
          <w:szCs w:val="24"/>
        </w:rPr>
        <w:t>/</w:t>
      </w:r>
      <w:r>
        <w:rPr>
          <w:rFonts w:cs="Times New Roman" w:hint="eastAsia"/>
          <w:szCs w:val="24"/>
        </w:rPr>
        <w:t>抑制国际冲突的？本文从网络分析视角系统检验了机会成本机制、互动交流机制和外部性机制，发现更紧密的第三方贸易及互动交流会降低国际冲突发生的可能性。然而，外部性只有在贸易关系较为密切的集团才会发挥较大作用，从而抑制冲突。此外，案例研究以</w:t>
      </w:r>
      <w:r>
        <w:rPr>
          <w:rFonts w:cs="宋体" w:hint="eastAsia"/>
          <w:color w:val="000000" w:themeColor="text1"/>
          <w:szCs w:val="24"/>
        </w:rPr>
        <w:t>伊核协议签订为例说明了机会成本和互动交流机制的作用，以南海争端和柬泰冲突验证了不同密度的贸易集团中外部性的作用效果。</w:t>
      </w:r>
    </w:p>
    <w:p w14:paraId="0350B039" w14:textId="77777777" w:rsidR="0074777A" w:rsidRDefault="00000000">
      <w:pPr>
        <w:tabs>
          <w:tab w:val="left" w:pos="642"/>
        </w:tabs>
        <w:spacing w:line="480" w:lineRule="auto"/>
        <w:ind w:firstLineChars="200" w:firstLine="480"/>
        <w:jc w:val="left"/>
        <w:rPr>
          <w:rFonts w:cs="Times New Roman"/>
          <w:szCs w:val="24"/>
        </w:rPr>
      </w:pPr>
      <w:r>
        <w:rPr>
          <w:rFonts w:cs="Times New Roman" w:hint="eastAsia"/>
          <w:szCs w:val="24"/>
        </w:rPr>
        <w:t>本文有三点贡献：首先，本文对贸易和平论进行了拓展，较为系统地检验了贸易中的第三方与国际冲突的因果机制。其次，本文揭示出外部性作用机制具有异质性，只有在关系较为密切的贸易集团中，外部性的作用才较为显著。而在关系并不紧密的贸易集团中，外部性机制可能并不能很好的发挥作用。同时，我们采用定量和过程追踪结合的混合研究方法，有助于克服既有文献偏重定量检验的倾向，补充微观层面的证据，从而使研究结论更具说服力。当然本文也有一些问题，例如，贸易集团的识别还可以使用其他的方法，从而有可能会得到不同的研究结论。同时，个别案例的选取可能代表性较弱，不能充分说明文章中的假设。今后的研究可从两方面进行：首先，研究发现，战争和冲突</w:t>
      </w:r>
      <w:r>
        <w:rPr>
          <w:rFonts w:cs="Times New Roman" w:hint="eastAsia"/>
          <w:szCs w:val="24"/>
        </w:rPr>
        <w:lastRenderedPageBreak/>
        <w:t>很容易复发，因此，机会成本、互动交流及外部性机制能否有助于降低战争的复发？其次，在联盟、恐怖组织等国际关系的其他网络关系中是否广泛存在以上机制？以上问题都可以进一步探究。</w:t>
      </w:r>
    </w:p>
    <w:p w14:paraId="49852797" w14:textId="77777777" w:rsidR="0074777A" w:rsidRDefault="0074777A">
      <w:pPr>
        <w:tabs>
          <w:tab w:val="left" w:pos="642"/>
        </w:tabs>
        <w:spacing w:line="480" w:lineRule="auto"/>
        <w:ind w:firstLineChars="200" w:firstLine="480"/>
        <w:jc w:val="left"/>
        <w:rPr>
          <w:rFonts w:cs="Times New Roman"/>
          <w:szCs w:val="24"/>
        </w:rPr>
      </w:pPr>
    </w:p>
    <w:p w14:paraId="144C9E22" w14:textId="77777777" w:rsidR="0074777A" w:rsidRDefault="00000000">
      <w:pPr>
        <w:tabs>
          <w:tab w:val="left" w:pos="3717"/>
        </w:tabs>
        <w:spacing w:line="480" w:lineRule="auto"/>
        <w:jc w:val="center"/>
        <w:rPr>
          <w:rFonts w:cs="Times New Roman"/>
          <w:b/>
          <w:bCs/>
          <w:color w:val="000000" w:themeColor="text1"/>
          <w:szCs w:val="24"/>
        </w:rPr>
      </w:pPr>
      <w:r>
        <w:rPr>
          <w:rFonts w:cs="Times New Roman"/>
          <w:b/>
          <w:bCs/>
          <w:color w:val="000000" w:themeColor="text1"/>
          <w:szCs w:val="24"/>
        </w:rPr>
        <w:t>Third Parties and International Conflicts in Trade Interdependence</w:t>
      </w:r>
    </w:p>
    <w:p w14:paraId="5A5B3366" w14:textId="77777777" w:rsidR="0074777A" w:rsidRDefault="00000000">
      <w:pPr>
        <w:tabs>
          <w:tab w:val="left" w:pos="2780"/>
        </w:tabs>
        <w:spacing w:line="480" w:lineRule="auto"/>
        <w:ind w:firstLineChars="200" w:firstLine="489"/>
        <w:rPr>
          <w:rFonts w:cs="Times New Roman"/>
          <w:color w:val="000000" w:themeColor="text1"/>
          <w:szCs w:val="24"/>
        </w:rPr>
      </w:pPr>
      <w:r>
        <w:rPr>
          <w:rFonts w:cs="Times New Roman" w:hint="eastAsia"/>
          <w:b/>
          <w:bCs/>
          <w:color w:val="000000" w:themeColor="text1"/>
          <w:szCs w:val="24"/>
        </w:rPr>
        <w:t>Abstract</w:t>
      </w:r>
      <w:r>
        <w:rPr>
          <w:rFonts w:cs="Times New Roman"/>
          <w:b/>
          <w:bCs/>
          <w:color w:val="000000" w:themeColor="text1"/>
          <w:szCs w:val="24"/>
        </w:rPr>
        <w:t>:</w:t>
      </w:r>
      <w:r>
        <w:rPr>
          <w:rFonts w:cs="Times New Roman"/>
          <w:color w:val="000000" w:themeColor="text1"/>
          <w:szCs w:val="24"/>
        </w:rPr>
        <w:t xml:space="preserve"> Existing studies focus on the relationship between trade interdependence and international conflicts between the two countries, while insufficient attention has been paid to third parties. Based on relevant research, this paper proposes three mechanisms: opportunity cost, interactive exchange and externality, and shows through empirical tests that the closer the trade relationship and interaction with a third party, the less likely the conflict between the two countries. However, externalities are heterogeneous, and the likelihood of international conflict is lower only in blocs with closer trade relations. At the same time, taking the signing of the EU-Iran nuclear deal, the proper handling of the South China Sea dispute between China and ASEAN countries, and the mediation of Indonesia and Singapore in the Preah Vihear conflict as examples, the article finds that the EU's successful promotion of US-Iran nuclear talks under the role of opportunity costs and interactive exchange mechanisms has prevented conflicts from worsening or even getting out of control in the China-ASEAN Free Trade Area, where trade relations are close, and the parties to the South China Sea dispute have been prevented from worsening or even getting out of control with the intervention of other members of the FTA; In the ASEAN Economic Community, where trade ties are loose, other members of the Community have not </w:t>
      </w:r>
      <w:r>
        <w:rPr>
          <w:rFonts w:cs="Times New Roman"/>
          <w:color w:val="000000" w:themeColor="text1"/>
          <w:szCs w:val="24"/>
        </w:rPr>
        <w:lastRenderedPageBreak/>
        <w:t xml:space="preserve">effectively </w:t>
      </w:r>
      <w:r>
        <w:rPr>
          <w:rFonts w:cs="Times New Roman" w:hint="eastAsia"/>
          <w:color w:val="000000" w:themeColor="text1"/>
          <w:szCs w:val="24"/>
        </w:rPr>
        <w:t>mediated</w:t>
      </w:r>
      <w:r>
        <w:rPr>
          <w:rFonts w:cs="Times New Roman"/>
          <w:color w:val="000000" w:themeColor="text1"/>
          <w:szCs w:val="24"/>
        </w:rPr>
        <w:t xml:space="preserve"> their territorial disputes in the conflict between Thailand and the Temple of Preah Vihear in Cambodia. This paper expands the research on trade peace theory, which can further deepen the understanding of the important role of indirect relations and its mechanism, so as to provide enlightenment for the prevention and resolution of international conflicts.</w:t>
      </w:r>
    </w:p>
    <w:p w14:paraId="77CFC0F8" w14:textId="77777777" w:rsidR="0074777A" w:rsidRDefault="00000000">
      <w:pPr>
        <w:tabs>
          <w:tab w:val="left" w:pos="2780"/>
        </w:tabs>
        <w:spacing w:line="480" w:lineRule="auto"/>
        <w:ind w:firstLineChars="200" w:firstLine="489"/>
        <w:rPr>
          <w:rFonts w:cs="宋体"/>
          <w:b/>
          <w:bCs/>
          <w:szCs w:val="24"/>
        </w:rPr>
      </w:pPr>
      <w:r>
        <w:rPr>
          <w:rFonts w:cs="Times New Roman" w:hint="eastAsia"/>
          <w:b/>
          <w:bCs/>
          <w:color w:val="000000" w:themeColor="text1"/>
          <w:szCs w:val="24"/>
        </w:rPr>
        <w:t>K</w:t>
      </w:r>
      <w:r>
        <w:rPr>
          <w:rFonts w:cs="Times New Roman"/>
          <w:b/>
          <w:bCs/>
          <w:color w:val="000000" w:themeColor="text1"/>
          <w:szCs w:val="24"/>
        </w:rPr>
        <w:t>ey Words</w:t>
      </w:r>
      <w:r>
        <w:rPr>
          <w:rFonts w:cs="Times New Roman"/>
          <w:color w:val="000000" w:themeColor="text1"/>
          <w:szCs w:val="24"/>
        </w:rPr>
        <w:t xml:space="preserve">: trade peace theory, third party, opportunity cost, </w:t>
      </w:r>
      <w:r>
        <w:rPr>
          <w:rFonts w:cs="Times New Roman" w:hint="eastAsia"/>
          <w:color w:val="000000" w:themeColor="text1"/>
          <w:szCs w:val="24"/>
        </w:rPr>
        <w:t>i</w:t>
      </w:r>
      <w:r>
        <w:rPr>
          <w:rFonts w:cs="Times New Roman"/>
          <w:color w:val="000000" w:themeColor="text1"/>
          <w:szCs w:val="24"/>
        </w:rPr>
        <w:t>nteractive exchange, externality</w:t>
      </w:r>
    </w:p>
    <w:sectPr w:rsidR="0074777A">
      <w:headerReference w:type="even" r:id="rId16"/>
      <w:footerReference w:type="even" r:id="rId17"/>
      <w:footerReference w:type="default" r:id="rId18"/>
      <w:headerReference w:type="first" r:id="rId19"/>
      <w:footerReference w:type="first" r:id="rId20"/>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4" w:author="ZhuMeng" w:date="2023-10-12T08:54:00Z" w:initials="MOU">
    <w:p w14:paraId="2747D5A4" w14:textId="3FAFEF91" w:rsidR="006C3C25" w:rsidRDefault="006C3C25">
      <w:pPr>
        <w:pStyle w:val="af1"/>
        <w:rPr>
          <w:rFonts w:hint="eastAsia"/>
        </w:rPr>
      </w:pPr>
      <w:r>
        <w:rPr>
          <w:rStyle w:val="af0"/>
        </w:rPr>
        <w:annotationRef/>
      </w:r>
      <w:r w:rsidR="00000000">
        <w:rPr>
          <w:rFonts w:hint="eastAsia"/>
          <w:noProof/>
          <w:sz w:val="26"/>
        </w:rPr>
        <w:t>这里</w:t>
      </w:r>
      <w:r w:rsidR="00000000">
        <w:rPr>
          <w:rFonts w:hint="eastAsia"/>
          <w:noProof/>
          <w:sz w:val="26"/>
        </w:rPr>
        <w:t>是不是</w:t>
      </w:r>
      <w:r w:rsidR="00000000">
        <w:rPr>
          <w:rFonts w:hint="eastAsia"/>
          <w:noProof/>
          <w:sz w:val="26"/>
        </w:rPr>
        <w:t>不</w:t>
      </w:r>
      <w:r w:rsidR="00000000">
        <w:rPr>
          <w:rFonts w:hint="eastAsia"/>
          <w:noProof/>
          <w:sz w:val="26"/>
        </w:rPr>
        <w:t>写</w:t>
      </w:r>
      <w:r w:rsidR="00000000">
        <w:rPr>
          <w:rFonts w:hint="eastAsia"/>
          <w:noProof/>
          <w:sz w:val="26"/>
        </w:rPr>
        <w:t>数据</w:t>
      </w:r>
      <w:r w:rsidR="00000000">
        <w:rPr>
          <w:rFonts w:hint="eastAsia"/>
          <w:noProof/>
          <w:sz w:val="26"/>
        </w:rPr>
        <w:t>可获得性</w:t>
      </w:r>
      <w:r w:rsidR="00000000">
        <w:rPr>
          <w:rFonts w:hint="eastAsia"/>
          <w:noProof/>
          <w:sz w:val="26"/>
        </w:rPr>
        <w:t>的</w:t>
      </w:r>
      <w:r w:rsidR="00000000">
        <w:rPr>
          <w:rFonts w:hint="eastAsia"/>
          <w:noProof/>
          <w:sz w:val="26"/>
        </w:rPr>
        <w:t>缺</w:t>
      </w:r>
      <w:r w:rsidR="00000000">
        <w:rPr>
          <w:rFonts w:hint="eastAsia"/>
          <w:noProof/>
          <w:sz w:val="26"/>
        </w:rPr>
        <w:t>点</w:t>
      </w:r>
      <w:r w:rsidR="00000000">
        <w:rPr>
          <w:rFonts w:hint="eastAsia"/>
          <w:noProof/>
          <w:sz w:val="26"/>
        </w:rPr>
        <w:t>更好？</w:t>
      </w:r>
      <w:r w:rsidR="00000000">
        <w:rPr>
          <w:rFonts w:hint="eastAsia"/>
          <w:noProof/>
          <w:sz w:val="26"/>
        </w:rPr>
        <w:t>也就是</w:t>
      </w:r>
      <w:r w:rsidR="00000000">
        <w:rPr>
          <w:rFonts w:hint="eastAsia"/>
          <w:noProof/>
          <w:sz w:val="26"/>
        </w:rPr>
        <w:t>表明，</w:t>
      </w:r>
      <w:r w:rsidR="00000000">
        <w:rPr>
          <w:rFonts w:hint="eastAsia"/>
          <w:noProof/>
          <w:sz w:val="26"/>
        </w:rPr>
        <w:t>由于</w:t>
      </w:r>
      <w:r w:rsidR="00000000">
        <w:rPr>
          <w:rFonts w:hint="eastAsia"/>
          <w:noProof/>
          <w:sz w:val="26"/>
        </w:rPr>
        <w:t>我们</w:t>
      </w:r>
      <w:r w:rsidR="00000000">
        <w:rPr>
          <w:rFonts w:hint="eastAsia"/>
          <w:noProof/>
          <w:sz w:val="26"/>
        </w:rPr>
        <w:t>的</w:t>
      </w:r>
      <w:r w:rsidR="00000000">
        <w:rPr>
          <w:rFonts w:hint="eastAsia"/>
          <w:noProof/>
          <w:sz w:val="26"/>
        </w:rPr>
        <w:t>研究目的</w:t>
      </w:r>
      <w:r w:rsidR="00000000">
        <w:rPr>
          <w:rFonts w:hint="eastAsia"/>
          <w:noProof/>
          <w:sz w:val="26"/>
        </w:rPr>
        <w:t>，</w:t>
      </w:r>
      <w:r w:rsidR="00000000">
        <w:rPr>
          <w:rFonts w:hint="eastAsia"/>
          <w:noProof/>
          <w:sz w:val="26"/>
        </w:rPr>
        <w:t>所以选择</w:t>
      </w:r>
      <w:r w:rsidR="00000000">
        <w:rPr>
          <w:rFonts w:hint="eastAsia"/>
          <w:noProof/>
          <w:sz w:val="26"/>
        </w:rPr>
        <w:t>2</w:t>
      </w:r>
      <w:r w:rsidR="00000000">
        <w:rPr>
          <w:noProof/>
          <w:sz w:val="26"/>
        </w:rPr>
        <w:t>000-2014</w:t>
      </w:r>
      <w:r w:rsidR="00000000">
        <w:rPr>
          <w:rFonts w:hint="eastAsia"/>
          <w:noProof/>
          <w:sz w:val="26"/>
        </w:rPr>
        <w:t>年的</w:t>
      </w:r>
      <w:r w:rsidR="00000000">
        <w:rPr>
          <w:rFonts w:hint="eastAsia"/>
          <w:noProof/>
          <w:sz w:val="26"/>
        </w:rPr>
        <w:t>数据。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47D5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8BFC26F" w16cex:dateUtc="2023-10-12T0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47D5A4" w16cid:durableId="68BFC2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386D8" w14:textId="77777777" w:rsidR="00565431" w:rsidRDefault="00565431">
      <w:r>
        <w:separator/>
      </w:r>
    </w:p>
  </w:endnote>
  <w:endnote w:type="continuationSeparator" w:id="0">
    <w:p w14:paraId="6E3BB7FA" w14:textId="77777777" w:rsidR="00565431" w:rsidRDefault="00565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dvPAC5A">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10AA1" w14:textId="77777777" w:rsidR="0074777A" w:rsidRDefault="0074777A">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6586367"/>
    </w:sdtPr>
    <w:sdtContent>
      <w:p w14:paraId="59C5EFEB" w14:textId="77777777" w:rsidR="0074777A" w:rsidRDefault="00000000">
        <w:pPr>
          <w:pStyle w:val="a3"/>
          <w:jc w:val="center"/>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DFEAE" w14:textId="77777777" w:rsidR="0074777A" w:rsidRDefault="0074777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12CB0" w14:textId="77777777" w:rsidR="00565431" w:rsidRDefault="00565431">
      <w:r>
        <w:separator/>
      </w:r>
    </w:p>
  </w:footnote>
  <w:footnote w:type="continuationSeparator" w:id="0">
    <w:p w14:paraId="088E4859" w14:textId="77777777" w:rsidR="00565431" w:rsidRDefault="00565431">
      <w:r>
        <w:continuationSeparator/>
      </w:r>
    </w:p>
  </w:footnote>
  <w:footnote w:id="1">
    <w:p w14:paraId="6FF29494" w14:textId="77777777" w:rsidR="0074777A" w:rsidRDefault="00000000">
      <w:pPr>
        <w:pStyle w:val="a7"/>
        <w:jc w:val="both"/>
      </w:pPr>
      <w:r>
        <w:rPr>
          <w:rStyle w:val="ac"/>
        </w:rPr>
        <w:footnoteRef/>
      </w:r>
      <w:r>
        <w:t xml:space="preserve"> Solomon W</w:t>
      </w:r>
      <w:r>
        <w:rPr>
          <w:rFonts w:hint="eastAsia"/>
        </w:rPr>
        <w:t>.</w:t>
      </w:r>
      <w:r>
        <w:t xml:space="preserve"> Polachek, “Conflict and Trade.” </w:t>
      </w:r>
      <w:r>
        <w:rPr>
          <w:i/>
          <w:iCs/>
        </w:rPr>
        <w:t>Journal of Conflict Resolution</w:t>
      </w:r>
      <w:r>
        <w:t>, Vol.24, No.1, 1980, pp. 55-78.</w:t>
      </w:r>
    </w:p>
  </w:footnote>
  <w:footnote w:id="2">
    <w:p w14:paraId="483AE561" w14:textId="77777777" w:rsidR="0074777A" w:rsidRDefault="00000000">
      <w:pPr>
        <w:pStyle w:val="a7"/>
        <w:jc w:val="both"/>
      </w:pPr>
      <w:r>
        <w:rPr>
          <w:rStyle w:val="ac"/>
        </w:rPr>
        <w:footnoteRef/>
      </w:r>
      <w:r>
        <w:t xml:space="preserve"> </w:t>
      </w:r>
      <w:bookmarkStart w:id="41" w:name="_Hlk100744653"/>
      <w:r>
        <w:t>John R. Oneal</w:t>
      </w:r>
      <w:r>
        <w:rPr>
          <w:rFonts w:hint="eastAsia"/>
        </w:rPr>
        <w:t>,</w:t>
      </w:r>
      <w:r>
        <w:t xml:space="preserve"> and Bruce M. Russet, “The Classical Liberals Were Right: Democracy, Interdependence, and Conflict, 1950–1985.” </w:t>
      </w:r>
      <w:r>
        <w:rPr>
          <w:i/>
          <w:iCs/>
        </w:rPr>
        <w:t>International Studies Quarterly,</w:t>
      </w:r>
      <w:r>
        <w:t> Vol. 41, No.2, 1997, pp. 267-293.</w:t>
      </w:r>
    </w:p>
    <w:bookmarkEnd w:id="41"/>
  </w:footnote>
  <w:footnote w:id="3">
    <w:p w14:paraId="167E9E92" w14:textId="77777777" w:rsidR="0074777A" w:rsidRDefault="00000000">
      <w:pPr>
        <w:pStyle w:val="a7"/>
        <w:jc w:val="both"/>
      </w:pPr>
      <w:r>
        <w:rPr>
          <w:rStyle w:val="ac"/>
        </w:rPr>
        <w:footnoteRef/>
      </w:r>
      <w:r>
        <w:t xml:space="preserve"> Håvard Hegre, John R. Oneal, and Bruce Russett, “Trade Does Promote Peace: New Simultaneous Estimates of the Reciprocal Effects of Trade and Conflict.” </w:t>
      </w:r>
      <w:r>
        <w:rPr>
          <w:i/>
          <w:iCs/>
        </w:rPr>
        <w:t>Journal of Peace Research,</w:t>
      </w:r>
      <w:r>
        <w:t> Vol.47, No.6, 2010, pp. 763-774.</w:t>
      </w:r>
      <w:r>
        <w:rPr>
          <w:rFonts w:hint="eastAsia"/>
        </w:rPr>
        <w:t>更多相关研究参见</w:t>
      </w:r>
      <w:bookmarkStart w:id="42" w:name="_Hlk100914356"/>
      <w:r>
        <w:t>Erik Gartzk</w:t>
      </w:r>
      <w:r>
        <w:rPr>
          <w:rFonts w:hint="eastAsia"/>
        </w:rPr>
        <w:t>e</w:t>
      </w:r>
      <w:r>
        <w:t>, and Li Quan, “Measure for Measure: Concept Operationalization and the Trade Interdependence-Conflict Debate.’’ </w:t>
      </w:r>
      <w:r>
        <w:rPr>
          <w:i/>
          <w:iCs/>
        </w:rPr>
        <w:t>Journal of Peace Research,</w:t>
      </w:r>
      <w:r>
        <w:t> Vol.40, No.5, 2003, pp. 553-571</w:t>
      </w:r>
      <w:bookmarkEnd w:id="42"/>
      <w:r>
        <w:t>;</w:t>
      </w:r>
      <w:r>
        <w:rPr>
          <w:rFonts w:ascii="Arial" w:hAnsi="Arial" w:cs="Arial"/>
          <w:color w:val="222222"/>
          <w:sz w:val="20"/>
          <w:szCs w:val="20"/>
          <w:shd w:val="clear" w:color="auto" w:fill="FFFFFF"/>
        </w:rPr>
        <w:t xml:space="preserve"> </w:t>
      </w:r>
      <w:r>
        <w:t>Rafael Reuveny, and Kang Heejoon, “International Trade, Political Conflict/Cooperation, and Granger Causality.” </w:t>
      </w:r>
      <w:r>
        <w:rPr>
          <w:i/>
          <w:iCs/>
        </w:rPr>
        <w:t>American Journal of Political Science,</w:t>
      </w:r>
      <w:r>
        <w:t> Vol.40, No.3, 1996, pp. 943-970;</w:t>
      </w:r>
      <w:r>
        <w:rPr>
          <w:rFonts w:ascii="Arial" w:hAnsi="Arial" w:cs="Arial"/>
          <w:color w:val="333333"/>
          <w:shd w:val="clear" w:color="auto" w:fill="FFFFFF"/>
        </w:rPr>
        <w:t xml:space="preserve"> </w:t>
      </w:r>
      <w:r>
        <w:rPr>
          <w:rFonts w:cs="Times New Roman"/>
          <w:color w:val="333333"/>
          <w:shd w:val="clear" w:color="auto" w:fill="FFFFFF"/>
        </w:rPr>
        <w:t>Zeev Maoz, “The Effects of Strategic and Economic Interdependence on International Conflict Across Levels of Analysis.” </w:t>
      </w:r>
      <w:r>
        <w:rPr>
          <w:rFonts w:cs="Times New Roman"/>
          <w:i/>
          <w:iCs/>
          <w:color w:val="333333"/>
          <w:shd w:val="clear" w:color="auto" w:fill="FFFFFF"/>
        </w:rPr>
        <w:t>American Journal of Political Science</w:t>
      </w:r>
      <w:r>
        <w:rPr>
          <w:rFonts w:cs="Times New Roman"/>
          <w:color w:val="333333"/>
          <w:shd w:val="clear" w:color="auto" w:fill="FFFFFF"/>
        </w:rPr>
        <w:t>, Vol.53, No.1, 2009, pp. 223-240;</w:t>
      </w:r>
      <w:r>
        <w:rPr>
          <w:rFonts w:ascii="Arial" w:hAnsi="Arial" w:cs="Arial"/>
          <w:color w:val="222222"/>
          <w:sz w:val="20"/>
          <w:szCs w:val="20"/>
          <w:shd w:val="clear" w:color="auto" w:fill="FFFFFF"/>
        </w:rPr>
        <w:t xml:space="preserve"> </w:t>
      </w:r>
      <w:r>
        <w:rPr>
          <w:rFonts w:cs="Times New Roman"/>
          <w:color w:val="333333"/>
          <w:shd w:val="clear" w:color="auto" w:fill="FFFFFF"/>
        </w:rPr>
        <w:t>Han Dorussen, and Hugh Ward, “Trade Networks and the Kantian Peace.” </w:t>
      </w:r>
      <w:r>
        <w:rPr>
          <w:rFonts w:cs="Times New Roman"/>
          <w:i/>
          <w:iCs/>
          <w:color w:val="333333"/>
          <w:shd w:val="clear" w:color="auto" w:fill="FFFFFF"/>
        </w:rPr>
        <w:t>Journal of Peace Research,</w:t>
      </w:r>
      <w:r>
        <w:rPr>
          <w:rFonts w:cs="Times New Roman"/>
          <w:color w:val="333333"/>
          <w:shd w:val="clear" w:color="auto" w:fill="FFFFFF"/>
        </w:rPr>
        <w:t xml:space="preserve"> Vol.47, No.1, 2010, </w:t>
      </w:r>
      <w:r>
        <w:rPr>
          <w:rFonts w:cs="Times New Roman" w:hint="eastAsia"/>
          <w:color w:val="333333"/>
          <w:shd w:val="clear" w:color="auto" w:fill="FFFFFF"/>
        </w:rPr>
        <w:t>pp</w:t>
      </w:r>
      <w:r>
        <w:rPr>
          <w:rFonts w:cs="Times New Roman"/>
          <w:color w:val="333333"/>
          <w:shd w:val="clear" w:color="auto" w:fill="FFFFFF"/>
        </w:rPr>
        <w:t xml:space="preserve">. 29-42; </w:t>
      </w:r>
      <w:bookmarkStart w:id="43" w:name="_Hlk116644360"/>
      <w:r>
        <w:t>韩真</w:t>
      </w:r>
      <w:r>
        <w:rPr>
          <w:rFonts w:hint="eastAsia"/>
        </w:rPr>
        <w:t>，</w:t>
      </w:r>
      <w:r>
        <w:t>张春满</w:t>
      </w:r>
      <w:r>
        <w:rPr>
          <w:rFonts w:hint="eastAsia"/>
        </w:rPr>
        <w:t>：《</w:t>
      </w:r>
      <w:r>
        <w:t>商业和平论</w:t>
      </w:r>
      <w:r>
        <w:rPr>
          <w:rFonts w:hint="eastAsia"/>
        </w:rPr>
        <w:t>：</w:t>
      </w:r>
      <w:r>
        <w:t>一个理论批评</w:t>
      </w:r>
      <w:r>
        <w:rPr>
          <w:rFonts w:hint="eastAsia"/>
        </w:rPr>
        <w:t>》，《</w:t>
      </w:r>
      <w:r>
        <w:t>世界经济与政治</w:t>
      </w:r>
      <w:r>
        <w:rPr>
          <w:rFonts w:hint="eastAsia"/>
        </w:rPr>
        <w:t>》，</w:t>
      </w:r>
      <w:r>
        <w:t>2016</w:t>
      </w:r>
      <w:r>
        <w:rPr>
          <w:rFonts w:hint="eastAsia"/>
        </w:rPr>
        <w:t>年第</w:t>
      </w:r>
      <w:r>
        <w:t>2</w:t>
      </w:r>
      <w:r>
        <w:rPr>
          <w:rFonts w:hint="eastAsia"/>
        </w:rPr>
        <w:t>期，第</w:t>
      </w:r>
      <w:r>
        <w:t>130-155</w:t>
      </w:r>
      <w:r>
        <w:rPr>
          <w:rFonts w:hint="eastAsia"/>
        </w:rPr>
        <w:t>页</w:t>
      </w:r>
      <w:bookmarkEnd w:id="43"/>
      <w:r>
        <w:rPr>
          <w:rFonts w:hint="eastAsia"/>
        </w:rPr>
        <w:t>；</w:t>
      </w:r>
      <w:r>
        <w:t>邝艳湘</w:t>
      </w:r>
      <w:r>
        <w:rPr>
          <w:rFonts w:hint="eastAsia"/>
        </w:rPr>
        <w:t>，</w:t>
      </w:r>
      <w:r>
        <w:t>向洪金</w:t>
      </w:r>
      <w:r>
        <w:rPr>
          <w:rFonts w:hint="eastAsia"/>
        </w:rPr>
        <w:t>：《</w:t>
      </w:r>
      <w:r>
        <w:t>贸易与国际冲突的因果检验</w:t>
      </w:r>
      <w:r>
        <w:rPr>
          <w:rFonts w:hint="eastAsia"/>
        </w:rPr>
        <w:t>》，《</w:t>
      </w:r>
      <w:r>
        <w:t>国际政治科学</w:t>
      </w:r>
      <w:r>
        <w:rPr>
          <w:rFonts w:hint="eastAsia"/>
        </w:rPr>
        <w:t>》，</w:t>
      </w:r>
      <w:r>
        <w:t>2009</w:t>
      </w:r>
      <w:r>
        <w:rPr>
          <w:rFonts w:hint="eastAsia"/>
        </w:rPr>
        <w:t>年第</w:t>
      </w:r>
      <w:r>
        <w:t>2</w:t>
      </w:r>
      <w:r>
        <w:rPr>
          <w:rFonts w:hint="eastAsia"/>
        </w:rPr>
        <w:t>期，第</w:t>
      </w:r>
      <w:r>
        <w:t>1-26</w:t>
      </w:r>
      <w:r>
        <w:rPr>
          <w:rFonts w:hint="eastAsia"/>
        </w:rPr>
        <w:t>页；</w:t>
      </w:r>
      <w:r>
        <w:t>邝艳湘</w:t>
      </w:r>
      <w:r>
        <w:rPr>
          <w:rFonts w:hint="eastAsia"/>
        </w:rPr>
        <w:t>：《</w:t>
      </w:r>
      <w:r>
        <w:t>国际贸易和平效应的演化</w:t>
      </w:r>
      <w:r>
        <w:rPr>
          <w:rFonts w:hint="eastAsia"/>
        </w:rPr>
        <w:t>：</w:t>
      </w:r>
      <w:r>
        <w:t>理论与实证研究</w:t>
      </w:r>
      <w:r>
        <w:rPr>
          <w:rFonts w:hint="eastAsia"/>
        </w:rPr>
        <w:t>》，《</w:t>
      </w:r>
      <w:r>
        <w:t>数量经济技术经济研究</w:t>
      </w:r>
      <w:r>
        <w:rPr>
          <w:rFonts w:hint="eastAsia"/>
        </w:rPr>
        <w:t>》，</w:t>
      </w:r>
      <w:r>
        <w:t>2009</w:t>
      </w:r>
      <w:r>
        <w:rPr>
          <w:rFonts w:hint="eastAsia"/>
        </w:rPr>
        <w:t>年第</w:t>
      </w:r>
      <w:r>
        <w:t>5</w:t>
      </w:r>
      <w:r>
        <w:rPr>
          <w:rFonts w:hint="eastAsia"/>
        </w:rPr>
        <w:t>期，第</w:t>
      </w:r>
      <w:r>
        <w:t>81-93</w:t>
      </w:r>
      <w:r>
        <w:rPr>
          <w:rFonts w:hint="eastAsia"/>
        </w:rPr>
        <w:t>页。</w:t>
      </w:r>
    </w:p>
  </w:footnote>
  <w:footnote w:id="4">
    <w:p w14:paraId="129602D6" w14:textId="77777777" w:rsidR="0074777A" w:rsidRDefault="00000000">
      <w:pPr>
        <w:pStyle w:val="a7"/>
        <w:wordWrap w:val="0"/>
      </w:pPr>
      <w:r>
        <w:rPr>
          <w:rStyle w:val="ac"/>
        </w:rPr>
        <w:footnoteRef/>
      </w:r>
      <w:r>
        <w:t xml:space="preserve"> John R. Oneal</w:t>
      </w:r>
      <w:r>
        <w:rPr>
          <w:rFonts w:hint="eastAsia"/>
        </w:rPr>
        <w:t>,</w:t>
      </w:r>
      <w:r>
        <w:t xml:space="preserve"> and Bruce M. Russet, “The Classical Liberals Were Right: Democracy, Interdependence, and Conflict, 1950–1985.” pp. 267-293;</w:t>
      </w:r>
      <w:r>
        <w:rPr>
          <w:rFonts w:ascii="Arial" w:hAnsi="Arial" w:cs="Arial"/>
          <w:color w:val="222222"/>
          <w:sz w:val="20"/>
          <w:szCs w:val="20"/>
          <w:shd w:val="clear" w:color="auto" w:fill="FFFFFF"/>
        </w:rPr>
        <w:t xml:space="preserve"> </w:t>
      </w:r>
      <w:r>
        <w:t>John R. Oneal, and Bruce Russett, “Assessing the Liberal Peace with Alternative Specifications: Trade Still Reduces Conflict.” </w:t>
      </w:r>
      <w:r>
        <w:rPr>
          <w:i/>
          <w:iCs/>
        </w:rPr>
        <w:t>Journal of Peace Research,</w:t>
      </w:r>
      <w:r>
        <w:t> Vol.36, No.4, 1999, pp. 423-442.</w:t>
      </w:r>
    </w:p>
  </w:footnote>
  <w:footnote w:id="5">
    <w:p w14:paraId="1FF77D46" w14:textId="77777777" w:rsidR="0074777A" w:rsidRDefault="00000000">
      <w:pPr>
        <w:pStyle w:val="a7"/>
        <w:jc w:val="both"/>
      </w:pPr>
      <w:r>
        <w:rPr>
          <w:rStyle w:val="ac"/>
        </w:rPr>
        <w:footnoteRef/>
      </w:r>
      <w:r>
        <w:t xml:space="preserve"> </w:t>
      </w:r>
      <w:r>
        <w:rPr>
          <w:rFonts w:hint="eastAsia"/>
        </w:rPr>
        <w:t>参见</w:t>
      </w:r>
      <w:r>
        <w:t>Havard Hegre, “Development and the Liberal Peace: What Does It Take to Be a Trading State?.” </w:t>
      </w:r>
      <w:r>
        <w:rPr>
          <w:i/>
          <w:iCs/>
        </w:rPr>
        <w:t>Journal of Peace Research,</w:t>
      </w:r>
      <w:r>
        <w:t xml:space="preserve"> Vol.37, No.1, 2000, pp. 5-30. </w:t>
      </w:r>
      <w:r>
        <w:rPr>
          <w:rFonts w:hint="eastAsia"/>
        </w:rPr>
        <w:t>赫格在这里强调发展水平而未直接强调民主制，但是绝大多数发达国家都是西式民主制国家。</w:t>
      </w:r>
      <w:r>
        <w:t>Solomon W. Polachek, and Carlos Seiglie, “Trade, Peace and Democracy: An Analysis of Dyadic Dispute.” </w:t>
      </w:r>
      <w:r>
        <w:rPr>
          <w:i/>
          <w:iCs/>
        </w:rPr>
        <w:t>Handbook of Defense Economics,</w:t>
      </w:r>
      <w:r>
        <w:t xml:space="preserve"> Vol.2, 2007, pp. 1017-1073; </w:t>
      </w:r>
      <w:bookmarkStart w:id="44" w:name="_Hlk116644315"/>
      <w:r>
        <w:t>Christopher F. Gelpi, and Joseph M. Grieco, “Democracy, Interdependence, and the Sources of the Liberal Peace.” </w:t>
      </w:r>
      <w:r>
        <w:rPr>
          <w:i/>
          <w:iCs/>
        </w:rPr>
        <w:t>Journal of Peace Research,</w:t>
      </w:r>
      <w:r>
        <w:t> Vol.45, No.1, 2008, pp. 17-36;</w:t>
      </w:r>
      <w:bookmarkEnd w:id="44"/>
      <w:r>
        <w:rPr>
          <w:rFonts w:ascii="Arial" w:hAnsi="Arial" w:cs="Arial"/>
          <w:color w:val="222222"/>
          <w:sz w:val="20"/>
          <w:szCs w:val="20"/>
          <w:shd w:val="clear" w:color="auto" w:fill="FFFFFF"/>
        </w:rPr>
        <w:t xml:space="preserve"> </w:t>
      </w:r>
      <w:r>
        <w:t>Michael Mousseau, “The Social Market Roots of Democratic Peace.” </w:t>
      </w:r>
      <w:r>
        <w:rPr>
          <w:i/>
          <w:iCs/>
        </w:rPr>
        <w:t>International Security,</w:t>
      </w:r>
      <w:r>
        <w:t> Vol.33, No.4, 2009, pp. 52-86.</w:t>
      </w:r>
    </w:p>
  </w:footnote>
  <w:footnote w:id="6">
    <w:p w14:paraId="748D9C60" w14:textId="77777777" w:rsidR="0074777A" w:rsidRDefault="00000000">
      <w:pPr>
        <w:pStyle w:val="a7"/>
        <w:wordWrap w:val="0"/>
      </w:pPr>
      <w:r>
        <w:rPr>
          <w:rStyle w:val="ac"/>
        </w:rPr>
        <w:footnoteRef/>
      </w:r>
      <w:r>
        <w:t xml:space="preserve"> Dale C</w:t>
      </w:r>
      <w:r>
        <w:rPr>
          <w:rFonts w:hint="eastAsia"/>
        </w:rPr>
        <w:t>.</w:t>
      </w:r>
      <w:r>
        <w:t xml:space="preserve"> Copeland, “Economic Interdependence and War: A Theory of Trade Expectations.” </w:t>
      </w:r>
      <w:r>
        <w:rPr>
          <w:i/>
          <w:iCs/>
        </w:rPr>
        <w:t>International Security,</w:t>
      </w:r>
      <w:r>
        <w:t> Vol.20, No.4, 1996, pp. 5-41.</w:t>
      </w:r>
    </w:p>
  </w:footnote>
  <w:footnote w:id="7">
    <w:p w14:paraId="77B506AF" w14:textId="77777777" w:rsidR="0074777A" w:rsidRDefault="00000000">
      <w:pPr>
        <w:pStyle w:val="a7"/>
      </w:pPr>
      <w:r>
        <w:rPr>
          <w:rStyle w:val="ac"/>
        </w:rPr>
        <w:footnoteRef/>
      </w:r>
      <w:r>
        <w:t xml:space="preserve"> Dale C. Copeland, </w:t>
      </w:r>
      <w:r>
        <w:rPr>
          <w:i/>
          <w:iCs/>
        </w:rPr>
        <w:t>Economic Interdependence and War</w:t>
      </w:r>
      <w:r>
        <w:t>. New Jersey: Princeton University Press, 2015, p.49.</w:t>
      </w:r>
    </w:p>
  </w:footnote>
  <w:footnote w:id="8">
    <w:p w14:paraId="76CE527E" w14:textId="77777777" w:rsidR="0074777A" w:rsidRDefault="00000000">
      <w:pPr>
        <w:pStyle w:val="a7"/>
        <w:wordWrap w:val="0"/>
      </w:pPr>
      <w:r>
        <w:rPr>
          <w:rStyle w:val="ac"/>
        </w:rPr>
        <w:footnoteRef/>
      </w:r>
      <w:r>
        <w:t xml:space="preserve"> Edward D. Mansfield, and Jon C. Pevehouse, “Trade Blocs, Trade Flows, and International Conflict.”</w:t>
      </w:r>
    </w:p>
    <w:p w14:paraId="643FB3C4" w14:textId="77777777" w:rsidR="0074777A" w:rsidRDefault="00000000">
      <w:pPr>
        <w:pStyle w:val="a7"/>
        <w:wordWrap w:val="0"/>
      </w:pPr>
      <w:r>
        <w:t> </w:t>
      </w:r>
      <w:r>
        <w:rPr>
          <w:i/>
          <w:iCs/>
        </w:rPr>
        <w:t>International Organization,</w:t>
      </w:r>
      <w:r>
        <w:t> Vol.54, No.4, 2000, pp. 775-808.</w:t>
      </w:r>
    </w:p>
  </w:footnote>
  <w:footnote w:id="9">
    <w:p w14:paraId="7AE05A1D" w14:textId="77777777" w:rsidR="0074777A" w:rsidRDefault="00000000">
      <w:pPr>
        <w:pStyle w:val="a7"/>
        <w:jc w:val="both"/>
      </w:pPr>
      <w:r>
        <w:rPr>
          <w:rStyle w:val="ac"/>
        </w:rPr>
        <w:footnoteRef/>
      </w:r>
      <w:r>
        <w:t xml:space="preserve"> Katherine Barbieri, “Economic Interdependence: A Path to Peace or a Source of Interstate Conflict?” </w:t>
      </w:r>
      <w:r>
        <w:rPr>
          <w:i/>
          <w:iCs/>
        </w:rPr>
        <w:t>Journal of Peace Research,</w:t>
      </w:r>
      <w:r>
        <w:t> Vol.33, No.1, 1996, pp. 29-49.</w:t>
      </w:r>
    </w:p>
  </w:footnote>
  <w:footnote w:id="10">
    <w:p w14:paraId="0BEE0AAB" w14:textId="77777777" w:rsidR="0074777A" w:rsidRDefault="00000000">
      <w:pPr>
        <w:pStyle w:val="a7"/>
        <w:jc w:val="both"/>
      </w:pPr>
      <w:r>
        <w:rPr>
          <w:rStyle w:val="ac"/>
        </w:rPr>
        <w:footnoteRef/>
      </w:r>
      <w:r>
        <w:t xml:space="preserve"> </w:t>
      </w:r>
      <w:r>
        <w:rPr>
          <w:rFonts w:hint="eastAsia"/>
        </w:rPr>
        <w:t>虽然两种测度方法不同，但是相关研究表明巴比里使用的贸易份额测度方法与奥尼尔和拉塞特的贸易开放性测度呈负相关关系。参见</w:t>
      </w:r>
      <w:r>
        <w:t>Erik Gartzk</w:t>
      </w:r>
      <w:r>
        <w:rPr>
          <w:rFonts w:hint="eastAsia"/>
        </w:rPr>
        <w:t>e</w:t>
      </w:r>
      <w:r>
        <w:t>, and Li Quan, “Measure for Measure: Concept Operationalization and the Trade Interdependence-Conflict Debate.’’ pp. 553-571.</w:t>
      </w:r>
    </w:p>
  </w:footnote>
  <w:footnote w:id="11">
    <w:p w14:paraId="461BE676" w14:textId="77777777" w:rsidR="0074777A" w:rsidRDefault="00000000">
      <w:pPr>
        <w:pStyle w:val="a7"/>
        <w:jc w:val="both"/>
      </w:pPr>
      <w:r>
        <w:rPr>
          <w:rStyle w:val="ac"/>
        </w:rPr>
        <w:footnoteRef/>
      </w:r>
      <w:r>
        <w:t xml:space="preserve"> Solomon W. Polachek, and Judith McDonald, “Strategic </w:t>
      </w:r>
      <w:r>
        <w:rPr>
          <w:rFonts w:hint="eastAsia"/>
        </w:rPr>
        <w:t>T</w:t>
      </w:r>
      <w:r>
        <w:t xml:space="preserve">rade and </w:t>
      </w:r>
      <w:r>
        <w:rPr>
          <w:rFonts w:hint="eastAsia"/>
        </w:rPr>
        <w:t>t</w:t>
      </w:r>
      <w:r>
        <w:t>he Incentive for Cooperation.” </w:t>
      </w:r>
      <w:r>
        <w:rPr>
          <w:i/>
          <w:iCs/>
        </w:rPr>
        <w:t>Disarmament, Economic Conversion, and Management of Peace</w:t>
      </w:r>
      <w:r>
        <w:t>, New York: Praeger, 1992, pp. 273-284.</w:t>
      </w:r>
    </w:p>
  </w:footnote>
  <w:footnote w:id="12">
    <w:p w14:paraId="37651A61" w14:textId="77777777" w:rsidR="0074777A" w:rsidRDefault="00000000">
      <w:pPr>
        <w:pStyle w:val="a7"/>
        <w:jc w:val="both"/>
      </w:pPr>
      <w:r>
        <w:rPr>
          <w:rStyle w:val="ac"/>
        </w:rPr>
        <w:footnoteRef/>
      </w:r>
      <w:r>
        <w:t xml:space="preserve"> Jon C. Pevehouse, “Interdependence Theory and the Measurement of International Conflict.” </w:t>
      </w:r>
      <w:r>
        <w:rPr>
          <w:i/>
          <w:iCs/>
        </w:rPr>
        <w:t>The Journal of Politics,</w:t>
      </w:r>
      <w:r>
        <w:t> Vol.66, No.1, 2004, pp. 247-266.</w:t>
      </w:r>
    </w:p>
  </w:footnote>
  <w:footnote w:id="13">
    <w:p w14:paraId="3CB1C917" w14:textId="77777777" w:rsidR="0074777A" w:rsidRDefault="00000000">
      <w:pPr>
        <w:pStyle w:val="a7"/>
      </w:pPr>
      <w:r>
        <w:rPr>
          <w:rStyle w:val="ac"/>
        </w:rPr>
        <w:footnoteRef/>
      </w:r>
      <w:r>
        <w:t xml:space="preserve"> Mark J.C. Crescenzi, “Economic Exit, Interdependence, and Conflict.” </w:t>
      </w:r>
      <w:r>
        <w:rPr>
          <w:i/>
          <w:iCs/>
        </w:rPr>
        <w:t xml:space="preserve">The </w:t>
      </w:r>
      <w:r>
        <w:rPr>
          <w:rFonts w:hint="eastAsia"/>
          <w:i/>
          <w:iCs/>
        </w:rPr>
        <w:t>J</w:t>
      </w:r>
      <w:r>
        <w:rPr>
          <w:i/>
          <w:iCs/>
        </w:rPr>
        <w:t>ournal of Politics,</w:t>
      </w:r>
      <w:r>
        <w:t> Vol.65, No.3, 2003, pp. 809-832.</w:t>
      </w:r>
    </w:p>
  </w:footnote>
  <w:footnote w:id="14">
    <w:p w14:paraId="0B7C46A2" w14:textId="77777777" w:rsidR="0074777A" w:rsidRDefault="00000000">
      <w:pPr>
        <w:pStyle w:val="a7"/>
        <w:jc w:val="both"/>
      </w:pPr>
      <w:r>
        <w:rPr>
          <w:rStyle w:val="ac"/>
        </w:rPr>
        <w:footnoteRef/>
      </w:r>
      <w:r>
        <w:t xml:space="preserve"> Frederick R. Chen, “Extended Dependence: Trade, Alliances, and Peace.” </w:t>
      </w:r>
      <w:r>
        <w:rPr>
          <w:i/>
          <w:iCs/>
        </w:rPr>
        <w:t>The Journal of Politics,</w:t>
      </w:r>
      <w:r>
        <w:t> Vol.83, No.1 ,2021, pp. 246-259.</w:t>
      </w:r>
    </w:p>
  </w:footnote>
  <w:footnote w:id="15">
    <w:p w14:paraId="39AE6F12" w14:textId="77777777" w:rsidR="0074777A" w:rsidRDefault="00000000">
      <w:pPr>
        <w:pStyle w:val="a7"/>
        <w:jc w:val="both"/>
      </w:pPr>
      <w:r>
        <w:rPr>
          <w:rStyle w:val="ac"/>
        </w:rPr>
        <w:footnoteRef/>
      </w:r>
      <w:bookmarkStart w:id="47" w:name="_Hlk116644171"/>
      <w:r>
        <w:t xml:space="preserve"> Yuan-Ching Chang, “Economic Interdependence and International Interactions: Impact of Third-Party Trade on Political Cooperation and Conflict.” </w:t>
      </w:r>
      <w:r>
        <w:rPr>
          <w:i/>
          <w:iCs/>
        </w:rPr>
        <w:t>Cooperation and Conflict,</w:t>
      </w:r>
      <w:r>
        <w:t> Vol.40, No.2, 2005, pp. 207-232.</w:t>
      </w:r>
    </w:p>
    <w:bookmarkEnd w:id="47"/>
  </w:footnote>
  <w:footnote w:id="16">
    <w:p w14:paraId="73E7E48C" w14:textId="77777777" w:rsidR="0074777A" w:rsidRDefault="00000000">
      <w:pPr>
        <w:pStyle w:val="a7"/>
        <w:topLinePunct/>
        <w:jc w:val="both"/>
      </w:pPr>
      <w:r>
        <w:rPr>
          <w:rStyle w:val="ac"/>
        </w:rPr>
        <w:footnoteRef/>
      </w:r>
      <w:r>
        <w:t xml:space="preserve"> Kinne, Brandon J, “Does Third-Party Trade Reduce Conflict? Credible Signaling Versus Opportunity Costs.” </w:t>
      </w:r>
      <w:r>
        <w:rPr>
          <w:i/>
          <w:iCs/>
        </w:rPr>
        <w:t>Conflict Management and Peace Science</w:t>
      </w:r>
      <w:r>
        <w:rPr>
          <w:rFonts w:hint="eastAsia"/>
          <w:i/>
          <w:iCs/>
        </w:rPr>
        <w:t>,</w:t>
      </w:r>
      <w:r>
        <w:t> Vol.31, No.1, 2014, pp. 28-48.</w:t>
      </w:r>
    </w:p>
  </w:footnote>
  <w:footnote w:id="17">
    <w:p w14:paraId="2237B4FD" w14:textId="77777777" w:rsidR="0074777A" w:rsidRDefault="00000000">
      <w:pPr>
        <w:pStyle w:val="a7"/>
      </w:pPr>
      <w:r>
        <w:rPr>
          <w:rStyle w:val="ac"/>
        </w:rPr>
        <w:footnoteRef/>
      </w:r>
      <w:r>
        <w:t xml:space="preserve"> Han Dorussen, and Hugh Ward, “Trade Networks and the Kantian Peace.” </w:t>
      </w:r>
      <w:r>
        <w:rPr>
          <w:i/>
          <w:iCs/>
        </w:rPr>
        <w:t>Journal of Peace Research,</w:t>
      </w:r>
      <w:r>
        <w:t> pp. 8-9.</w:t>
      </w:r>
    </w:p>
  </w:footnote>
  <w:footnote w:id="18">
    <w:p w14:paraId="4E271790" w14:textId="77777777" w:rsidR="0074777A" w:rsidRDefault="00000000">
      <w:pPr>
        <w:pStyle w:val="a7"/>
      </w:pPr>
      <w:r>
        <w:rPr>
          <w:rStyle w:val="ac"/>
        </w:rPr>
        <w:footnoteRef/>
      </w:r>
      <w:r>
        <w:t xml:space="preserve"> </w:t>
      </w:r>
      <w:bookmarkStart w:id="48" w:name="_Hlk116655817"/>
      <w:r>
        <w:t>I</w:t>
      </w:r>
      <w:r>
        <w:rPr>
          <w:rFonts w:hint="eastAsia"/>
        </w:rPr>
        <w:t>bid</w:t>
      </w:r>
      <w:r>
        <w:t>.</w:t>
      </w:r>
    </w:p>
    <w:bookmarkEnd w:id="48"/>
  </w:footnote>
  <w:footnote w:id="19">
    <w:p w14:paraId="4CBFDE5B" w14:textId="77777777" w:rsidR="0074777A" w:rsidRDefault="00000000">
      <w:pPr>
        <w:pStyle w:val="a7"/>
        <w:jc w:val="both"/>
      </w:pPr>
      <w:r>
        <w:rPr>
          <w:rStyle w:val="ac"/>
        </w:rPr>
        <w:footnoteRef/>
      </w:r>
      <w:r>
        <w:t xml:space="preserve"> Yonatan Lupu, and Vincent A. Traag, “Trading Communities, the Networked Structure of International Relations, and the Kantian Peace.” </w:t>
      </w:r>
      <w:r>
        <w:rPr>
          <w:i/>
          <w:iCs/>
        </w:rPr>
        <w:t>Journal of Conflict Resolution,</w:t>
      </w:r>
      <w:r>
        <w:t> Vol.57, No.6, 2013, pp. 1011-1042.</w:t>
      </w:r>
    </w:p>
  </w:footnote>
  <w:footnote w:id="20">
    <w:p w14:paraId="77C22A3D" w14:textId="77777777" w:rsidR="0074777A" w:rsidRDefault="00000000">
      <w:pPr>
        <w:pStyle w:val="a7"/>
        <w:jc w:val="both"/>
      </w:pPr>
      <w:r>
        <w:rPr>
          <w:rStyle w:val="ac"/>
        </w:rPr>
        <w:footnoteRef/>
      </w:r>
      <w:r>
        <w:t xml:space="preserve"> </w:t>
      </w:r>
      <w:r>
        <w:rPr>
          <w:rFonts w:cs="Times New Roman"/>
          <w:color w:val="222222"/>
          <w:shd w:val="clear" w:color="auto" w:fill="FFFFFF"/>
        </w:rPr>
        <w:t>Feldman, Nizan, and Tal Sadeh, “War and Third-Party Trade.” </w:t>
      </w:r>
      <w:r>
        <w:rPr>
          <w:rFonts w:cs="Times New Roman"/>
          <w:i/>
          <w:iCs/>
          <w:color w:val="222222"/>
          <w:shd w:val="clear" w:color="auto" w:fill="FFFFFF"/>
        </w:rPr>
        <w:t>Journal of Conflict Resolution,</w:t>
      </w:r>
      <w:r>
        <w:rPr>
          <w:rFonts w:cs="Times New Roman"/>
          <w:color w:val="222222"/>
          <w:shd w:val="clear" w:color="auto" w:fill="FFFFFF"/>
        </w:rPr>
        <w:t> Vol.62, No.1, 2018, pp. 119-142; Peterson, Timothy M, “Third-Party Trade, Political Similarity, and Dyadic Conflict.” </w:t>
      </w:r>
      <w:r>
        <w:rPr>
          <w:rFonts w:cs="Times New Roman"/>
          <w:i/>
          <w:iCs/>
          <w:color w:val="222222"/>
          <w:shd w:val="clear" w:color="auto" w:fill="FFFFFF"/>
        </w:rPr>
        <w:t>Journal of Peace Research,</w:t>
      </w:r>
      <w:r>
        <w:rPr>
          <w:rFonts w:cs="Times New Roman"/>
          <w:color w:val="222222"/>
          <w:shd w:val="clear" w:color="auto" w:fill="FFFFFF"/>
        </w:rPr>
        <w:t> Vol.48, No.2, 2011, pp. 185-200</w:t>
      </w:r>
      <w:r>
        <w:rPr>
          <w:rFonts w:cs="Times New Roman" w:hint="eastAsia"/>
          <w:color w:val="222222"/>
          <w:shd w:val="clear" w:color="auto" w:fill="FFFFFF"/>
        </w:rPr>
        <w:t>.</w:t>
      </w:r>
    </w:p>
  </w:footnote>
  <w:footnote w:id="21">
    <w:p w14:paraId="6EDB568D" w14:textId="77777777" w:rsidR="0074777A" w:rsidRDefault="00000000">
      <w:pPr>
        <w:pStyle w:val="a7"/>
        <w:jc w:val="both"/>
      </w:pPr>
      <w:r>
        <w:rPr>
          <w:rStyle w:val="ac"/>
        </w:rPr>
        <w:footnoteRef/>
      </w:r>
      <w:r>
        <w:t xml:space="preserve"> Yuan-Ching Chang, “Economic Interdependence and International Interactions: Impact of Third-Party Trade on Political Cooperation and Conflict.” </w:t>
      </w:r>
      <w:r>
        <w:rPr>
          <w:i/>
          <w:iCs/>
        </w:rPr>
        <w:t>Cooperation and Conflict,</w:t>
      </w:r>
      <w:r>
        <w:t> Vol.40, No.2, 2005, pp. 207-232.</w:t>
      </w:r>
    </w:p>
  </w:footnote>
  <w:footnote w:id="22">
    <w:p w14:paraId="6F944ABE" w14:textId="77777777" w:rsidR="0074777A" w:rsidRDefault="00000000">
      <w:pPr>
        <w:pStyle w:val="a7"/>
      </w:pPr>
      <w:r>
        <w:rPr>
          <w:rStyle w:val="ac"/>
        </w:rPr>
        <w:footnoteRef/>
      </w:r>
      <w:r>
        <w:t xml:space="preserve"> </w:t>
      </w:r>
      <w:r>
        <w:rPr>
          <w:rFonts w:cs="Times New Roman"/>
        </w:rPr>
        <w:t>Han Dorussen, and Hugh Ward, “Trade Networks and the Kantian Peace.” </w:t>
      </w:r>
      <w:r>
        <w:rPr>
          <w:rFonts w:cs="Times New Roman"/>
          <w:i/>
          <w:iCs/>
        </w:rPr>
        <w:t>Journal of Peace Research,</w:t>
      </w:r>
      <w:r>
        <w:rPr>
          <w:rFonts w:cs="Times New Roman"/>
        </w:rPr>
        <w:t> Vol.47, No.1, 2010, pp. 29-42;</w:t>
      </w:r>
      <w:r>
        <w:rPr>
          <w:rFonts w:cs="Times New Roman"/>
          <w:color w:val="FF0000"/>
          <w:shd w:val="clear" w:color="auto" w:fill="FFFFFF"/>
        </w:rPr>
        <w:t xml:space="preserve"> </w:t>
      </w:r>
      <w:r>
        <w:rPr>
          <w:rFonts w:cs="Times New Roman"/>
          <w:color w:val="222222"/>
          <w:shd w:val="clear" w:color="auto" w:fill="FFFFFF"/>
        </w:rPr>
        <w:t>Dotan A. Haim, “Alliance Networks and Trade: The Effect of Indirect Political Alliances on Bilateral Trade Flows.” </w:t>
      </w:r>
      <w:r>
        <w:rPr>
          <w:rFonts w:cs="Times New Roman"/>
          <w:i/>
          <w:iCs/>
          <w:color w:val="222222"/>
          <w:shd w:val="clear" w:color="auto" w:fill="FFFFFF"/>
        </w:rPr>
        <w:t>Journal of Peace Research,</w:t>
      </w:r>
      <w:r>
        <w:rPr>
          <w:rFonts w:cs="Times New Roman"/>
          <w:color w:val="222222"/>
          <w:shd w:val="clear" w:color="auto" w:fill="FFFFFF"/>
        </w:rPr>
        <w:t> Vol.53, No.3, 2016, pp. 472-490.</w:t>
      </w:r>
    </w:p>
  </w:footnote>
  <w:footnote w:id="23">
    <w:p w14:paraId="27044E0A" w14:textId="77777777" w:rsidR="0074777A" w:rsidRDefault="00000000">
      <w:pPr>
        <w:pStyle w:val="a7"/>
      </w:pPr>
      <w:r>
        <w:rPr>
          <w:rStyle w:val="ac"/>
        </w:rPr>
        <w:footnoteRef/>
      </w:r>
      <w:r>
        <w:t xml:space="preserve"> </w:t>
      </w:r>
      <w:r>
        <w:rPr>
          <w:rFonts w:cs="Times New Roman"/>
          <w:color w:val="2A2A2A"/>
          <w:shd w:val="clear" w:color="auto" w:fill="FFFFFF"/>
        </w:rPr>
        <w:t>Renato Corbetta, “Cooperative and Antagonistic Networks: Multidimensional Affinity and Intervention in Ongoing Conflicts, 1946–2001.” </w:t>
      </w:r>
      <w:r>
        <w:rPr>
          <w:rStyle w:val="aa"/>
          <w:rFonts w:cs="Times New Roman"/>
          <w:color w:val="2A2A2A"/>
          <w:shd w:val="clear" w:color="auto" w:fill="FFFFFF"/>
        </w:rPr>
        <w:t>International Studies Quarterly</w:t>
      </w:r>
      <w:r>
        <w:rPr>
          <w:rFonts w:cs="Times New Roman"/>
          <w:color w:val="2A2A2A"/>
          <w:shd w:val="clear" w:color="auto" w:fill="FFFFFF"/>
        </w:rPr>
        <w:t>, Vol.57, No.2, 2013, pp. 370–384.</w:t>
      </w:r>
    </w:p>
  </w:footnote>
  <w:footnote w:id="24">
    <w:p w14:paraId="6B32A893" w14:textId="77777777" w:rsidR="0074777A" w:rsidRDefault="00000000">
      <w:pPr>
        <w:pStyle w:val="a7"/>
        <w:jc w:val="both"/>
      </w:pPr>
      <w:r>
        <w:rPr>
          <w:rStyle w:val="ac"/>
        </w:rPr>
        <w:footnoteRef/>
      </w:r>
      <w:r>
        <w:t xml:space="preserve"> Solomon W</w:t>
      </w:r>
      <w:r>
        <w:rPr>
          <w:rFonts w:hint="eastAsia"/>
        </w:rPr>
        <w:t>.</w:t>
      </w:r>
      <w:r>
        <w:t xml:space="preserve"> Polachek, “Conflict and Trade.” pp. 55-78. </w:t>
      </w:r>
      <w:r>
        <w:rPr>
          <w:rFonts w:hint="eastAsia"/>
        </w:rPr>
        <w:t>更多相关研究参见：</w:t>
      </w:r>
      <w:r>
        <w:t>Polachek, Solomon W., John Robst, and Yuan-Ching Chang, “Liberalism and Interdependence: Extending the Trade-Conflict Model.” </w:t>
      </w:r>
      <w:r>
        <w:rPr>
          <w:i/>
          <w:iCs/>
        </w:rPr>
        <w:t>Journal of Peace Research,</w:t>
      </w:r>
      <w:r>
        <w:t> Vol.36, No.4, 1999, pp. 405-422; John R. Oneal</w:t>
      </w:r>
      <w:r>
        <w:rPr>
          <w:rFonts w:hint="eastAsia"/>
        </w:rPr>
        <w:t>,</w:t>
      </w:r>
      <w:r>
        <w:t xml:space="preserve"> and Bruce M. Russet, “The Classical Liberals Were Right: Democracy, Interdependence, and Conflict, 1950–1985.” pp. 267-293; Mark J.C. Crescenzi, “Economic Exit, Interdependence, and Conflict.” pp. 809-832.</w:t>
      </w:r>
      <w:r>
        <w:rPr>
          <w:rFonts w:ascii="Arial" w:hAnsi="Arial" w:cs="Arial"/>
          <w:color w:val="222222"/>
          <w:sz w:val="20"/>
          <w:szCs w:val="20"/>
          <w:shd w:val="clear" w:color="auto" w:fill="FFFFFF"/>
        </w:rPr>
        <w:t xml:space="preserve"> </w:t>
      </w:r>
      <w:r>
        <w:t>Timothy M. Peterson, “Dyadic Trade, Exit Costs, and Conflict.” </w:t>
      </w:r>
      <w:r>
        <w:rPr>
          <w:i/>
          <w:iCs/>
        </w:rPr>
        <w:t>Journal of Conflict Resolution,</w:t>
      </w:r>
      <w:r>
        <w:t> Vol.58, No.4, 2014, pp. 564-591.</w:t>
      </w:r>
    </w:p>
  </w:footnote>
  <w:footnote w:id="25">
    <w:p w14:paraId="117A1288" w14:textId="77777777" w:rsidR="0074777A" w:rsidRDefault="00000000">
      <w:pPr>
        <w:pStyle w:val="a7"/>
      </w:pPr>
      <w:r>
        <w:rPr>
          <w:rStyle w:val="ac"/>
        </w:rPr>
        <w:footnoteRef/>
      </w:r>
      <w:r>
        <w:t xml:space="preserve"> </w:t>
      </w:r>
      <w:r>
        <w:rPr>
          <w:rFonts w:hint="eastAsia"/>
          <w:color w:val="000000" w:themeColor="text1"/>
        </w:rPr>
        <w:t>罗伯特·基欧汉：《</w:t>
      </w:r>
      <w:r>
        <w:rPr>
          <w:color w:val="000000" w:themeColor="text1"/>
          <w:szCs w:val="16"/>
        </w:rPr>
        <w:t>局部全球化世界中的自由主义、权力与治</w:t>
      </w:r>
      <w:r>
        <w:rPr>
          <w:color w:val="000000" w:themeColor="text1"/>
          <w:szCs w:val="14"/>
        </w:rPr>
        <w:t>理</w:t>
      </w:r>
      <w:r>
        <w:rPr>
          <w:rFonts w:hint="eastAsia"/>
          <w:color w:val="000000" w:themeColor="text1"/>
        </w:rPr>
        <w:t>》，门洪华译，北京大学出版社，</w:t>
      </w:r>
      <w:r>
        <w:rPr>
          <w:rFonts w:hint="eastAsia"/>
          <w:color w:val="000000" w:themeColor="text1"/>
        </w:rPr>
        <w:t>2</w:t>
      </w:r>
      <w:r>
        <w:rPr>
          <w:color w:val="000000" w:themeColor="text1"/>
        </w:rPr>
        <w:t>004</w:t>
      </w:r>
      <w:r>
        <w:rPr>
          <w:rFonts w:hint="eastAsia"/>
          <w:color w:val="000000" w:themeColor="text1"/>
        </w:rPr>
        <w:t>年版，第</w:t>
      </w:r>
      <w:r>
        <w:rPr>
          <w:rFonts w:hint="eastAsia"/>
          <w:color w:val="000000" w:themeColor="text1"/>
        </w:rPr>
        <w:t>8</w:t>
      </w:r>
      <w:r>
        <w:rPr>
          <w:color w:val="000000" w:themeColor="text1"/>
        </w:rPr>
        <w:t>09-832</w:t>
      </w:r>
      <w:r>
        <w:rPr>
          <w:rFonts w:hint="eastAsia"/>
          <w:color w:val="000000" w:themeColor="text1"/>
        </w:rPr>
        <w:t>页。</w:t>
      </w:r>
    </w:p>
  </w:footnote>
  <w:footnote w:id="26">
    <w:p w14:paraId="132599F1" w14:textId="77777777" w:rsidR="0074777A" w:rsidRDefault="00000000">
      <w:pPr>
        <w:pStyle w:val="a7"/>
      </w:pPr>
      <w:r>
        <w:rPr>
          <w:rStyle w:val="ac"/>
        </w:rPr>
        <w:footnoteRef/>
      </w:r>
      <w:r>
        <w:t xml:space="preserve"> </w:t>
      </w:r>
      <w:r>
        <w:rPr>
          <w:rFonts w:hint="eastAsia"/>
        </w:rPr>
        <w:t>Micha</w:t>
      </w:r>
      <w:r>
        <w:t xml:space="preserve">el J. Hiscox, “Trade, Distribution, and Factor Mobility”, </w:t>
      </w:r>
      <w:r>
        <w:rPr>
          <w:i/>
          <w:iCs/>
        </w:rPr>
        <w:t>International Trade and Political Conflict</w:t>
      </w:r>
      <w:r>
        <w:t xml:space="preserve">, </w:t>
      </w:r>
      <w:r>
        <w:rPr>
          <w:rFonts w:hint="eastAsia"/>
        </w:rPr>
        <w:t>New</w:t>
      </w:r>
      <w:r>
        <w:t xml:space="preserve"> Jersey: Princeton University Press, 2001.</w:t>
      </w:r>
    </w:p>
  </w:footnote>
  <w:footnote w:id="27">
    <w:p w14:paraId="248F5E50" w14:textId="77777777" w:rsidR="0074777A" w:rsidRDefault="00000000">
      <w:pPr>
        <w:pStyle w:val="a7"/>
        <w:jc w:val="both"/>
      </w:pPr>
      <w:r>
        <w:rPr>
          <w:rStyle w:val="ac"/>
        </w:rPr>
        <w:footnoteRef/>
      </w:r>
      <w:r>
        <w:t xml:space="preserve"> </w:t>
      </w:r>
      <w:bookmarkStart w:id="55" w:name="_Hlk106111079"/>
      <w:r>
        <w:t>Yonatan Lupu, and Vincent A. Traag, “Trading Communities, the Networked Structure of International Relations, and the Kantian Peace.” pp. 1011-1042.</w:t>
      </w:r>
    </w:p>
    <w:bookmarkEnd w:id="55"/>
  </w:footnote>
  <w:footnote w:id="28">
    <w:p w14:paraId="2B21D989" w14:textId="77777777" w:rsidR="0074777A" w:rsidRDefault="00000000">
      <w:pPr>
        <w:pStyle w:val="a7"/>
      </w:pPr>
      <w:r>
        <w:rPr>
          <w:rStyle w:val="ac"/>
        </w:rPr>
        <w:footnoteRef/>
      </w:r>
      <w:r>
        <w:t xml:space="preserve"> </w:t>
      </w:r>
      <w:r>
        <w:rPr>
          <w:rFonts w:hint="eastAsia"/>
        </w:rPr>
        <w:t>本段论述来自卢普和特拉格的研究，详见</w:t>
      </w:r>
      <w:r>
        <w:t>Yonatan Lupu, and Vincent A. Traag, “Trading Communities, the Networked Structure of International Relations, and the Kantian Peace.” pp. 1011-1042.</w:t>
      </w:r>
    </w:p>
  </w:footnote>
  <w:footnote w:id="29">
    <w:p w14:paraId="4CA338A2" w14:textId="77777777" w:rsidR="0074777A" w:rsidRDefault="00000000">
      <w:pPr>
        <w:pStyle w:val="a7"/>
      </w:pPr>
      <w:r>
        <w:rPr>
          <w:rStyle w:val="ac"/>
        </w:rPr>
        <w:footnoteRef/>
      </w:r>
      <w:r>
        <w:t xml:space="preserve"> David Ricardo, </w:t>
      </w:r>
      <w:r>
        <w:rPr>
          <w:i/>
          <w:iCs/>
        </w:rPr>
        <w:t>The Works of David Ricardo, Vol I.</w:t>
      </w:r>
      <w:r>
        <w:t xml:space="preserve"> Ed. Pierro Straffa. Cambridge: Cambridge University Press, 1951. Cited from</w:t>
      </w:r>
      <w:bookmarkStart w:id="61" w:name="_Hlk101521641"/>
      <w:r>
        <w:rPr>
          <w:sz w:val="24"/>
          <w:szCs w:val="22"/>
        </w:rPr>
        <w:t xml:space="preserve"> </w:t>
      </w:r>
      <w:r>
        <w:t>Han Dorussen, and Hugh Ward, “Trade Networks and the Kantian Peace.” pp. 29-42.</w:t>
      </w:r>
    </w:p>
    <w:bookmarkEnd w:id="61"/>
  </w:footnote>
  <w:footnote w:id="30">
    <w:p w14:paraId="2CC06CDA" w14:textId="77777777" w:rsidR="0074777A" w:rsidRDefault="00000000">
      <w:pPr>
        <w:pStyle w:val="a7"/>
        <w:jc w:val="both"/>
      </w:pPr>
      <w:r>
        <w:rPr>
          <w:rStyle w:val="ac"/>
        </w:rPr>
        <w:footnoteRef/>
      </w:r>
      <w:r>
        <w:t xml:space="preserve"> Karl Deutsch, et al, </w:t>
      </w:r>
      <w:r>
        <w:rPr>
          <w:i/>
          <w:iCs/>
        </w:rPr>
        <w:t>Political Community and the North Atlantic Area: International Organization in the Light of Historical Experience</w:t>
      </w:r>
      <w:r>
        <w:t>. N</w:t>
      </w:r>
      <w:r>
        <w:rPr>
          <w:rFonts w:hint="eastAsia"/>
        </w:rPr>
        <w:t>ew</w:t>
      </w:r>
      <w:r>
        <w:t xml:space="preserve"> Jersey: Princeton University Press, 1957. Cited from Patrick J. McDonald, “Peace Through Trade or Free Trade?” </w:t>
      </w:r>
      <w:r>
        <w:rPr>
          <w:i/>
          <w:iCs/>
        </w:rPr>
        <w:t>Journal of Conflict Resolution,</w:t>
      </w:r>
      <w:r>
        <w:t> Vol.48, No.4, 2004, pp. 547-572.</w:t>
      </w:r>
    </w:p>
  </w:footnote>
  <w:footnote w:id="31">
    <w:p w14:paraId="6D1CC467" w14:textId="77777777" w:rsidR="0074777A" w:rsidRDefault="00000000">
      <w:pPr>
        <w:pStyle w:val="a7"/>
      </w:pPr>
      <w:r>
        <w:rPr>
          <w:rStyle w:val="ac"/>
        </w:rPr>
        <w:footnoteRef/>
      </w:r>
      <w:r>
        <w:t xml:space="preserve"> John R. Oneal</w:t>
      </w:r>
      <w:r>
        <w:rPr>
          <w:rFonts w:hint="eastAsia"/>
        </w:rPr>
        <w:t>,</w:t>
      </w:r>
      <w:r>
        <w:t xml:space="preserve"> and Bruce M. Russet, “The Classical Liberals Were Right: Democracy, Interdependence, and Conflict, 1950–1985.” p. 270.</w:t>
      </w:r>
    </w:p>
  </w:footnote>
  <w:footnote w:id="32">
    <w:p w14:paraId="03A7A220" w14:textId="77777777" w:rsidR="0074777A" w:rsidRDefault="00000000">
      <w:pPr>
        <w:pStyle w:val="a7"/>
      </w:pPr>
      <w:r>
        <w:rPr>
          <w:rStyle w:val="ac"/>
        </w:rPr>
        <w:footnoteRef/>
      </w:r>
      <w:r>
        <w:t xml:space="preserve"> Ewan Harrison, “</w:t>
      </w:r>
      <w:r>
        <w:rPr>
          <w:i/>
          <w:iCs/>
        </w:rPr>
        <w:t>Reassessing the Logic of Anarchy: Rationality Versus Reflexivity</w:t>
      </w:r>
      <w:r>
        <w:t xml:space="preserve">. </w:t>
      </w:r>
      <w:r>
        <w:rPr>
          <w:rFonts w:hint="eastAsia"/>
        </w:rPr>
        <w:t>Working</w:t>
      </w:r>
      <w:r>
        <w:t xml:space="preserve"> Paper. 2000.</w:t>
      </w:r>
    </w:p>
  </w:footnote>
  <w:footnote w:id="33">
    <w:p w14:paraId="51035F18" w14:textId="77777777" w:rsidR="0074777A" w:rsidRDefault="00000000">
      <w:pPr>
        <w:pStyle w:val="a7"/>
      </w:pPr>
      <w:r>
        <w:rPr>
          <w:rStyle w:val="ac"/>
        </w:rPr>
        <w:footnoteRef/>
      </w:r>
      <w:r>
        <w:t xml:space="preserve"> Edward D. Mansfield, Brian M. Pollins, “The Study of Interdependence and Conflict: Recent Advances, Open Questions, and Directions for Future Research.” </w:t>
      </w:r>
      <w:r>
        <w:rPr>
          <w:i/>
          <w:iCs/>
        </w:rPr>
        <w:t>Journal of Conflict Resolution</w:t>
      </w:r>
      <w:r>
        <w:t>, Vol.45, No.6, 2001, pp. 834-859.</w:t>
      </w:r>
    </w:p>
  </w:footnote>
  <w:footnote w:id="34">
    <w:p w14:paraId="096401C6" w14:textId="77777777" w:rsidR="0074777A" w:rsidRDefault="00000000">
      <w:pPr>
        <w:pStyle w:val="a7"/>
      </w:pPr>
      <w:r>
        <w:rPr>
          <w:rStyle w:val="ac"/>
        </w:rPr>
        <w:footnoteRef/>
      </w:r>
      <w:r>
        <w:t xml:space="preserve"> Han Dorussen, and Hugh Ward, “Trade Networks and the Kantian Peace.” pp. 29-42.</w:t>
      </w:r>
    </w:p>
  </w:footnote>
  <w:footnote w:id="35">
    <w:p w14:paraId="5CA4CB8A" w14:textId="77777777" w:rsidR="0074777A" w:rsidRDefault="00000000">
      <w:pPr>
        <w:pStyle w:val="a7"/>
      </w:pPr>
      <w:r>
        <w:rPr>
          <w:rStyle w:val="ac"/>
        </w:rPr>
        <w:footnoteRef/>
      </w:r>
      <w:r>
        <w:t xml:space="preserve"> </w:t>
      </w:r>
      <w:r>
        <w:rPr>
          <w:rFonts w:hint="eastAsia"/>
        </w:rPr>
        <w:t>详见</w:t>
      </w:r>
      <w:r>
        <w:t>Kinne, Brandon J, “Does Third-Party Trade Reduce Conflict? Credible Signaling Versus Opportunity Costs.”  pp. 28-48.</w:t>
      </w:r>
    </w:p>
  </w:footnote>
  <w:footnote w:id="36">
    <w:p w14:paraId="39215954" w14:textId="77777777" w:rsidR="0074777A" w:rsidRDefault="00000000">
      <w:pPr>
        <w:pStyle w:val="a7"/>
        <w:topLinePunct/>
        <w:jc w:val="both"/>
      </w:pPr>
      <w:r>
        <w:rPr>
          <w:rStyle w:val="ac"/>
        </w:rPr>
        <w:footnoteRef/>
      </w:r>
      <w:r>
        <w:t xml:space="preserve"> </w:t>
      </w:r>
      <w:r>
        <w:rPr>
          <w:rFonts w:cs="Times New Roman"/>
          <w:color w:val="222222"/>
          <w:shd w:val="clear" w:color="auto" w:fill="FFFFFF"/>
        </w:rPr>
        <w:t>Stuart A. Bremer, “Dangerous Dyads: Conditions Affecting the Likelihood of Interstate War, 1816-1965.” </w:t>
      </w:r>
      <w:r>
        <w:rPr>
          <w:rFonts w:cs="Times New Roman"/>
          <w:i/>
          <w:iCs/>
          <w:color w:val="222222"/>
          <w:shd w:val="clear" w:color="auto" w:fill="FFFFFF"/>
        </w:rPr>
        <w:t>Journal of Conflict Resolution,</w:t>
      </w:r>
      <w:r>
        <w:rPr>
          <w:rFonts w:cs="Times New Roman"/>
          <w:color w:val="222222"/>
          <w:shd w:val="clear" w:color="auto" w:fill="FFFFFF"/>
        </w:rPr>
        <w:t> Vol.36, No.2, 1992, pp. 309-341.</w:t>
      </w:r>
    </w:p>
  </w:footnote>
  <w:footnote w:id="37">
    <w:p w14:paraId="4F6CD072" w14:textId="77777777" w:rsidR="0074777A" w:rsidRDefault="00000000">
      <w:pPr>
        <w:pStyle w:val="a7"/>
      </w:pPr>
      <w:r>
        <w:rPr>
          <w:rStyle w:val="ac"/>
        </w:rPr>
        <w:footnoteRef/>
      </w:r>
      <w:r>
        <w:t xml:space="preserve"> Michael Grieg, and A</w:t>
      </w:r>
      <w:r>
        <w:rPr>
          <w:rFonts w:hint="eastAsia"/>
        </w:rPr>
        <w:t>ndrew</w:t>
      </w:r>
      <w:r>
        <w:t xml:space="preserve"> Enterline, National Material Capabilities (NMC) Data Documentation (Version 6.0). </w:t>
      </w:r>
      <w:r>
        <w:rPr>
          <w:i/>
          <w:iCs/>
        </w:rPr>
        <w:t>Correlates of War Project</w:t>
      </w:r>
      <w:r>
        <w:t>, 2021, pp. 1-81.</w:t>
      </w:r>
    </w:p>
  </w:footnote>
  <w:footnote w:id="38">
    <w:p w14:paraId="1C857298" w14:textId="77777777" w:rsidR="0074777A" w:rsidRDefault="00000000">
      <w:pPr>
        <w:pStyle w:val="a7"/>
      </w:pPr>
      <w:r>
        <w:rPr>
          <w:rStyle w:val="ac"/>
        </w:rPr>
        <w:footnoteRef/>
      </w:r>
      <w:r>
        <w:t xml:space="preserve"> </w:t>
      </w:r>
      <w:r>
        <w:rPr>
          <w:rFonts w:hint="eastAsia"/>
        </w:rPr>
        <w:t>多项研究均表明，大国更可能引起国际冲突。参见</w:t>
      </w:r>
      <w:r>
        <w:t>Erik Gartzk</w:t>
      </w:r>
      <w:r>
        <w:rPr>
          <w:rFonts w:hint="eastAsia"/>
        </w:rPr>
        <w:t>e</w:t>
      </w:r>
      <w:r>
        <w:t>, and Li Quan, “Measure for Measure: Concept Operationalization and the Trade Interdependence-Conflict Debate.’’ pp. 553-571; Yuan-Ching Chang, “Economic Interdependence and International Interactions: Impact of Third-Party Trade on Political Cooperation and Conflict.” pp. 207-232;</w:t>
      </w:r>
      <w:r>
        <w:rPr>
          <w:sz w:val="24"/>
          <w:szCs w:val="22"/>
        </w:rPr>
        <w:t xml:space="preserve"> </w:t>
      </w:r>
      <w:r>
        <w:t>Christopher F. Gelpi, and Joseph M. Grieco, “Democracy, Interdependence, and the Sources of the Liberal Peace.” pp. 17-36;</w:t>
      </w:r>
      <w:r>
        <w:rPr>
          <w:sz w:val="24"/>
          <w:szCs w:val="22"/>
        </w:rPr>
        <w:t xml:space="preserve"> </w:t>
      </w:r>
      <w:r>
        <w:t>韩真</w:t>
      </w:r>
      <w:r>
        <w:rPr>
          <w:rFonts w:hint="eastAsia"/>
        </w:rPr>
        <w:t>，</w:t>
      </w:r>
      <w:r>
        <w:t>张春满</w:t>
      </w:r>
      <w:r>
        <w:rPr>
          <w:rFonts w:hint="eastAsia"/>
        </w:rPr>
        <w:t>：《</w:t>
      </w:r>
      <w:r>
        <w:t>商业和平论</w:t>
      </w:r>
      <w:r>
        <w:rPr>
          <w:rFonts w:hint="eastAsia"/>
        </w:rPr>
        <w:t>：</w:t>
      </w:r>
      <w:r>
        <w:t>一个理论批评</w:t>
      </w:r>
      <w:r>
        <w:rPr>
          <w:rFonts w:hint="eastAsia"/>
        </w:rPr>
        <w:t>》，第</w:t>
      </w:r>
      <w:r>
        <w:t>130-155</w:t>
      </w:r>
      <w:r>
        <w:rPr>
          <w:rFonts w:hint="eastAsia"/>
        </w:rPr>
        <w:t>页。</w:t>
      </w:r>
    </w:p>
    <w:p w14:paraId="4689E824" w14:textId="77777777" w:rsidR="0074777A" w:rsidRDefault="0074777A">
      <w:pPr>
        <w:pStyle w:val="a7"/>
      </w:pPr>
    </w:p>
    <w:p w14:paraId="339B8C63" w14:textId="77777777" w:rsidR="0074777A" w:rsidRDefault="0074777A">
      <w:pPr>
        <w:pStyle w:val="a7"/>
      </w:pPr>
    </w:p>
  </w:footnote>
  <w:footnote w:id="39">
    <w:p w14:paraId="71658D99" w14:textId="77777777" w:rsidR="0074777A" w:rsidRDefault="00000000">
      <w:pPr>
        <w:pStyle w:val="a7"/>
        <w:wordWrap w:val="0"/>
        <w:topLinePunct/>
      </w:pPr>
      <w:r>
        <w:rPr>
          <w:rStyle w:val="ac"/>
        </w:rPr>
        <w:footnoteRef/>
      </w:r>
      <w:r>
        <w:t xml:space="preserve"> </w:t>
      </w:r>
      <w:r>
        <w:rPr>
          <w:rFonts w:hint="eastAsia"/>
        </w:rPr>
        <w:t>Amna Puri-Mirza,</w:t>
      </w:r>
      <w:r>
        <w:t xml:space="preserve"> “</w:t>
      </w:r>
      <w:r>
        <w:rPr>
          <w:rFonts w:hint="eastAsia"/>
        </w:rPr>
        <w:t>Crude oil industry in the GCC - statistics &amp; facts</w:t>
      </w:r>
      <w:r>
        <w:t>”,</w:t>
      </w:r>
      <w:r>
        <w:rPr>
          <w:rFonts w:hint="eastAsia"/>
        </w:rPr>
        <w:t xml:space="preserve"> Jun 14</w:t>
      </w:r>
      <w:r>
        <w:t>,</w:t>
      </w:r>
      <w:r>
        <w:rPr>
          <w:rFonts w:hint="eastAsia"/>
        </w:rPr>
        <w:t xml:space="preserve"> 2022,</w:t>
      </w:r>
      <w:r>
        <w:t xml:space="preserve"> </w:t>
      </w:r>
      <w:hyperlink r:id="rId1" w:history="1">
        <w:r>
          <w:rPr>
            <w:rStyle w:val="ab"/>
            <w:rFonts w:hint="eastAsia"/>
            <w:color w:val="000000" w:themeColor="text1"/>
            <w:u w:val="none"/>
          </w:rPr>
          <w:t>https://www.statista.co</w:t>
        </w:r>
      </w:hyperlink>
      <w:r>
        <w:rPr>
          <w:rFonts w:hint="eastAsia"/>
          <w:color w:val="000000" w:themeColor="text1"/>
        </w:rPr>
        <w:t>m/topics/4546/gcc-crude-oil-industry/#topicHeader_</w:t>
      </w:r>
      <w:r>
        <w:rPr>
          <w:rFonts w:hint="eastAsia"/>
        </w:rPr>
        <w:t>_wrapper</w:t>
      </w:r>
      <w:r>
        <w:t>，访问时间：</w:t>
      </w:r>
      <w:r>
        <w:t>2022</w:t>
      </w:r>
      <w:r>
        <w:t>年</w:t>
      </w:r>
      <w:r>
        <w:rPr>
          <w:rFonts w:hint="eastAsia"/>
        </w:rPr>
        <w:t>8</w:t>
      </w:r>
      <w:r>
        <w:t>月</w:t>
      </w:r>
      <w:r>
        <w:t>1</w:t>
      </w:r>
      <w:r>
        <w:t>日。</w:t>
      </w:r>
    </w:p>
  </w:footnote>
  <w:footnote w:id="40">
    <w:p w14:paraId="5FF62C67" w14:textId="77777777" w:rsidR="0074777A" w:rsidRDefault="00000000">
      <w:pPr>
        <w:pStyle w:val="a7"/>
      </w:pPr>
      <w:r>
        <w:rPr>
          <w:rStyle w:val="ac"/>
        </w:rPr>
        <w:footnoteRef/>
      </w:r>
      <w:r>
        <w:t xml:space="preserve"> </w:t>
      </w:r>
      <w:r>
        <w:rPr>
          <w:rFonts w:hint="eastAsia"/>
        </w:rPr>
        <w:t>IEEJ,</w:t>
      </w:r>
      <w:r>
        <w:t xml:space="preserve"> “</w:t>
      </w:r>
      <w:r>
        <w:rPr>
          <w:rFonts w:hint="eastAsia"/>
        </w:rPr>
        <w:t>Recent</w:t>
      </w:r>
      <w:r>
        <w:t xml:space="preserve"> </w:t>
      </w:r>
      <w:r>
        <w:rPr>
          <w:rFonts w:hint="eastAsia"/>
        </w:rPr>
        <w:t>trends in oil supply form Iran</w:t>
      </w:r>
      <w:r>
        <w:t>”</w:t>
      </w:r>
      <w:r>
        <w:rPr>
          <w:rFonts w:hint="eastAsia"/>
        </w:rPr>
        <w:t>,</w:t>
      </w:r>
      <w:r>
        <w:t xml:space="preserve"> </w:t>
      </w:r>
      <w:r>
        <w:rPr>
          <w:rFonts w:hint="eastAsia"/>
        </w:rPr>
        <w:t>Jun, 2012,</w:t>
      </w:r>
      <w:r>
        <w:t xml:space="preserve"> </w:t>
      </w:r>
      <w:hyperlink r:id="rId2" w:history="1">
        <w:r>
          <w:rPr>
            <w:rStyle w:val="ab"/>
            <w:rFonts w:hint="eastAsia"/>
            <w:color w:val="000000" w:themeColor="text1"/>
            <w:u w:val="none"/>
          </w:rPr>
          <w:t>https://eneken.ieej.or.jp/data/4363.pdf</w:t>
        </w:r>
      </w:hyperlink>
      <w:r>
        <w:rPr>
          <w:rFonts w:hint="eastAsia"/>
        </w:rPr>
        <w:t>,</w:t>
      </w:r>
      <w:r>
        <w:t xml:space="preserve"> </w:t>
      </w:r>
      <w:r>
        <w:rPr>
          <w:rFonts w:hint="eastAsia"/>
        </w:rPr>
        <w:t>p.</w:t>
      </w:r>
      <w:r>
        <w:t xml:space="preserve"> </w:t>
      </w:r>
      <w:r>
        <w:rPr>
          <w:rFonts w:hint="eastAsia"/>
        </w:rPr>
        <w:t>14.</w:t>
      </w:r>
    </w:p>
  </w:footnote>
  <w:footnote w:id="41">
    <w:p w14:paraId="021254FF" w14:textId="77777777" w:rsidR="0074777A" w:rsidRDefault="00000000">
      <w:pPr>
        <w:pStyle w:val="a7"/>
      </w:pPr>
      <w:r>
        <w:rPr>
          <w:rStyle w:val="ac"/>
        </w:rPr>
        <w:footnoteRef/>
      </w:r>
      <w:r>
        <w:rPr>
          <w:rFonts w:hint="eastAsia"/>
        </w:rPr>
        <w:t xml:space="preserve"> </w:t>
      </w:r>
      <w:r>
        <w:rPr>
          <w:rFonts w:hint="eastAsia"/>
        </w:rPr>
        <w:t>吕蕊、赵建明：《试析欧盟在伊朗核问题中的角色变化与影响》，《欧洲研究》，</w:t>
      </w:r>
      <w:r>
        <w:rPr>
          <w:rFonts w:hint="eastAsia"/>
        </w:rPr>
        <w:t>2016</w:t>
      </w:r>
      <w:r>
        <w:rPr>
          <w:rFonts w:hint="eastAsia"/>
        </w:rPr>
        <w:t>年第</w:t>
      </w:r>
      <w:r>
        <w:rPr>
          <w:rFonts w:hint="eastAsia"/>
        </w:rPr>
        <w:t>6</w:t>
      </w:r>
      <w:r>
        <w:rPr>
          <w:rFonts w:hint="eastAsia"/>
        </w:rPr>
        <w:t>期，第</w:t>
      </w:r>
      <w:r>
        <w:rPr>
          <w:rFonts w:hint="eastAsia"/>
        </w:rPr>
        <w:t>37-56</w:t>
      </w:r>
      <w:r>
        <w:rPr>
          <w:rFonts w:hint="eastAsia"/>
        </w:rPr>
        <w:t>页。</w:t>
      </w:r>
    </w:p>
  </w:footnote>
  <w:footnote w:id="42">
    <w:p w14:paraId="14536B7E" w14:textId="77777777" w:rsidR="0074777A" w:rsidRDefault="00000000">
      <w:pPr>
        <w:pStyle w:val="a7"/>
        <w:topLinePunct/>
        <w:jc w:val="both"/>
      </w:pPr>
      <w:r>
        <w:rPr>
          <w:rStyle w:val="ac"/>
        </w:rPr>
        <w:footnoteRef/>
      </w:r>
      <w:r>
        <w:rPr>
          <w:rFonts w:hint="eastAsia"/>
        </w:rPr>
        <w:t xml:space="preserve"> </w:t>
      </w:r>
      <w:r>
        <w:rPr>
          <w:rFonts w:hint="eastAsia"/>
        </w:rPr>
        <w:t>商务部：《伊朗对欧盟出口同比增长</w:t>
      </w:r>
      <w:r>
        <w:rPr>
          <w:rFonts w:hint="eastAsia"/>
        </w:rPr>
        <w:t>37%</w:t>
      </w:r>
      <w:r>
        <w:rPr>
          <w:rFonts w:hint="eastAsia"/>
        </w:rPr>
        <w:t>》，</w:t>
      </w:r>
      <w:hyperlink r:id="rId3" w:history="1">
        <w:r>
          <w:rPr>
            <w:rStyle w:val="ab"/>
            <w:rFonts w:hint="eastAsia"/>
            <w:color w:val="000000" w:themeColor="text1"/>
            <w:u w:val="none"/>
          </w:rPr>
          <w:t>http://ir.mofcom.gov.cn/article/jmxw/20</w:t>
        </w:r>
      </w:hyperlink>
      <w:r>
        <w:rPr>
          <w:rFonts w:hint="eastAsia"/>
          <w:color w:val="000000" w:themeColor="text1"/>
        </w:rPr>
        <w:t>22</w:t>
      </w:r>
      <w:r>
        <w:rPr>
          <w:rFonts w:hint="eastAsia"/>
        </w:rPr>
        <w:t>06/20220603320</w:t>
      </w:r>
    </w:p>
    <w:p w14:paraId="5F4F84BC" w14:textId="77777777" w:rsidR="0074777A" w:rsidRDefault="00000000">
      <w:pPr>
        <w:pStyle w:val="a7"/>
        <w:wordWrap w:val="0"/>
        <w:topLinePunct/>
        <w:jc w:val="both"/>
      </w:pPr>
      <w:r>
        <w:rPr>
          <w:rFonts w:hint="eastAsia"/>
        </w:rPr>
        <w:t>622.shtml</w:t>
      </w:r>
      <w:r>
        <w:rPr>
          <w:rFonts w:hint="eastAsia"/>
        </w:rPr>
        <w:t>，访问时间：</w:t>
      </w:r>
      <w:r>
        <w:rPr>
          <w:rFonts w:hint="eastAsia"/>
        </w:rPr>
        <w:t>2022</w:t>
      </w:r>
      <w:r>
        <w:rPr>
          <w:rFonts w:hint="eastAsia"/>
        </w:rPr>
        <w:t>年</w:t>
      </w:r>
      <w:r>
        <w:rPr>
          <w:rFonts w:hint="eastAsia"/>
        </w:rPr>
        <w:t>8</w:t>
      </w:r>
      <w:r>
        <w:rPr>
          <w:rFonts w:hint="eastAsia"/>
        </w:rPr>
        <w:t>月</w:t>
      </w:r>
      <w:r>
        <w:rPr>
          <w:rFonts w:hint="eastAsia"/>
        </w:rPr>
        <w:t>1</w:t>
      </w:r>
      <w:r>
        <w:rPr>
          <w:rFonts w:hint="eastAsia"/>
        </w:rPr>
        <w:t>日。</w:t>
      </w:r>
    </w:p>
  </w:footnote>
  <w:footnote w:id="43">
    <w:p w14:paraId="08A4077A" w14:textId="77777777" w:rsidR="0074777A" w:rsidRDefault="00000000">
      <w:pPr>
        <w:pStyle w:val="a7"/>
        <w:jc w:val="both"/>
      </w:pPr>
      <w:r>
        <w:rPr>
          <w:rStyle w:val="ac"/>
        </w:rPr>
        <w:footnoteRef/>
      </w:r>
      <w:r>
        <w:t xml:space="preserve"> </w:t>
      </w:r>
      <w:r>
        <w:rPr>
          <w:rFonts w:hint="eastAsia"/>
        </w:rPr>
        <w:t>European Commission,</w:t>
      </w:r>
      <w:r>
        <w:t xml:space="preserve"> “</w:t>
      </w:r>
      <w:r>
        <w:rPr>
          <w:rFonts w:hint="eastAsia"/>
        </w:rPr>
        <w:t>EU trade relations with the United States. Facts, figures and latest developments</w:t>
      </w:r>
      <w:r>
        <w:t>”</w:t>
      </w:r>
      <w:r>
        <w:t>，</w:t>
      </w:r>
    </w:p>
    <w:p w14:paraId="17BF8B5F" w14:textId="77777777" w:rsidR="0074777A" w:rsidRDefault="00000000">
      <w:pPr>
        <w:pStyle w:val="a7"/>
        <w:jc w:val="both"/>
      </w:pPr>
      <w:r>
        <w:rPr>
          <w:rFonts w:hint="eastAsia"/>
        </w:rPr>
        <w:t>https://policy.trade.ec.europa.eu/eu-trade-relationships-country-and-region/countries-and-regions/united-states_en</w:t>
      </w:r>
      <w:r>
        <w:rPr>
          <w:rFonts w:hint="eastAsia"/>
        </w:rPr>
        <w:t>，访问时间：</w:t>
      </w:r>
      <w:r>
        <w:rPr>
          <w:rFonts w:hint="eastAsia"/>
        </w:rPr>
        <w:t>2022</w:t>
      </w:r>
      <w:r>
        <w:rPr>
          <w:rFonts w:hint="eastAsia"/>
        </w:rPr>
        <w:t>年</w:t>
      </w:r>
      <w:r>
        <w:rPr>
          <w:rFonts w:hint="eastAsia"/>
        </w:rPr>
        <w:t>8</w:t>
      </w:r>
      <w:r>
        <w:rPr>
          <w:rFonts w:hint="eastAsia"/>
        </w:rPr>
        <w:t>月</w:t>
      </w:r>
      <w:r>
        <w:rPr>
          <w:rFonts w:hint="eastAsia"/>
        </w:rPr>
        <w:t>1</w:t>
      </w:r>
      <w:r>
        <w:rPr>
          <w:rFonts w:hint="eastAsia"/>
        </w:rPr>
        <w:t>日。</w:t>
      </w:r>
    </w:p>
  </w:footnote>
  <w:footnote w:id="44">
    <w:p w14:paraId="2A5269E5" w14:textId="77777777" w:rsidR="0074777A" w:rsidRDefault="00000000">
      <w:pPr>
        <w:pStyle w:val="a7"/>
      </w:pPr>
      <w:r>
        <w:rPr>
          <w:rStyle w:val="ac"/>
        </w:rPr>
        <w:footnoteRef/>
      </w:r>
      <w:r>
        <w:t xml:space="preserve"> </w:t>
      </w:r>
      <w:r>
        <w:rPr>
          <w:rFonts w:hint="eastAsia"/>
        </w:rPr>
        <w:t>Congressional Research Service,</w:t>
      </w:r>
      <w:r>
        <w:t xml:space="preserve"> “</w:t>
      </w:r>
      <w:r>
        <w:rPr>
          <w:rFonts w:hint="eastAsia"/>
        </w:rPr>
        <w:t>U.S.-EU Trade Relations</w:t>
      </w:r>
      <w:r>
        <w:t>”,</w:t>
      </w:r>
      <w:r>
        <w:rPr>
          <w:rFonts w:hint="eastAsia"/>
        </w:rPr>
        <w:t xml:space="preserve"> June 3, 2022</w:t>
      </w:r>
      <w:r>
        <w:t>,</w:t>
      </w:r>
      <w:r>
        <w:rPr>
          <w:rFonts w:hint="eastAsia"/>
        </w:rPr>
        <w:t xml:space="preserve"> pp.</w:t>
      </w:r>
      <w:r>
        <w:t xml:space="preserve"> </w:t>
      </w:r>
      <w:r>
        <w:rPr>
          <w:rFonts w:hint="eastAsia"/>
        </w:rPr>
        <w:t>1-3.</w:t>
      </w:r>
    </w:p>
  </w:footnote>
  <w:footnote w:id="45">
    <w:p w14:paraId="36B53A61" w14:textId="77777777" w:rsidR="0074777A" w:rsidRDefault="00000000">
      <w:pPr>
        <w:pStyle w:val="a7"/>
      </w:pPr>
      <w:r>
        <w:rPr>
          <w:rStyle w:val="ac"/>
        </w:rPr>
        <w:footnoteRef/>
      </w:r>
      <w:r>
        <w:t xml:space="preserve"> I</w:t>
      </w:r>
      <w:r>
        <w:rPr>
          <w:rFonts w:hint="eastAsia"/>
        </w:rPr>
        <w:t>bid</w:t>
      </w:r>
      <w:r>
        <w:t>.</w:t>
      </w:r>
    </w:p>
  </w:footnote>
  <w:footnote w:id="46">
    <w:p w14:paraId="618D59F4" w14:textId="77777777" w:rsidR="0074777A" w:rsidRDefault="00000000">
      <w:pPr>
        <w:pStyle w:val="a7"/>
      </w:pPr>
      <w:r>
        <w:rPr>
          <w:rStyle w:val="ac"/>
        </w:rPr>
        <w:footnoteRef/>
      </w:r>
      <w:r>
        <w:t xml:space="preserve"> </w:t>
      </w:r>
      <w:r>
        <w:rPr>
          <w:rFonts w:hint="eastAsia"/>
        </w:rPr>
        <w:t>https://ustr.gov/countries-regions/europe-middle-east/europe/european-union</w:t>
      </w:r>
      <w:r>
        <w:t xml:space="preserve">, </w:t>
      </w:r>
      <w:r>
        <w:rPr>
          <w:rFonts w:hint="eastAsia"/>
        </w:rPr>
        <w:t>访问时间：</w:t>
      </w:r>
      <w:r>
        <w:rPr>
          <w:rFonts w:hint="eastAsia"/>
        </w:rPr>
        <w:t>2</w:t>
      </w:r>
      <w:r>
        <w:t>022</w:t>
      </w:r>
      <w:r>
        <w:rPr>
          <w:rFonts w:hint="eastAsia"/>
        </w:rPr>
        <w:t>年</w:t>
      </w:r>
      <w:r>
        <w:rPr>
          <w:rFonts w:hint="eastAsia"/>
        </w:rPr>
        <w:t>8</w:t>
      </w:r>
      <w:r>
        <w:rPr>
          <w:rFonts w:hint="eastAsia"/>
        </w:rPr>
        <w:t>月</w:t>
      </w:r>
      <w:r>
        <w:rPr>
          <w:rFonts w:hint="eastAsia"/>
        </w:rPr>
        <w:t>1</w:t>
      </w:r>
      <w:r>
        <w:rPr>
          <w:rFonts w:hint="eastAsia"/>
        </w:rPr>
        <w:t>日。</w:t>
      </w:r>
    </w:p>
  </w:footnote>
  <w:footnote w:id="47">
    <w:p w14:paraId="06C0C0C2" w14:textId="77777777" w:rsidR="0074777A" w:rsidRDefault="00000000">
      <w:pPr>
        <w:pStyle w:val="a7"/>
      </w:pPr>
      <w:r>
        <w:rPr>
          <w:rStyle w:val="ac"/>
        </w:rPr>
        <w:footnoteRef/>
      </w:r>
      <w:r>
        <w:rPr>
          <w:rFonts w:hint="eastAsia"/>
        </w:rPr>
        <w:t xml:space="preserve"> </w:t>
      </w:r>
      <w:r>
        <w:rPr>
          <w:rFonts w:hint="eastAsia"/>
        </w:rPr>
        <w:t>吕蕊、赵建明：《试析欧盟在伊朗核问题中的角色变化与影响》，《欧洲研究》，</w:t>
      </w:r>
      <w:r>
        <w:rPr>
          <w:rFonts w:hint="eastAsia"/>
        </w:rPr>
        <w:t>2016</w:t>
      </w:r>
      <w:r>
        <w:rPr>
          <w:rFonts w:hint="eastAsia"/>
        </w:rPr>
        <w:t>年第</w:t>
      </w:r>
      <w:r>
        <w:rPr>
          <w:rFonts w:hint="eastAsia"/>
        </w:rPr>
        <w:t>6</w:t>
      </w:r>
      <w:r>
        <w:rPr>
          <w:rFonts w:hint="eastAsia"/>
        </w:rPr>
        <w:t>期，第</w:t>
      </w:r>
      <w:r>
        <w:rPr>
          <w:rFonts w:hint="eastAsia"/>
        </w:rPr>
        <w:t>37-56</w:t>
      </w:r>
      <w:r>
        <w:rPr>
          <w:rFonts w:hint="eastAsia"/>
        </w:rPr>
        <w:t>页。</w:t>
      </w:r>
    </w:p>
  </w:footnote>
  <w:footnote w:id="48">
    <w:p w14:paraId="2BAF8129" w14:textId="77777777" w:rsidR="0074777A" w:rsidRDefault="00000000">
      <w:pPr>
        <w:pStyle w:val="a7"/>
        <w:wordWrap w:val="0"/>
        <w:topLinePunct/>
        <w:rPr>
          <w:color w:val="000000" w:themeColor="text1"/>
        </w:rPr>
      </w:pPr>
      <w:r>
        <w:rPr>
          <w:rStyle w:val="ac"/>
        </w:rPr>
        <w:footnoteRef/>
      </w:r>
      <w:r>
        <w:t xml:space="preserve"> </w:t>
      </w:r>
      <w:r>
        <w:rPr>
          <w:rFonts w:hint="eastAsia"/>
        </w:rPr>
        <w:t>国务院新闻办公室：《论中国海上油气通道安全》，</w:t>
      </w:r>
      <w:hyperlink r:id="rId4" w:history="1">
        <w:r>
          <w:rPr>
            <w:rStyle w:val="ab"/>
            <w:rFonts w:hint="eastAsia"/>
            <w:color w:val="000000" w:themeColor="text1"/>
            <w:u w:val="none"/>
          </w:rPr>
          <w:t>http://www.scio.gov.cn/m/372</w:t>
        </w:r>
      </w:hyperlink>
      <w:r>
        <w:rPr>
          <w:rFonts w:hint="eastAsia"/>
          <w:color w:val="000000" w:themeColor="text1"/>
        </w:rPr>
        <w:t>59/document/1596338/1596338.html</w:t>
      </w:r>
      <w:r>
        <w:rPr>
          <w:rFonts w:hint="eastAsia"/>
          <w:color w:val="000000" w:themeColor="text1"/>
        </w:rPr>
        <w:t>，访问时间：</w:t>
      </w:r>
      <w:r>
        <w:rPr>
          <w:rFonts w:hint="eastAsia"/>
          <w:color w:val="000000" w:themeColor="text1"/>
        </w:rPr>
        <w:t>2022</w:t>
      </w:r>
      <w:r>
        <w:rPr>
          <w:rFonts w:hint="eastAsia"/>
          <w:color w:val="000000" w:themeColor="text1"/>
        </w:rPr>
        <w:t>年</w:t>
      </w:r>
      <w:r>
        <w:rPr>
          <w:rFonts w:hint="eastAsia"/>
          <w:color w:val="000000" w:themeColor="text1"/>
        </w:rPr>
        <w:t>8</w:t>
      </w:r>
      <w:r>
        <w:rPr>
          <w:rFonts w:hint="eastAsia"/>
          <w:color w:val="000000" w:themeColor="text1"/>
        </w:rPr>
        <w:t>月</w:t>
      </w:r>
      <w:r>
        <w:rPr>
          <w:rFonts w:hint="eastAsia"/>
          <w:color w:val="000000" w:themeColor="text1"/>
        </w:rPr>
        <w:t>1</w:t>
      </w:r>
      <w:r>
        <w:rPr>
          <w:rFonts w:hint="eastAsia"/>
          <w:color w:val="000000" w:themeColor="text1"/>
        </w:rPr>
        <w:t>日。</w:t>
      </w:r>
    </w:p>
  </w:footnote>
  <w:footnote w:id="49">
    <w:p w14:paraId="06FABB98" w14:textId="77777777" w:rsidR="0074777A" w:rsidRDefault="00000000">
      <w:pPr>
        <w:pStyle w:val="a7"/>
      </w:pPr>
      <w:r>
        <w:rPr>
          <w:rStyle w:val="ac"/>
        </w:rPr>
        <w:footnoteRef/>
      </w:r>
      <w:r>
        <w:t xml:space="preserve"> </w:t>
      </w:r>
      <w:r>
        <w:rPr>
          <w:rFonts w:hint="eastAsia"/>
        </w:rPr>
        <w:t>中国南海网：《南海资源环境》，</w:t>
      </w:r>
      <w:r>
        <w:rPr>
          <w:rFonts w:hint="eastAsia"/>
        </w:rPr>
        <w:t>http://www.thesouthchinasea.org.cn/natural.html</w:t>
      </w:r>
      <w:r>
        <w:rPr>
          <w:rFonts w:hint="eastAsia"/>
        </w:rPr>
        <w:t>，访问时间：</w:t>
      </w:r>
      <w:r>
        <w:rPr>
          <w:rFonts w:hint="eastAsia"/>
        </w:rPr>
        <w:t>2022</w:t>
      </w:r>
      <w:r>
        <w:rPr>
          <w:rFonts w:hint="eastAsia"/>
        </w:rPr>
        <w:t>年</w:t>
      </w:r>
      <w:r>
        <w:rPr>
          <w:rFonts w:hint="eastAsia"/>
        </w:rPr>
        <w:t>8</w:t>
      </w:r>
      <w:r>
        <w:rPr>
          <w:rFonts w:hint="eastAsia"/>
        </w:rPr>
        <w:t>月</w:t>
      </w:r>
      <w:r>
        <w:rPr>
          <w:rFonts w:hint="eastAsia"/>
        </w:rPr>
        <w:t>1</w:t>
      </w:r>
      <w:r>
        <w:rPr>
          <w:rFonts w:hint="eastAsia"/>
        </w:rPr>
        <w:t>日。</w:t>
      </w:r>
    </w:p>
  </w:footnote>
  <w:footnote w:id="50">
    <w:p w14:paraId="5BFB6473" w14:textId="77777777" w:rsidR="0074777A" w:rsidRDefault="00000000">
      <w:pPr>
        <w:pStyle w:val="a7"/>
      </w:pPr>
      <w:r>
        <w:rPr>
          <w:rStyle w:val="ac"/>
        </w:rPr>
        <w:footnoteRef/>
      </w:r>
      <w:r>
        <w:rPr>
          <w:rFonts w:hint="eastAsia"/>
        </w:rPr>
        <w:t xml:space="preserve"> </w:t>
      </w:r>
      <w:r>
        <w:rPr>
          <w:rFonts w:hint="eastAsia"/>
        </w:rPr>
        <w:t>冯梁：《南海战略形势</w:t>
      </w:r>
      <w:r>
        <w:rPr>
          <w:rFonts w:hint="eastAsia"/>
        </w:rPr>
        <w:t xml:space="preserve">: </w:t>
      </w:r>
      <w:r>
        <w:rPr>
          <w:rFonts w:hint="eastAsia"/>
        </w:rPr>
        <w:t>历史脉络与未来趋向》，《人民论坛·学术前沿》，</w:t>
      </w:r>
      <w:r>
        <w:rPr>
          <w:rFonts w:hint="eastAsia"/>
        </w:rPr>
        <w:t>2021</w:t>
      </w:r>
      <w:r>
        <w:rPr>
          <w:rFonts w:hint="eastAsia"/>
        </w:rPr>
        <w:t>年第</w:t>
      </w:r>
      <w:r>
        <w:rPr>
          <w:rFonts w:hint="eastAsia"/>
        </w:rPr>
        <w:t>3</w:t>
      </w:r>
      <w:r>
        <w:rPr>
          <w:rFonts w:hint="eastAsia"/>
        </w:rPr>
        <w:t>期，第</w:t>
      </w:r>
      <w:r>
        <w:rPr>
          <w:rFonts w:hint="eastAsia"/>
        </w:rPr>
        <w:t>61-63</w:t>
      </w:r>
      <w:r>
        <w:rPr>
          <w:rFonts w:hint="eastAsia"/>
        </w:rPr>
        <w:t>页。</w:t>
      </w:r>
    </w:p>
  </w:footnote>
  <w:footnote w:id="51">
    <w:p w14:paraId="56496C63" w14:textId="77777777" w:rsidR="0074777A" w:rsidRDefault="00000000">
      <w:pPr>
        <w:pStyle w:val="a7"/>
      </w:pPr>
      <w:r>
        <w:rPr>
          <w:rStyle w:val="ac"/>
        </w:rPr>
        <w:footnoteRef/>
      </w:r>
      <w:r>
        <w:rPr>
          <w:rFonts w:hint="eastAsia"/>
        </w:rPr>
        <w:t xml:space="preserve"> </w:t>
      </w:r>
      <w:r>
        <w:rPr>
          <w:rFonts w:hint="eastAsia"/>
        </w:rPr>
        <w:t>胡波：《当前南海局势的影响因素与走向分析》，《人民论坛·学术前沿》，</w:t>
      </w:r>
      <w:r>
        <w:rPr>
          <w:rFonts w:hint="eastAsia"/>
        </w:rPr>
        <w:t>2021</w:t>
      </w:r>
      <w:r>
        <w:rPr>
          <w:rFonts w:hint="eastAsia"/>
        </w:rPr>
        <w:t>年第</w:t>
      </w:r>
      <w:r>
        <w:rPr>
          <w:rFonts w:hint="eastAsia"/>
        </w:rPr>
        <w:t>2</w:t>
      </w:r>
      <w:r>
        <w:rPr>
          <w:rFonts w:hint="eastAsia"/>
        </w:rPr>
        <w:t>期，第</w:t>
      </w:r>
      <w:r>
        <w:rPr>
          <w:rFonts w:hint="eastAsia"/>
        </w:rPr>
        <w:t>67</w:t>
      </w:r>
      <w:r>
        <w:rPr>
          <w:rFonts w:hint="eastAsia"/>
        </w:rPr>
        <w:t>页。</w:t>
      </w:r>
    </w:p>
  </w:footnote>
  <w:footnote w:id="52">
    <w:p w14:paraId="59CFFF49" w14:textId="77777777" w:rsidR="0074777A" w:rsidRDefault="00000000">
      <w:pPr>
        <w:pStyle w:val="a7"/>
      </w:pPr>
      <w:r>
        <w:rPr>
          <w:rStyle w:val="ac"/>
        </w:rPr>
        <w:footnoteRef/>
      </w:r>
      <w:r>
        <w:t xml:space="preserve"> </w:t>
      </w:r>
      <w:r>
        <w:rPr>
          <w:rFonts w:hint="eastAsia"/>
        </w:rPr>
        <w:t>贺嘉洁：《协调国机制与东盟对外关系——以东盟协调国应对南海问题为例》，《东南亚研究》，</w:t>
      </w:r>
      <w:r>
        <w:rPr>
          <w:rFonts w:hint="eastAsia"/>
        </w:rPr>
        <w:t>2022</w:t>
      </w:r>
      <w:r>
        <w:rPr>
          <w:rFonts w:hint="eastAsia"/>
        </w:rPr>
        <w:t>年第</w:t>
      </w:r>
      <w:r>
        <w:rPr>
          <w:rFonts w:hint="eastAsia"/>
        </w:rPr>
        <w:t>2</w:t>
      </w:r>
      <w:r>
        <w:rPr>
          <w:rFonts w:hint="eastAsia"/>
        </w:rPr>
        <w:t>期，第</w:t>
      </w:r>
      <w:r>
        <w:rPr>
          <w:rFonts w:hint="eastAsia"/>
        </w:rPr>
        <w:t>42-48</w:t>
      </w:r>
      <w:r>
        <w:rPr>
          <w:rFonts w:hint="eastAsia"/>
        </w:rPr>
        <w:t>页。</w:t>
      </w:r>
    </w:p>
  </w:footnote>
  <w:footnote w:id="53">
    <w:p w14:paraId="1B816DE3" w14:textId="77777777" w:rsidR="0074777A" w:rsidRDefault="00000000">
      <w:pPr>
        <w:pStyle w:val="a7"/>
      </w:pPr>
      <w:r>
        <w:rPr>
          <w:rStyle w:val="ac"/>
        </w:rPr>
        <w:footnoteRef/>
      </w:r>
      <w:r>
        <w:t xml:space="preserve"> </w:t>
      </w:r>
      <w:r>
        <w:rPr>
          <w:rFonts w:hint="eastAsia"/>
        </w:rPr>
        <w:t>贺嘉洁：《协调国机制与东盟对外关系——以东盟协调国应对南海问题为例》，第</w:t>
      </w:r>
      <w:r>
        <w:rPr>
          <w:rFonts w:hint="eastAsia"/>
        </w:rPr>
        <w:t>42-48</w:t>
      </w:r>
      <w:r>
        <w:rPr>
          <w:rFonts w:hint="eastAsia"/>
        </w:rPr>
        <w:t>页。</w:t>
      </w:r>
    </w:p>
  </w:footnote>
  <w:footnote w:id="54">
    <w:p w14:paraId="4F615330" w14:textId="77777777" w:rsidR="0074777A" w:rsidRDefault="00000000">
      <w:pPr>
        <w:pStyle w:val="a7"/>
      </w:pPr>
      <w:r>
        <w:rPr>
          <w:rStyle w:val="ac"/>
        </w:rPr>
        <w:footnoteRef/>
      </w:r>
      <w:r>
        <w:t xml:space="preserve"> </w:t>
      </w:r>
      <w:r>
        <w:rPr>
          <w:rFonts w:hint="eastAsia"/>
        </w:rPr>
        <w:t>周喜梅、梁霞：《泰国高层对南海争端的看法》，《南洋问题研究》，</w:t>
      </w:r>
      <w:r>
        <w:rPr>
          <w:rFonts w:hint="eastAsia"/>
        </w:rPr>
        <w:t>2013</w:t>
      </w:r>
      <w:r>
        <w:rPr>
          <w:rFonts w:hint="eastAsia"/>
        </w:rPr>
        <w:t>年第</w:t>
      </w:r>
      <w:r>
        <w:rPr>
          <w:rFonts w:hint="eastAsia"/>
        </w:rPr>
        <w:t>3</w:t>
      </w:r>
      <w:r>
        <w:rPr>
          <w:rFonts w:hint="eastAsia"/>
        </w:rPr>
        <w:t>期，第</w:t>
      </w:r>
      <w:r>
        <w:rPr>
          <w:rFonts w:hint="eastAsia"/>
        </w:rPr>
        <w:t>92-95</w:t>
      </w:r>
      <w:r>
        <w:rPr>
          <w:rFonts w:hint="eastAsia"/>
        </w:rPr>
        <w:t>页。</w:t>
      </w:r>
    </w:p>
  </w:footnote>
  <w:footnote w:id="55">
    <w:p w14:paraId="63C13B57" w14:textId="77777777" w:rsidR="0074777A" w:rsidRDefault="00000000">
      <w:pPr>
        <w:pStyle w:val="a7"/>
        <w:wordWrap w:val="0"/>
        <w:topLinePunct/>
      </w:pPr>
      <w:r>
        <w:rPr>
          <w:rStyle w:val="ac"/>
        </w:rPr>
        <w:footnoteRef/>
      </w:r>
      <w:r>
        <w:t xml:space="preserve"> </w:t>
      </w:r>
      <w:r>
        <w:rPr>
          <w:rFonts w:hint="eastAsia"/>
        </w:rPr>
        <w:t>Jeremie P. Credo</w:t>
      </w:r>
      <w:r>
        <w:t>, “</w:t>
      </w:r>
      <w:r>
        <w:rPr>
          <w:rFonts w:hint="eastAsia"/>
        </w:rPr>
        <w:t>Myanmar's ASEAN Leadership: Progress on the South China Sea</w:t>
      </w:r>
      <w:r>
        <w:t>”</w:t>
      </w:r>
      <w:r>
        <w:rPr>
          <w:rFonts w:hint="eastAsia"/>
        </w:rPr>
        <w:t>, Sept</w:t>
      </w:r>
      <w:r>
        <w:rPr>
          <w:rFonts w:hint="eastAsia"/>
        </w:rPr>
        <w:t>，</w:t>
      </w:r>
      <w:r>
        <w:rPr>
          <w:rFonts w:hint="eastAsia"/>
        </w:rPr>
        <w:t>2014</w:t>
      </w:r>
      <w:r>
        <w:rPr>
          <w:rFonts w:hint="eastAsia"/>
        </w:rPr>
        <w:t>，</w:t>
      </w:r>
      <w:hyperlink r:id="rId5" w:history="1">
        <w:r>
          <w:rPr>
            <w:rStyle w:val="ab"/>
            <w:rFonts w:hint="eastAsia"/>
            <w:color w:val="000000" w:themeColor="text1"/>
            <w:u w:val="none"/>
          </w:rPr>
          <w:t>https://fsi.gov.ph/myanmars-asean-leadership-progress-on-the-south-china-sea-by-jeremie-credo-issue-7-september-2014/</w:t>
        </w:r>
      </w:hyperlink>
      <w:r>
        <w:rPr>
          <w:rFonts w:hint="eastAsia"/>
          <w:color w:val="000000" w:themeColor="text1"/>
        </w:rPr>
        <w:t>，访问时间：</w:t>
      </w:r>
      <w:r>
        <w:rPr>
          <w:rFonts w:hint="eastAsia"/>
          <w:color w:val="000000" w:themeColor="text1"/>
        </w:rPr>
        <w:t>2022</w:t>
      </w:r>
      <w:r>
        <w:rPr>
          <w:rFonts w:hint="eastAsia"/>
          <w:color w:val="000000" w:themeColor="text1"/>
        </w:rPr>
        <w:t>年</w:t>
      </w:r>
      <w:r>
        <w:rPr>
          <w:rFonts w:hint="eastAsia"/>
          <w:color w:val="000000" w:themeColor="text1"/>
        </w:rPr>
        <w:t>8</w:t>
      </w:r>
      <w:r>
        <w:rPr>
          <w:rFonts w:hint="eastAsia"/>
          <w:color w:val="000000" w:themeColor="text1"/>
        </w:rPr>
        <w:t>月</w:t>
      </w:r>
      <w:r>
        <w:rPr>
          <w:rFonts w:hint="eastAsia"/>
          <w:color w:val="000000" w:themeColor="text1"/>
        </w:rPr>
        <w:t>1</w:t>
      </w:r>
      <w:r>
        <w:rPr>
          <w:rFonts w:hint="eastAsia"/>
          <w:color w:val="000000" w:themeColor="text1"/>
        </w:rPr>
        <w:t>日。</w:t>
      </w:r>
    </w:p>
  </w:footnote>
  <w:footnote w:id="56">
    <w:p w14:paraId="070E6FD2" w14:textId="77777777" w:rsidR="0074777A" w:rsidRDefault="00000000">
      <w:pPr>
        <w:pStyle w:val="a7"/>
        <w:wordWrap w:val="0"/>
        <w:topLinePunct/>
      </w:pPr>
      <w:r>
        <w:rPr>
          <w:rStyle w:val="ac"/>
        </w:rPr>
        <w:footnoteRef/>
      </w:r>
      <w:r>
        <w:rPr>
          <w:rFonts w:hint="eastAsia"/>
        </w:rPr>
        <w:t xml:space="preserve"> </w:t>
      </w:r>
      <w:r>
        <w:rPr>
          <w:rFonts w:hint="eastAsia"/>
        </w:rPr>
        <w:t>新加坡总理办公室：《李显龙总理在中央党校的讲话》，</w:t>
      </w:r>
      <w:r>
        <w:rPr>
          <w:rFonts w:hint="eastAsia"/>
        </w:rPr>
        <w:t xml:space="preserve">2012 </w:t>
      </w:r>
      <w:r>
        <w:rPr>
          <w:rFonts w:hint="eastAsia"/>
        </w:rPr>
        <w:t>年</w:t>
      </w:r>
      <w:r>
        <w:rPr>
          <w:rFonts w:hint="eastAsia"/>
        </w:rPr>
        <w:t>9</w:t>
      </w:r>
      <w:r>
        <w:rPr>
          <w:rFonts w:hint="eastAsia"/>
        </w:rPr>
        <w:t>月</w:t>
      </w:r>
      <w:r>
        <w:rPr>
          <w:rFonts w:hint="eastAsia"/>
        </w:rPr>
        <w:t>6</w:t>
      </w:r>
      <w:r>
        <w:rPr>
          <w:rFonts w:hint="eastAsia"/>
        </w:rPr>
        <w:t>日，</w:t>
      </w:r>
      <w:r>
        <w:rPr>
          <w:rFonts w:hint="eastAsia"/>
        </w:rPr>
        <w:t>https://www.pmo.gov.sg/Newsroom/speech-prime-minister-lee-hsien-loong-central-party-school-english-translation</w:t>
      </w:r>
      <w:r>
        <w:rPr>
          <w:rFonts w:hint="eastAsia"/>
        </w:rPr>
        <w:t>，访问时间：</w:t>
      </w:r>
      <w:r>
        <w:rPr>
          <w:rFonts w:hint="eastAsia"/>
        </w:rPr>
        <w:t>2022</w:t>
      </w:r>
      <w:r>
        <w:rPr>
          <w:rFonts w:hint="eastAsia"/>
        </w:rPr>
        <w:t>年</w:t>
      </w:r>
      <w:r>
        <w:rPr>
          <w:rFonts w:hint="eastAsia"/>
        </w:rPr>
        <w:t>8</w:t>
      </w:r>
      <w:r>
        <w:rPr>
          <w:rFonts w:hint="eastAsia"/>
        </w:rPr>
        <w:t>月</w:t>
      </w:r>
      <w:r>
        <w:rPr>
          <w:rFonts w:hint="eastAsia"/>
        </w:rPr>
        <w:t>1</w:t>
      </w:r>
      <w:r>
        <w:rPr>
          <w:rFonts w:hint="eastAsia"/>
        </w:rPr>
        <w:t>日。</w:t>
      </w:r>
    </w:p>
  </w:footnote>
  <w:footnote w:id="57">
    <w:p w14:paraId="4FE47E64" w14:textId="77777777" w:rsidR="0074777A" w:rsidRDefault="00000000">
      <w:pPr>
        <w:pStyle w:val="a7"/>
      </w:pPr>
      <w:r>
        <w:rPr>
          <w:rStyle w:val="ac"/>
        </w:rPr>
        <w:footnoteRef/>
      </w:r>
      <w:r>
        <w:t xml:space="preserve"> </w:t>
      </w:r>
      <w:r>
        <w:rPr>
          <w:rFonts w:hint="eastAsia"/>
        </w:rPr>
        <w:t>Scott W. Harold</w:t>
      </w:r>
      <w:r>
        <w:t>,</w:t>
      </w:r>
      <w:r>
        <w:rPr>
          <w:rFonts w:hint="eastAsia"/>
        </w:rPr>
        <w:t xml:space="preserve"> </w:t>
      </w:r>
      <w:r>
        <w:rPr>
          <w:rFonts w:hint="eastAsia"/>
          <w:i/>
          <w:iCs/>
        </w:rPr>
        <w:t>The Thickening Web of Asian Security Cooperation:</w:t>
      </w:r>
      <w:r>
        <w:rPr>
          <w:i/>
          <w:iCs/>
        </w:rPr>
        <w:t xml:space="preserve"> </w:t>
      </w:r>
      <w:r>
        <w:rPr>
          <w:rFonts w:hint="eastAsia"/>
          <w:i/>
          <w:iCs/>
        </w:rPr>
        <w:t>Deepening Defense Ties Among U. S. Allies and Partners in the Indo-Pacific</w:t>
      </w:r>
      <w:r>
        <w:rPr>
          <w:i/>
          <w:iCs/>
        </w:rPr>
        <w:t>.</w:t>
      </w:r>
      <w:r>
        <w:t xml:space="preserve"> </w:t>
      </w:r>
      <w:r>
        <w:rPr>
          <w:rFonts w:hint="eastAsia"/>
        </w:rPr>
        <w:t>Santa Monica, Calif.: RAND Corporation, 2019, p.</w:t>
      </w:r>
      <w:r>
        <w:t xml:space="preserve"> </w:t>
      </w:r>
      <w:r>
        <w:rPr>
          <w:rFonts w:hint="eastAsia"/>
        </w:rPr>
        <w:t>247.</w:t>
      </w:r>
    </w:p>
  </w:footnote>
  <w:footnote w:id="58">
    <w:p w14:paraId="0BD19786" w14:textId="77777777" w:rsidR="0074777A" w:rsidRDefault="00000000">
      <w:pPr>
        <w:pStyle w:val="a7"/>
      </w:pPr>
      <w:r>
        <w:rPr>
          <w:rStyle w:val="ac"/>
        </w:rPr>
        <w:footnoteRef/>
      </w:r>
      <w:r>
        <w:t xml:space="preserve"> </w:t>
      </w:r>
      <w:r>
        <w:rPr>
          <w:rFonts w:hint="eastAsia"/>
        </w:rPr>
        <w:t>陈相秒：《菲律宾新政府南海政策将“稳”字当头》，</w:t>
      </w:r>
      <w:r>
        <w:rPr>
          <w:rFonts w:hint="eastAsia"/>
        </w:rPr>
        <w:t>https://brgg.fudan.edu.cn/articleinfo_5013.html</w:t>
      </w:r>
      <w:r>
        <w:rPr>
          <w:rFonts w:hint="eastAsia"/>
        </w:rPr>
        <w:t>，访问时间：</w:t>
      </w:r>
      <w:r>
        <w:rPr>
          <w:rFonts w:hint="eastAsia"/>
        </w:rPr>
        <w:t>2022</w:t>
      </w:r>
      <w:r>
        <w:rPr>
          <w:rFonts w:hint="eastAsia"/>
        </w:rPr>
        <w:t>年</w:t>
      </w:r>
      <w:r>
        <w:rPr>
          <w:rFonts w:hint="eastAsia"/>
        </w:rPr>
        <w:t>8</w:t>
      </w:r>
      <w:r>
        <w:rPr>
          <w:rFonts w:hint="eastAsia"/>
        </w:rPr>
        <w:t>月</w:t>
      </w:r>
      <w:r>
        <w:rPr>
          <w:rFonts w:hint="eastAsia"/>
        </w:rPr>
        <w:t>1</w:t>
      </w:r>
      <w:r>
        <w:rPr>
          <w:rFonts w:hint="eastAsia"/>
        </w:rPr>
        <w:t>日。</w:t>
      </w:r>
    </w:p>
  </w:footnote>
  <w:footnote w:id="59">
    <w:p w14:paraId="02AEB751" w14:textId="77777777" w:rsidR="0074777A" w:rsidRDefault="00000000">
      <w:pPr>
        <w:pStyle w:val="a7"/>
      </w:pPr>
      <w:r>
        <w:rPr>
          <w:rStyle w:val="ac"/>
        </w:rPr>
        <w:footnoteRef/>
      </w:r>
      <w:r>
        <w:rPr>
          <w:rFonts w:hint="eastAsia"/>
        </w:rPr>
        <w:t xml:space="preserve"> </w:t>
      </w:r>
      <w:r>
        <w:rPr>
          <w:rFonts w:hint="eastAsia"/>
        </w:rPr>
        <w:t>冯梁：《南海战略形势</w:t>
      </w:r>
      <w:r>
        <w:rPr>
          <w:rFonts w:hint="eastAsia"/>
        </w:rPr>
        <w:t xml:space="preserve">: </w:t>
      </w:r>
      <w:r>
        <w:rPr>
          <w:rFonts w:hint="eastAsia"/>
        </w:rPr>
        <w:t>历史脉络与未来趋向》，《人民论坛·学术前沿》，</w:t>
      </w:r>
      <w:r>
        <w:rPr>
          <w:rFonts w:hint="eastAsia"/>
        </w:rPr>
        <w:t>2021</w:t>
      </w:r>
      <w:r>
        <w:rPr>
          <w:rFonts w:hint="eastAsia"/>
        </w:rPr>
        <w:t>年第</w:t>
      </w:r>
      <w:r>
        <w:rPr>
          <w:rFonts w:hint="eastAsia"/>
        </w:rPr>
        <w:t>3</w:t>
      </w:r>
      <w:r>
        <w:rPr>
          <w:rFonts w:hint="eastAsia"/>
        </w:rPr>
        <w:t>期，第</w:t>
      </w:r>
      <w:r>
        <w:rPr>
          <w:rFonts w:hint="eastAsia"/>
        </w:rPr>
        <w:t>64</w:t>
      </w:r>
      <w:r>
        <w:rPr>
          <w:rFonts w:hint="eastAsia"/>
        </w:rPr>
        <w:t>页。</w:t>
      </w:r>
    </w:p>
  </w:footnote>
  <w:footnote w:id="60">
    <w:p w14:paraId="03BB446B" w14:textId="77777777" w:rsidR="0074777A" w:rsidRDefault="00000000">
      <w:pPr>
        <w:pStyle w:val="a7"/>
      </w:pPr>
      <w:r>
        <w:rPr>
          <w:rStyle w:val="ac"/>
        </w:rPr>
        <w:footnoteRef/>
      </w:r>
      <w:r>
        <w:t xml:space="preserve"> </w:t>
      </w:r>
      <w:r>
        <w:rPr>
          <w:rFonts w:hint="eastAsia"/>
        </w:rPr>
        <w:t>武传兵、陈彬：《柏威夏寺成功申遗引发柬泰领土争端再度升温》，《当代世界》，</w:t>
      </w:r>
      <w:r>
        <w:t>2008</w:t>
      </w:r>
      <w:r>
        <w:rPr>
          <w:rFonts w:hint="eastAsia"/>
        </w:rPr>
        <w:t>年第</w:t>
      </w:r>
      <w:r>
        <w:t>9</w:t>
      </w:r>
      <w:r>
        <w:rPr>
          <w:rFonts w:hint="eastAsia"/>
        </w:rPr>
        <w:t>期，第</w:t>
      </w:r>
      <w:r>
        <w:t>26-27</w:t>
      </w:r>
      <w:r>
        <w:rPr>
          <w:rFonts w:hint="eastAsia"/>
        </w:rPr>
        <w:t>页。</w:t>
      </w:r>
    </w:p>
  </w:footnote>
  <w:footnote w:id="61">
    <w:p w14:paraId="423C73DF" w14:textId="77777777" w:rsidR="0074777A" w:rsidRDefault="00000000">
      <w:pPr>
        <w:pStyle w:val="a7"/>
      </w:pPr>
      <w:r>
        <w:rPr>
          <w:rStyle w:val="ac"/>
        </w:rPr>
        <w:footnoteRef/>
      </w:r>
      <w:r>
        <w:t xml:space="preserve"> </w:t>
      </w:r>
      <w:r>
        <w:rPr>
          <w:rFonts w:hint="eastAsia"/>
        </w:rPr>
        <w:t>邵建平：《柬泰柏威夏寺及其附近领土争端透析》，《学术探索》，</w:t>
      </w:r>
      <w:r>
        <w:t>2009</w:t>
      </w:r>
      <w:r>
        <w:rPr>
          <w:rFonts w:hint="eastAsia"/>
        </w:rPr>
        <w:t>年第</w:t>
      </w:r>
      <w:r>
        <w:t>4</w:t>
      </w:r>
      <w:r>
        <w:rPr>
          <w:rFonts w:hint="eastAsia"/>
        </w:rPr>
        <w:t>期，第</w:t>
      </w:r>
      <w:r>
        <w:t>49-54</w:t>
      </w:r>
      <w:r>
        <w:rPr>
          <w:rFonts w:hint="eastAsia"/>
        </w:rPr>
        <w:t>页。</w:t>
      </w:r>
    </w:p>
  </w:footnote>
  <w:footnote w:id="62">
    <w:p w14:paraId="243608ED" w14:textId="77777777" w:rsidR="0074777A" w:rsidRDefault="00000000">
      <w:pPr>
        <w:pStyle w:val="a7"/>
      </w:pPr>
      <w:r>
        <w:rPr>
          <w:rStyle w:val="ac"/>
        </w:rPr>
        <w:footnoteRef/>
      </w:r>
      <w:r>
        <w:t xml:space="preserve"> </w:t>
      </w:r>
      <w:r>
        <w:rPr>
          <w:rFonts w:hint="eastAsia"/>
        </w:rPr>
        <w:t>王传军、付志刚：《东盟峰会调停泰柬冲突》，《光明日报》，</w:t>
      </w:r>
      <w:r>
        <w:t>2011</w:t>
      </w:r>
      <w:r>
        <w:rPr>
          <w:rFonts w:hint="eastAsia"/>
        </w:rPr>
        <w:t>年</w:t>
      </w:r>
      <w:r>
        <w:t>5</w:t>
      </w:r>
      <w:r>
        <w:rPr>
          <w:rFonts w:hint="eastAsia"/>
        </w:rPr>
        <w:t>月</w:t>
      </w:r>
      <w:r>
        <w:t>9</w:t>
      </w:r>
      <w:r>
        <w:rPr>
          <w:rFonts w:hint="eastAsia"/>
        </w:rPr>
        <w:t>日，第</w:t>
      </w:r>
      <w:r>
        <w:t>8</w:t>
      </w:r>
      <w:r>
        <w:rPr>
          <w:rFonts w:hint="eastAsia"/>
        </w:rPr>
        <w:t>版。</w:t>
      </w:r>
    </w:p>
  </w:footnote>
  <w:footnote w:id="63">
    <w:p w14:paraId="480132E8" w14:textId="77777777" w:rsidR="0074777A" w:rsidRDefault="00000000">
      <w:pPr>
        <w:pStyle w:val="a7"/>
      </w:pPr>
      <w:r>
        <w:rPr>
          <w:rStyle w:val="ac"/>
        </w:rPr>
        <w:footnoteRef/>
      </w:r>
      <w:r>
        <w:t xml:space="preserve"> </w:t>
      </w:r>
      <w:r>
        <w:rPr>
          <w:rFonts w:hint="eastAsia"/>
        </w:rPr>
        <w:t>商务部国际贸易经济合作研究院：</w:t>
      </w:r>
      <w:r>
        <w:rPr>
          <w:rFonts w:hint="eastAsia"/>
        </w:rPr>
        <w:t>25</w:t>
      </w:r>
      <w:r>
        <w:rPr>
          <w:rFonts w:hint="eastAsia"/>
        </w:rPr>
        <w:t>对外投资合作国别（地区）指南东盟（</w:t>
      </w:r>
      <w:r>
        <w:rPr>
          <w:rFonts w:hint="eastAsia"/>
        </w:rPr>
        <w:t>2017</w:t>
      </w:r>
      <w:r>
        <w:rPr>
          <w:rFonts w:hint="eastAsia"/>
        </w:rPr>
        <w:t>年版），第</w:t>
      </w:r>
      <w:r>
        <w:rPr>
          <w:rFonts w:hint="eastAsia"/>
        </w:rPr>
        <w:t>37</w:t>
      </w:r>
      <w:r>
        <w:rPr>
          <w:rFonts w:hint="eastAsia"/>
        </w:rPr>
        <w:t>页。</w:t>
      </w:r>
      <w:r>
        <w:rPr>
          <w:rFonts w:hint="eastAsia"/>
        </w:rPr>
        <w:t xml:space="preserve"> </w:t>
      </w:r>
    </w:p>
  </w:footnote>
  <w:footnote w:id="64">
    <w:p w14:paraId="710ABAB5" w14:textId="77777777" w:rsidR="0074777A" w:rsidRDefault="00000000">
      <w:pPr>
        <w:pStyle w:val="a7"/>
        <w:rPr>
          <w:rFonts w:eastAsiaTheme="minorEastAsia"/>
        </w:rPr>
      </w:pPr>
      <w:r>
        <w:rPr>
          <w:rStyle w:val="ac"/>
        </w:rPr>
        <w:footnoteRef/>
      </w:r>
      <w:r>
        <w:t xml:space="preserve"> </w:t>
      </w:r>
      <w:r>
        <w:rPr>
          <w:rFonts w:hint="eastAsia"/>
        </w:rPr>
        <w:t>同上，第</w:t>
      </w:r>
      <w:r>
        <w:rPr>
          <w:rFonts w:hint="eastAsia"/>
        </w:rPr>
        <w:t>2</w:t>
      </w:r>
      <w:r>
        <w:t>7</w:t>
      </w:r>
      <w:r>
        <w:rPr>
          <w:rFonts w:hint="eastAsia"/>
        </w:rPr>
        <w:t>页。</w:t>
      </w:r>
    </w:p>
  </w:footnote>
  <w:footnote w:id="65">
    <w:p w14:paraId="43A99615" w14:textId="77777777" w:rsidR="0074777A" w:rsidRDefault="00000000">
      <w:pPr>
        <w:pStyle w:val="a7"/>
      </w:pPr>
      <w:r>
        <w:rPr>
          <w:rStyle w:val="ac"/>
        </w:rPr>
        <w:footnoteRef/>
      </w:r>
      <w:r>
        <w:t xml:space="preserve"> </w:t>
      </w:r>
      <w:r>
        <w:rPr>
          <w:rFonts w:hint="eastAsia"/>
        </w:rPr>
        <w:t>参见商务部国际贸易经济合作研究院主编：《</w:t>
      </w:r>
      <w:r>
        <w:rPr>
          <w:rFonts w:hint="eastAsia"/>
        </w:rPr>
        <w:t>2</w:t>
      </w:r>
      <w:r>
        <w:t>5</w:t>
      </w:r>
      <w:r>
        <w:rPr>
          <w:rFonts w:hint="eastAsia"/>
        </w:rPr>
        <w:t>对外投资合作国别（地区）指南东盟（</w:t>
      </w:r>
      <w:r>
        <w:rPr>
          <w:rFonts w:hint="eastAsia"/>
        </w:rPr>
        <w:t>2</w:t>
      </w:r>
      <w:r>
        <w:t>017</w:t>
      </w:r>
      <w:r>
        <w:rPr>
          <w:rFonts w:hint="eastAsia"/>
        </w:rPr>
        <w:t>年版）》。</w:t>
      </w:r>
    </w:p>
  </w:footnote>
  <w:footnote w:id="66">
    <w:p w14:paraId="5BEF85DC" w14:textId="77777777" w:rsidR="0074777A" w:rsidRDefault="00000000">
      <w:pPr>
        <w:pStyle w:val="a7"/>
      </w:pPr>
      <w:r>
        <w:rPr>
          <w:rStyle w:val="ac"/>
        </w:rPr>
        <w:footnoteRef/>
      </w:r>
      <w:r>
        <w:t xml:space="preserve"> https://tradingeconomics.com/, </w:t>
      </w:r>
      <w:r>
        <w:rPr>
          <w:rFonts w:hint="eastAsia"/>
        </w:rPr>
        <w:t>访问时间：</w:t>
      </w:r>
      <w:r>
        <w:rPr>
          <w:rFonts w:hint="eastAsia"/>
        </w:rPr>
        <w:t>2</w:t>
      </w:r>
      <w:r>
        <w:t>022</w:t>
      </w:r>
      <w:r>
        <w:rPr>
          <w:rFonts w:hint="eastAsia"/>
        </w:rPr>
        <w:t>年</w:t>
      </w:r>
      <w:r>
        <w:rPr>
          <w:rFonts w:hint="eastAsia"/>
        </w:rPr>
        <w:t>1</w:t>
      </w:r>
      <w:r>
        <w:t>2</w:t>
      </w:r>
      <w:r>
        <w:rPr>
          <w:rFonts w:hint="eastAsia"/>
        </w:rPr>
        <w:t>月</w:t>
      </w:r>
      <w:r>
        <w:rPr>
          <w:rFonts w:hint="eastAsia"/>
        </w:rPr>
        <w:t>2</w:t>
      </w:r>
      <w:r>
        <w:rPr>
          <w:rFonts w:hint="eastAsia"/>
        </w:rPr>
        <w:t>日。</w:t>
      </w:r>
    </w:p>
  </w:footnote>
  <w:footnote w:id="67">
    <w:p w14:paraId="0EEF27C9" w14:textId="77777777" w:rsidR="0074777A" w:rsidRDefault="00000000">
      <w:pPr>
        <w:pStyle w:val="a7"/>
      </w:pPr>
      <w:r>
        <w:rPr>
          <w:rStyle w:val="ac"/>
        </w:rPr>
        <w:footnoteRef/>
      </w:r>
      <w:r>
        <w:t xml:space="preserve"> https://tradingeconomics.com/, </w:t>
      </w:r>
      <w:r>
        <w:rPr>
          <w:rFonts w:hint="eastAsia"/>
        </w:rPr>
        <w:t>访问时间：</w:t>
      </w:r>
      <w:r>
        <w:rPr>
          <w:rFonts w:hint="eastAsia"/>
        </w:rPr>
        <w:t>2</w:t>
      </w:r>
      <w:r>
        <w:t>022</w:t>
      </w:r>
      <w:r>
        <w:rPr>
          <w:rFonts w:hint="eastAsia"/>
        </w:rPr>
        <w:t>年</w:t>
      </w:r>
      <w:r>
        <w:rPr>
          <w:rFonts w:hint="eastAsia"/>
        </w:rPr>
        <w:t>1</w:t>
      </w:r>
      <w:r>
        <w:t>2</w:t>
      </w:r>
      <w:r>
        <w:rPr>
          <w:rFonts w:hint="eastAsia"/>
        </w:rPr>
        <w:t>月</w:t>
      </w:r>
      <w:r>
        <w:rPr>
          <w:rFonts w:hint="eastAsia"/>
        </w:rPr>
        <w:t>2</w:t>
      </w:r>
      <w:r>
        <w:rPr>
          <w:rFonts w:hint="eastAsia"/>
        </w:rPr>
        <w:t>日。</w:t>
      </w:r>
    </w:p>
    <w:p w14:paraId="07D5FBDA" w14:textId="77777777" w:rsidR="0074777A" w:rsidRDefault="0074777A">
      <w:pPr>
        <w:pStyle w:val="a7"/>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B3F0E" w14:textId="77777777" w:rsidR="0074777A" w:rsidRDefault="0074777A">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93FEF" w14:textId="77777777" w:rsidR="0074777A" w:rsidRDefault="0074777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55AFDD"/>
    <w:multiLevelType w:val="singleLevel"/>
    <w:tmpl w:val="A055AFDD"/>
    <w:lvl w:ilvl="0">
      <w:start w:val="2"/>
      <w:numFmt w:val="chineseCounting"/>
      <w:suff w:val="nothing"/>
      <w:lvlText w:val="第%1，"/>
      <w:lvlJc w:val="left"/>
      <w:rPr>
        <w:rFonts w:hint="eastAsia"/>
      </w:rPr>
    </w:lvl>
  </w:abstractNum>
  <w:abstractNum w:abstractNumId="1" w15:restartNumberingAfterBreak="0">
    <w:nsid w:val="624368D7"/>
    <w:multiLevelType w:val="hybridMultilevel"/>
    <w:tmpl w:val="AF0E1B0A"/>
    <w:lvl w:ilvl="0" w:tplc="6178930C">
      <w:start w:val="1"/>
      <w:numFmt w:val="japaneseCounting"/>
      <w:lvlText w:val="（%1）"/>
      <w:lvlJc w:val="left"/>
      <w:pPr>
        <w:ind w:left="740" w:hanging="7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2EE7D44"/>
    <w:multiLevelType w:val="hybridMultilevel"/>
    <w:tmpl w:val="E6283940"/>
    <w:lvl w:ilvl="0" w:tplc="F266C84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7018040">
    <w:abstractNumId w:val="0"/>
  </w:num>
  <w:num w:numId="2" w16cid:durableId="1301807336">
    <w:abstractNumId w:val="2"/>
  </w:num>
  <w:num w:numId="3" w16cid:durableId="54074748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uMeng">
    <w15:presenceInfo w15:providerId="None" w15:userId="ZhuM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bordersDoNotSurroundHeader/>
  <w:bordersDoNotSurroundFooter/>
  <w:trackRevisions/>
  <w:defaultTabStop w:val="420"/>
  <w:drawingGridVerticalSpacing w:val="156"/>
  <w:displayHorizontalDrawingGridEvery w:val="0"/>
  <w:displayVerticalDrawingGridEvery w:val="2"/>
  <w:characterSpacingControl w:val="compressPunctuation"/>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Q0N2E1ZWVlNDUzMmVmY2E0MzFhMDY3MzU5OTcwMTQifQ=="/>
  </w:docVars>
  <w:rsids>
    <w:rsidRoot w:val="00E979A8"/>
    <w:rsid w:val="00001724"/>
    <w:rsid w:val="000020CF"/>
    <w:rsid w:val="0000479C"/>
    <w:rsid w:val="00004FF4"/>
    <w:rsid w:val="0000605C"/>
    <w:rsid w:val="000123FB"/>
    <w:rsid w:val="00012A17"/>
    <w:rsid w:val="0001436B"/>
    <w:rsid w:val="000162E2"/>
    <w:rsid w:val="00016E75"/>
    <w:rsid w:val="000224B3"/>
    <w:rsid w:val="00025CB2"/>
    <w:rsid w:val="00025FFA"/>
    <w:rsid w:val="000269E3"/>
    <w:rsid w:val="00027D34"/>
    <w:rsid w:val="000306C2"/>
    <w:rsid w:val="00033174"/>
    <w:rsid w:val="00034EA1"/>
    <w:rsid w:val="00035005"/>
    <w:rsid w:val="00036BF2"/>
    <w:rsid w:val="00041C9B"/>
    <w:rsid w:val="00042318"/>
    <w:rsid w:val="00042ADC"/>
    <w:rsid w:val="00043283"/>
    <w:rsid w:val="00045DC3"/>
    <w:rsid w:val="00053959"/>
    <w:rsid w:val="00055FFD"/>
    <w:rsid w:val="000573FB"/>
    <w:rsid w:val="00057AED"/>
    <w:rsid w:val="00057E12"/>
    <w:rsid w:val="00062276"/>
    <w:rsid w:val="00062673"/>
    <w:rsid w:val="00062BAC"/>
    <w:rsid w:val="00062DA8"/>
    <w:rsid w:val="00062DD0"/>
    <w:rsid w:val="00064263"/>
    <w:rsid w:val="0006538B"/>
    <w:rsid w:val="00065831"/>
    <w:rsid w:val="00070A71"/>
    <w:rsid w:val="00071923"/>
    <w:rsid w:val="0007774D"/>
    <w:rsid w:val="00077DDC"/>
    <w:rsid w:val="00086B69"/>
    <w:rsid w:val="00086BDF"/>
    <w:rsid w:val="00091598"/>
    <w:rsid w:val="00095E33"/>
    <w:rsid w:val="00096C8B"/>
    <w:rsid w:val="00096E7F"/>
    <w:rsid w:val="000A1672"/>
    <w:rsid w:val="000A24C4"/>
    <w:rsid w:val="000A3118"/>
    <w:rsid w:val="000A5047"/>
    <w:rsid w:val="000A513A"/>
    <w:rsid w:val="000B1451"/>
    <w:rsid w:val="000B176B"/>
    <w:rsid w:val="000B2340"/>
    <w:rsid w:val="000B2AC1"/>
    <w:rsid w:val="000B566D"/>
    <w:rsid w:val="000B63CA"/>
    <w:rsid w:val="000B6B87"/>
    <w:rsid w:val="000B6DF1"/>
    <w:rsid w:val="000C041E"/>
    <w:rsid w:val="000C07FA"/>
    <w:rsid w:val="000C2DD4"/>
    <w:rsid w:val="000C35A8"/>
    <w:rsid w:val="000C580A"/>
    <w:rsid w:val="000C6C27"/>
    <w:rsid w:val="000D07A6"/>
    <w:rsid w:val="000D0B7D"/>
    <w:rsid w:val="000D1D9C"/>
    <w:rsid w:val="000D5A77"/>
    <w:rsid w:val="000D651E"/>
    <w:rsid w:val="000D7EF4"/>
    <w:rsid w:val="000E2BFB"/>
    <w:rsid w:val="000E5C5C"/>
    <w:rsid w:val="000E6D92"/>
    <w:rsid w:val="000E7F3E"/>
    <w:rsid w:val="000F10F5"/>
    <w:rsid w:val="000F28E6"/>
    <w:rsid w:val="000F2AF8"/>
    <w:rsid w:val="000F3545"/>
    <w:rsid w:val="000F56FB"/>
    <w:rsid w:val="000F62B9"/>
    <w:rsid w:val="000F7764"/>
    <w:rsid w:val="0010080A"/>
    <w:rsid w:val="00105F0F"/>
    <w:rsid w:val="001064EA"/>
    <w:rsid w:val="001114E5"/>
    <w:rsid w:val="00111D14"/>
    <w:rsid w:val="00113BAF"/>
    <w:rsid w:val="0011619C"/>
    <w:rsid w:val="001215D5"/>
    <w:rsid w:val="0012279D"/>
    <w:rsid w:val="00126D6A"/>
    <w:rsid w:val="001270DD"/>
    <w:rsid w:val="0013017A"/>
    <w:rsid w:val="001306BF"/>
    <w:rsid w:val="00130821"/>
    <w:rsid w:val="00131086"/>
    <w:rsid w:val="00131E82"/>
    <w:rsid w:val="0013231C"/>
    <w:rsid w:val="001357E7"/>
    <w:rsid w:val="001366C0"/>
    <w:rsid w:val="00141732"/>
    <w:rsid w:val="001421F6"/>
    <w:rsid w:val="0014232A"/>
    <w:rsid w:val="00142E77"/>
    <w:rsid w:val="00144122"/>
    <w:rsid w:val="00147B18"/>
    <w:rsid w:val="00150DD7"/>
    <w:rsid w:val="00151ECB"/>
    <w:rsid w:val="00154109"/>
    <w:rsid w:val="001561DC"/>
    <w:rsid w:val="001611AA"/>
    <w:rsid w:val="00163025"/>
    <w:rsid w:val="001654E7"/>
    <w:rsid w:val="00171CDE"/>
    <w:rsid w:val="001731E4"/>
    <w:rsid w:val="00174349"/>
    <w:rsid w:val="00174C02"/>
    <w:rsid w:val="00175966"/>
    <w:rsid w:val="00185B9B"/>
    <w:rsid w:val="00185F4F"/>
    <w:rsid w:val="00186434"/>
    <w:rsid w:val="0018651B"/>
    <w:rsid w:val="00186F46"/>
    <w:rsid w:val="0018704C"/>
    <w:rsid w:val="00191DA6"/>
    <w:rsid w:val="00196C9E"/>
    <w:rsid w:val="00197BDC"/>
    <w:rsid w:val="001A39B3"/>
    <w:rsid w:val="001A4374"/>
    <w:rsid w:val="001A5897"/>
    <w:rsid w:val="001B1DBB"/>
    <w:rsid w:val="001B2790"/>
    <w:rsid w:val="001B2F52"/>
    <w:rsid w:val="001B3DF5"/>
    <w:rsid w:val="001B4D29"/>
    <w:rsid w:val="001B4F3E"/>
    <w:rsid w:val="001B6927"/>
    <w:rsid w:val="001C0ABB"/>
    <w:rsid w:val="001C3525"/>
    <w:rsid w:val="001C391C"/>
    <w:rsid w:val="001C3F03"/>
    <w:rsid w:val="001C47C3"/>
    <w:rsid w:val="001C5D14"/>
    <w:rsid w:val="001D054A"/>
    <w:rsid w:val="001D138D"/>
    <w:rsid w:val="001D4C69"/>
    <w:rsid w:val="001D5636"/>
    <w:rsid w:val="001D6F4C"/>
    <w:rsid w:val="001E07A1"/>
    <w:rsid w:val="001E1FEF"/>
    <w:rsid w:val="001E3FB2"/>
    <w:rsid w:val="001E44B2"/>
    <w:rsid w:val="001E4FBC"/>
    <w:rsid w:val="001E58B8"/>
    <w:rsid w:val="001E59AE"/>
    <w:rsid w:val="001E7FFD"/>
    <w:rsid w:val="001F1BBA"/>
    <w:rsid w:val="001F1E36"/>
    <w:rsid w:val="001F265B"/>
    <w:rsid w:val="001F3515"/>
    <w:rsid w:val="001F461C"/>
    <w:rsid w:val="001F46EC"/>
    <w:rsid w:val="001F490E"/>
    <w:rsid w:val="001F51D8"/>
    <w:rsid w:val="001F55EE"/>
    <w:rsid w:val="001F5DA8"/>
    <w:rsid w:val="002034D6"/>
    <w:rsid w:val="00204406"/>
    <w:rsid w:val="0021314E"/>
    <w:rsid w:val="00214AE7"/>
    <w:rsid w:val="00215744"/>
    <w:rsid w:val="00216FBE"/>
    <w:rsid w:val="00221EBE"/>
    <w:rsid w:val="00222652"/>
    <w:rsid w:val="00222E8C"/>
    <w:rsid w:val="002267B2"/>
    <w:rsid w:val="00226FCB"/>
    <w:rsid w:val="002304E2"/>
    <w:rsid w:val="002310AB"/>
    <w:rsid w:val="0023194D"/>
    <w:rsid w:val="00231AF1"/>
    <w:rsid w:val="00232A3E"/>
    <w:rsid w:val="00233B04"/>
    <w:rsid w:val="00236C69"/>
    <w:rsid w:val="00237CB1"/>
    <w:rsid w:val="00240ECB"/>
    <w:rsid w:val="002410E8"/>
    <w:rsid w:val="00241608"/>
    <w:rsid w:val="00244CD7"/>
    <w:rsid w:val="00247FD1"/>
    <w:rsid w:val="00250CC5"/>
    <w:rsid w:val="002567D3"/>
    <w:rsid w:val="00256FC8"/>
    <w:rsid w:val="002618F5"/>
    <w:rsid w:val="002620A0"/>
    <w:rsid w:val="00264972"/>
    <w:rsid w:val="002661BC"/>
    <w:rsid w:val="0027029C"/>
    <w:rsid w:val="00270DC5"/>
    <w:rsid w:val="00272266"/>
    <w:rsid w:val="0027250B"/>
    <w:rsid w:val="00274F72"/>
    <w:rsid w:val="00275196"/>
    <w:rsid w:val="002752D2"/>
    <w:rsid w:val="00276628"/>
    <w:rsid w:val="00276AC3"/>
    <w:rsid w:val="00280A20"/>
    <w:rsid w:val="0028390C"/>
    <w:rsid w:val="00283EBD"/>
    <w:rsid w:val="00285136"/>
    <w:rsid w:val="002856B1"/>
    <w:rsid w:val="002972DA"/>
    <w:rsid w:val="002A0A83"/>
    <w:rsid w:val="002A1623"/>
    <w:rsid w:val="002A2882"/>
    <w:rsid w:val="002A4091"/>
    <w:rsid w:val="002A62ED"/>
    <w:rsid w:val="002B0CD8"/>
    <w:rsid w:val="002B11C3"/>
    <w:rsid w:val="002B1ACF"/>
    <w:rsid w:val="002B2894"/>
    <w:rsid w:val="002B33BA"/>
    <w:rsid w:val="002B33EA"/>
    <w:rsid w:val="002B3556"/>
    <w:rsid w:val="002B3BCB"/>
    <w:rsid w:val="002B50F7"/>
    <w:rsid w:val="002B69C2"/>
    <w:rsid w:val="002C14CA"/>
    <w:rsid w:val="002C452D"/>
    <w:rsid w:val="002C5E75"/>
    <w:rsid w:val="002C695E"/>
    <w:rsid w:val="002C75B4"/>
    <w:rsid w:val="002D0CB6"/>
    <w:rsid w:val="002D0E1F"/>
    <w:rsid w:val="002D2B6C"/>
    <w:rsid w:val="002D794E"/>
    <w:rsid w:val="002E1EF3"/>
    <w:rsid w:val="002E3BE2"/>
    <w:rsid w:val="002F0CF4"/>
    <w:rsid w:val="002F1506"/>
    <w:rsid w:val="002F1710"/>
    <w:rsid w:val="002F2708"/>
    <w:rsid w:val="002F5124"/>
    <w:rsid w:val="002F5616"/>
    <w:rsid w:val="002F7716"/>
    <w:rsid w:val="002F7DAC"/>
    <w:rsid w:val="003024FF"/>
    <w:rsid w:val="00304DF6"/>
    <w:rsid w:val="00305A1A"/>
    <w:rsid w:val="003061DC"/>
    <w:rsid w:val="003067EB"/>
    <w:rsid w:val="00311BBC"/>
    <w:rsid w:val="0031425C"/>
    <w:rsid w:val="003200AD"/>
    <w:rsid w:val="003213B6"/>
    <w:rsid w:val="003235D6"/>
    <w:rsid w:val="00326906"/>
    <w:rsid w:val="00326C1A"/>
    <w:rsid w:val="003303D0"/>
    <w:rsid w:val="0033103F"/>
    <w:rsid w:val="00333D6E"/>
    <w:rsid w:val="00334BF1"/>
    <w:rsid w:val="00335AC9"/>
    <w:rsid w:val="00336CFC"/>
    <w:rsid w:val="00337D57"/>
    <w:rsid w:val="0034243C"/>
    <w:rsid w:val="00343822"/>
    <w:rsid w:val="00346EAB"/>
    <w:rsid w:val="0035068E"/>
    <w:rsid w:val="00352E59"/>
    <w:rsid w:val="00353689"/>
    <w:rsid w:val="003537A6"/>
    <w:rsid w:val="00354391"/>
    <w:rsid w:val="0035442A"/>
    <w:rsid w:val="00354651"/>
    <w:rsid w:val="00354E32"/>
    <w:rsid w:val="003579CE"/>
    <w:rsid w:val="003616BF"/>
    <w:rsid w:val="00362755"/>
    <w:rsid w:val="00364690"/>
    <w:rsid w:val="00366420"/>
    <w:rsid w:val="003668AE"/>
    <w:rsid w:val="00370A34"/>
    <w:rsid w:val="00370C6F"/>
    <w:rsid w:val="003710A1"/>
    <w:rsid w:val="0037500E"/>
    <w:rsid w:val="00376B2F"/>
    <w:rsid w:val="00376F3B"/>
    <w:rsid w:val="003806AC"/>
    <w:rsid w:val="003813EC"/>
    <w:rsid w:val="0038264A"/>
    <w:rsid w:val="003834C7"/>
    <w:rsid w:val="003834CB"/>
    <w:rsid w:val="00383E67"/>
    <w:rsid w:val="00384338"/>
    <w:rsid w:val="003867A1"/>
    <w:rsid w:val="00387DB1"/>
    <w:rsid w:val="003901CF"/>
    <w:rsid w:val="003915B3"/>
    <w:rsid w:val="00391A8B"/>
    <w:rsid w:val="00394E8A"/>
    <w:rsid w:val="003A1046"/>
    <w:rsid w:val="003A24F3"/>
    <w:rsid w:val="003A2CE5"/>
    <w:rsid w:val="003A3C33"/>
    <w:rsid w:val="003A410C"/>
    <w:rsid w:val="003A6342"/>
    <w:rsid w:val="003A7A8E"/>
    <w:rsid w:val="003A7CAB"/>
    <w:rsid w:val="003B214E"/>
    <w:rsid w:val="003B2777"/>
    <w:rsid w:val="003B3324"/>
    <w:rsid w:val="003C02DD"/>
    <w:rsid w:val="003C4524"/>
    <w:rsid w:val="003C49E9"/>
    <w:rsid w:val="003C4C35"/>
    <w:rsid w:val="003C69BC"/>
    <w:rsid w:val="003C730D"/>
    <w:rsid w:val="003D0FE2"/>
    <w:rsid w:val="003D1B16"/>
    <w:rsid w:val="003D7340"/>
    <w:rsid w:val="003E1E25"/>
    <w:rsid w:val="003E42F3"/>
    <w:rsid w:val="003E5098"/>
    <w:rsid w:val="003E657D"/>
    <w:rsid w:val="003E6888"/>
    <w:rsid w:val="003F00FA"/>
    <w:rsid w:val="003F2790"/>
    <w:rsid w:val="003F2B59"/>
    <w:rsid w:val="003F5312"/>
    <w:rsid w:val="003F7AEF"/>
    <w:rsid w:val="00400DDA"/>
    <w:rsid w:val="004017EC"/>
    <w:rsid w:val="00401B70"/>
    <w:rsid w:val="00401EBF"/>
    <w:rsid w:val="0040287C"/>
    <w:rsid w:val="0040724E"/>
    <w:rsid w:val="00407FCC"/>
    <w:rsid w:val="004119AA"/>
    <w:rsid w:val="00411A2A"/>
    <w:rsid w:val="004123B8"/>
    <w:rsid w:val="00412DD6"/>
    <w:rsid w:val="00414348"/>
    <w:rsid w:val="00421154"/>
    <w:rsid w:val="00422FDF"/>
    <w:rsid w:val="0042584D"/>
    <w:rsid w:val="00427EED"/>
    <w:rsid w:val="00430822"/>
    <w:rsid w:val="00430FA7"/>
    <w:rsid w:val="0043107E"/>
    <w:rsid w:val="00432B20"/>
    <w:rsid w:val="00435B06"/>
    <w:rsid w:val="00436FF3"/>
    <w:rsid w:val="00443E38"/>
    <w:rsid w:val="0044444D"/>
    <w:rsid w:val="00445B55"/>
    <w:rsid w:val="0045095A"/>
    <w:rsid w:val="0045351E"/>
    <w:rsid w:val="0045387E"/>
    <w:rsid w:val="0045626A"/>
    <w:rsid w:val="00457716"/>
    <w:rsid w:val="00457ABF"/>
    <w:rsid w:val="004605EE"/>
    <w:rsid w:val="004619AF"/>
    <w:rsid w:val="00463417"/>
    <w:rsid w:val="00464C7F"/>
    <w:rsid w:val="00466ADA"/>
    <w:rsid w:val="00471850"/>
    <w:rsid w:val="00471AF4"/>
    <w:rsid w:val="00471D59"/>
    <w:rsid w:val="00473330"/>
    <w:rsid w:val="00473A3B"/>
    <w:rsid w:val="00474BFC"/>
    <w:rsid w:val="00480255"/>
    <w:rsid w:val="00481384"/>
    <w:rsid w:val="004822D8"/>
    <w:rsid w:val="00482C3E"/>
    <w:rsid w:val="00483FC5"/>
    <w:rsid w:val="0048694C"/>
    <w:rsid w:val="00486C49"/>
    <w:rsid w:val="00490391"/>
    <w:rsid w:val="00490A20"/>
    <w:rsid w:val="00490FF8"/>
    <w:rsid w:val="00494A9D"/>
    <w:rsid w:val="0049512F"/>
    <w:rsid w:val="004951FE"/>
    <w:rsid w:val="00496850"/>
    <w:rsid w:val="00496C79"/>
    <w:rsid w:val="004A1694"/>
    <w:rsid w:val="004A2910"/>
    <w:rsid w:val="004A39DE"/>
    <w:rsid w:val="004A5DBB"/>
    <w:rsid w:val="004A775D"/>
    <w:rsid w:val="004B179B"/>
    <w:rsid w:val="004B2472"/>
    <w:rsid w:val="004B2958"/>
    <w:rsid w:val="004B29F7"/>
    <w:rsid w:val="004B55C9"/>
    <w:rsid w:val="004B6E15"/>
    <w:rsid w:val="004B7FA9"/>
    <w:rsid w:val="004C4246"/>
    <w:rsid w:val="004C7F86"/>
    <w:rsid w:val="004D06DA"/>
    <w:rsid w:val="004D0C02"/>
    <w:rsid w:val="004D1717"/>
    <w:rsid w:val="004D3978"/>
    <w:rsid w:val="004E0E75"/>
    <w:rsid w:val="004E26F1"/>
    <w:rsid w:val="004E2F22"/>
    <w:rsid w:val="004E3F5B"/>
    <w:rsid w:val="004E4347"/>
    <w:rsid w:val="004E486E"/>
    <w:rsid w:val="004E4EBE"/>
    <w:rsid w:val="004E5096"/>
    <w:rsid w:val="004E6E82"/>
    <w:rsid w:val="004E7DD2"/>
    <w:rsid w:val="004F29A4"/>
    <w:rsid w:val="004F3866"/>
    <w:rsid w:val="004F3B91"/>
    <w:rsid w:val="004F4281"/>
    <w:rsid w:val="00501DC0"/>
    <w:rsid w:val="00503F3F"/>
    <w:rsid w:val="00506D03"/>
    <w:rsid w:val="00506D71"/>
    <w:rsid w:val="005123B5"/>
    <w:rsid w:val="005136C5"/>
    <w:rsid w:val="00514820"/>
    <w:rsid w:val="005150B0"/>
    <w:rsid w:val="00517D19"/>
    <w:rsid w:val="00522C39"/>
    <w:rsid w:val="00522D4A"/>
    <w:rsid w:val="00524103"/>
    <w:rsid w:val="005256C7"/>
    <w:rsid w:val="00525F8A"/>
    <w:rsid w:val="00525FBE"/>
    <w:rsid w:val="005310B1"/>
    <w:rsid w:val="00531537"/>
    <w:rsid w:val="0053271E"/>
    <w:rsid w:val="00532A15"/>
    <w:rsid w:val="00533C60"/>
    <w:rsid w:val="005340FE"/>
    <w:rsid w:val="0053511B"/>
    <w:rsid w:val="00536B3D"/>
    <w:rsid w:val="00536DC6"/>
    <w:rsid w:val="005371C9"/>
    <w:rsid w:val="00540F82"/>
    <w:rsid w:val="00542390"/>
    <w:rsid w:val="005449A9"/>
    <w:rsid w:val="00545F59"/>
    <w:rsid w:val="00547945"/>
    <w:rsid w:val="005508B2"/>
    <w:rsid w:val="0055153D"/>
    <w:rsid w:val="00551F21"/>
    <w:rsid w:val="00552E8D"/>
    <w:rsid w:val="00555269"/>
    <w:rsid w:val="0055653F"/>
    <w:rsid w:val="00564B29"/>
    <w:rsid w:val="00565431"/>
    <w:rsid w:val="00570BF2"/>
    <w:rsid w:val="0057143D"/>
    <w:rsid w:val="00572329"/>
    <w:rsid w:val="005735C1"/>
    <w:rsid w:val="00581586"/>
    <w:rsid w:val="0058305A"/>
    <w:rsid w:val="005838CB"/>
    <w:rsid w:val="005874C0"/>
    <w:rsid w:val="00591D14"/>
    <w:rsid w:val="00593D53"/>
    <w:rsid w:val="005944C4"/>
    <w:rsid w:val="00594E36"/>
    <w:rsid w:val="0059613D"/>
    <w:rsid w:val="00596CF4"/>
    <w:rsid w:val="005A0C67"/>
    <w:rsid w:val="005A3462"/>
    <w:rsid w:val="005A47DB"/>
    <w:rsid w:val="005A526E"/>
    <w:rsid w:val="005B2F87"/>
    <w:rsid w:val="005B3A85"/>
    <w:rsid w:val="005C15CA"/>
    <w:rsid w:val="005C168E"/>
    <w:rsid w:val="005C1717"/>
    <w:rsid w:val="005C1B19"/>
    <w:rsid w:val="005C2AA7"/>
    <w:rsid w:val="005C39BA"/>
    <w:rsid w:val="005C4DA8"/>
    <w:rsid w:val="005C4DB1"/>
    <w:rsid w:val="005C52A0"/>
    <w:rsid w:val="005C61C6"/>
    <w:rsid w:val="005C6F83"/>
    <w:rsid w:val="005D40B3"/>
    <w:rsid w:val="005D4B51"/>
    <w:rsid w:val="005D51E0"/>
    <w:rsid w:val="005D5748"/>
    <w:rsid w:val="005D628D"/>
    <w:rsid w:val="005E0BDB"/>
    <w:rsid w:val="005E1822"/>
    <w:rsid w:val="005E1FF0"/>
    <w:rsid w:val="005E2F89"/>
    <w:rsid w:val="005E3842"/>
    <w:rsid w:val="005E3EEB"/>
    <w:rsid w:val="005E4A6C"/>
    <w:rsid w:val="005E4D68"/>
    <w:rsid w:val="005E577F"/>
    <w:rsid w:val="005E7444"/>
    <w:rsid w:val="005E78FA"/>
    <w:rsid w:val="005F246F"/>
    <w:rsid w:val="005F3380"/>
    <w:rsid w:val="005F5290"/>
    <w:rsid w:val="005F55E9"/>
    <w:rsid w:val="00600F4A"/>
    <w:rsid w:val="006026FD"/>
    <w:rsid w:val="006075B7"/>
    <w:rsid w:val="00612A02"/>
    <w:rsid w:val="00612F0F"/>
    <w:rsid w:val="00615D76"/>
    <w:rsid w:val="00615F95"/>
    <w:rsid w:val="0062132D"/>
    <w:rsid w:val="0062170F"/>
    <w:rsid w:val="00622E16"/>
    <w:rsid w:val="00624449"/>
    <w:rsid w:val="00627B43"/>
    <w:rsid w:val="006300AB"/>
    <w:rsid w:val="00632913"/>
    <w:rsid w:val="00635AA4"/>
    <w:rsid w:val="006363AC"/>
    <w:rsid w:val="00636AA0"/>
    <w:rsid w:val="00637F09"/>
    <w:rsid w:val="00637F0A"/>
    <w:rsid w:val="00640083"/>
    <w:rsid w:val="00641611"/>
    <w:rsid w:val="006436AE"/>
    <w:rsid w:val="00644703"/>
    <w:rsid w:val="0065148F"/>
    <w:rsid w:val="00652C2A"/>
    <w:rsid w:val="00652C6C"/>
    <w:rsid w:val="00654351"/>
    <w:rsid w:val="00655E32"/>
    <w:rsid w:val="006616F6"/>
    <w:rsid w:val="00663E60"/>
    <w:rsid w:val="00664E38"/>
    <w:rsid w:val="00665BE9"/>
    <w:rsid w:val="006667C3"/>
    <w:rsid w:val="00670545"/>
    <w:rsid w:val="006717EC"/>
    <w:rsid w:val="00672386"/>
    <w:rsid w:val="00673EB5"/>
    <w:rsid w:val="00674600"/>
    <w:rsid w:val="00675BC0"/>
    <w:rsid w:val="006800A4"/>
    <w:rsid w:val="006805B6"/>
    <w:rsid w:val="00681ACD"/>
    <w:rsid w:val="006823CB"/>
    <w:rsid w:val="00685266"/>
    <w:rsid w:val="0068650F"/>
    <w:rsid w:val="006902BA"/>
    <w:rsid w:val="006906A9"/>
    <w:rsid w:val="00690A3A"/>
    <w:rsid w:val="00691F60"/>
    <w:rsid w:val="00691F92"/>
    <w:rsid w:val="006929FF"/>
    <w:rsid w:val="00694C9D"/>
    <w:rsid w:val="00696339"/>
    <w:rsid w:val="0069738F"/>
    <w:rsid w:val="00697913"/>
    <w:rsid w:val="006A05F1"/>
    <w:rsid w:val="006A2C19"/>
    <w:rsid w:val="006A3254"/>
    <w:rsid w:val="006A381C"/>
    <w:rsid w:val="006A45B1"/>
    <w:rsid w:val="006B5765"/>
    <w:rsid w:val="006C0745"/>
    <w:rsid w:val="006C19BA"/>
    <w:rsid w:val="006C1D58"/>
    <w:rsid w:val="006C2104"/>
    <w:rsid w:val="006C2AB6"/>
    <w:rsid w:val="006C3C25"/>
    <w:rsid w:val="006C4A53"/>
    <w:rsid w:val="006C6F90"/>
    <w:rsid w:val="006C7210"/>
    <w:rsid w:val="006C76DC"/>
    <w:rsid w:val="006C7A43"/>
    <w:rsid w:val="006D04ED"/>
    <w:rsid w:val="006D0AF0"/>
    <w:rsid w:val="006D18EB"/>
    <w:rsid w:val="006D198C"/>
    <w:rsid w:val="006D23FF"/>
    <w:rsid w:val="006D3470"/>
    <w:rsid w:val="006D4145"/>
    <w:rsid w:val="006D6019"/>
    <w:rsid w:val="006D6B49"/>
    <w:rsid w:val="006D6C8B"/>
    <w:rsid w:val="006E24C6"/>
    <w:rsid w:val="006E25FB"/>
    <w:rsid w:val="006E68D8"/>
    <w:rsid w:val="006F1046"/>
    <w:rsid w:val="006F4D4C"/>
    <w:rsid w:val="006F562B"/>
    <w:rsid w:val="006F5F53"/>
    <w:rsid w:val="00701557"/>
    <w:rsid w:val="00702156"/>
    <w:rsid w:val="00702E2F"/>
    <w:rsid w:val="00707E25"/>
    <w:rsid w:val="00711408"/>
    <w:rsid w:val="0071248D"/>
    <w:rsid w:val="00713E86"/>
    <w:rsid w:val="00714987"/>
    <w:rsid w:val="00714A27"/>
    <w:rsid w:val="00716ADA"/>
    <w:rsid w:val="007214A3"/>
    <w:rsid w:val="00722391"/>
    <w:rsid w:val="00723856"/>
    <w:rsid w:val="00724821"/>
    <w:rsid w:val="00726532"/>
    <w:rsid w:val="00727B2A"/>
    <w:rsid w:val="00732C32"/>
    <w:rsid w:val="00735DBC"/>
    <w:rsid w:val="00736DA9"/>
    <w:rsid w:val="00740D0E"/>
    <w:rsid w:val="00741648"/>
    <w:rsid w:val="00744C42"/>
    <w:rsid w:val="00744F36"/>
    <w:rsid w:val="0074777A"/>
    <w:rsid w:val="00751743"/>
    <w:rsid w:val="00752E6E"/>
    <w:rsid w:val="00753FFA"/>
    <w:rsid w:val="00755457"/>
    <w:rsid w:val="00755A3F"/>
    <w:rsid w:val="00756007"/>
    <w:rsid w:val="007560F2"/>
    <w:rsid w:val="00766E43"/>
    <w:rsid w:val="0076736D"/>
    <w:rsid w:val="007678B8"/>
    <w:rsid w:val="007715DB"/>
    <w:rsid w:val="007726F5"/>
    <w:rsid w:val="0077541C"/>
    <w:rsid w:val="0077777F"/>
    <w:rsid w:val="00781560"/>
    <w:rsid w:val="00781B01"/>
    <w:rsid w:val="00781E04"/>
    <w:rsid w:val="0078257C"/>
    <w:rsid w:val="007837D9"/>
    <w:rsid w:val="00783D3D"/>
    <w:rsid w:val="007846D9"/>
    <w:rsid w:val="00785D83"/>
    <w:rsid w:val="00786C44"/>
    <w:rsid w:val="00790421"/>
    <w:rsid w:val="00793D47"/>
    <w:rsid w:val="00794FD2"/>
    <w:rsid w:val="0079557C"/>
    <w:rsid w:val="007A0870"/>
    <w:rsid w:val="007B0AC1"/>
    <w:rsid w:val="007B0E45"/>
    <w:rsid w:val="007B43CA"/>
    <w:rsid w:val="007B4B8D"/>
    <w:rsid w:val="007B683F"/>
    <w:rsid w:val="007B6D08"/>
    <w:rsid w:val="007B7469"/>
    <w:rsid w:val="007B7923"/>
    <w:rsid w:val="007C05C4"/>
    <w:rsid w:val="007C2B10"/>
    <w:rsid w:val="007C422E"/>
    <w:rsid w:val="007C49ED"/>
    <w:rsid w:val="007C4FE6"/>
    <w:rsid w:val="007C5223"/>
    <w:rsid w:val="007C5486"/>
    <w:rsid w:val="007C5DEA"/>
    <w:rsid w:val="007C5F1E"/>
    <w:rsid w:val="007C6FB9"/>
    <w:rsid w:val="007C7BED"/>
    <w:rsid w:val="007C7DCC"/>
    <w:rsid w:val="007D035F"/>
    <w:rsid w:val="007D2CDB"/>
    <w:rsid w:val="007D509C"/>
    <w:rsid w:val="007E4DFD"/>
    <w:rsid w:val="007E66D3"/>
    <w:rsid w:val="007E6B7E"/>
    <w:rsid w:val="007F2514"/>
    <w:rsid w:val="007F4C3D"/>
    <w:rsid w:val="007F60C8"/>
    <w:rsid w:val="007F7562"/>
    <w:rsid w:val="008011F2"/>
    <w:rsid w:val="008019F4"/>
    <w:rsid w:val="00803157"/>
    <w:rsid w:val="0080403E"/>
    <w:rsid w:val="008071FE"/>
    <w:rsid w:val="00810153"/>
    <w:rsid w:val="00814B02"/>
    <w:rsid w:val="00816065"/>
    <w:rsid w:val="00816A04"/>
    <w:rsid w:val="00825692"/>
    <w:rsid w:val="008263DB"/>
    <w:rsid w:val="00837D4E"/>
    <w:rsid w:val="0084069E"/>
    <w:rsid w:val="00841855"/>
    <w:rsid w:val="00846D40"/>
    <w:rsid w:val="0085161D"/>
    <w:rsid w:val="0085164B"/>
    <w:rsid w:val="00852B0A"/>
    <w:rsid w:val="00852B88"/>
    <w:rsid w:val="00854585"/>
    <w:rsid w:val="00854600"/>
    <w:rsid w:val="00856087"/>
    <w:rsid w:val="00857E46"/>
    <w:rsid w:val="008630AC"/>
    <w:rsid w:val="008637E9"/>
    <w:rsid w:val="0086489C"/>
    <w:rsid w:val="0086745D"/>
    <w:rsid w:val="008679F2"/>
    <w:rsid w:val="0087102E"/>
    <w:rsid w:val="0087163C"/>
    <w:rsid w:val="00871877"/>
    <w:rsid w:val="0087469F"/>
    <w:rsid w:val="008747C0"/>
    <w:rsid w:val="00875063"/>
    <w:rsid w:val="00875A81"/>
    <w:rsid w:val="00875CBD"/>
    <w:rsid w:val="00876356"/>
    <w:rsid w:val="00876BAC"/>
    <w:rsid w:val="00877E66"/>
    <w:rsid w:val="00880C20"/>
    <w:rsid w:val="00881F0F"/>
    <w:rsid w:val="008866F9"/>
    <w:rsid w:val="008903C5"/>
    <w:rsid w:val="008904EF"/>
    <w:rsid w:val="00890AEA"/>
    <w:rsid w:val="00891532"/>
    <w:rsid w:val="008916F7"/>
    <w:rsid w:val="00893149"/>
    <w:rsid w:val="0089338C"/>
    <w:rsid w:val="00893D93"/>
    <w:rsid w:val="00895A59"/>
    <w:rsid w:val="008962DC"/>
    <w:rsid w:val="008A0146"/>
    <w:rsid w:val="008A3FDC"/>
    <w:rsid w:val="008A4973"/>
    <w:rsid w:val="008A55D5"/>
    <w:rsid w:val="008A595C"/>
    <w:rsid w:val="008A5B7F"/>
    <w:rsid w:val="008A6B5B"/>
    <w:rsid w:val="008B0330"/>
    <w:rsid w:val="008B12C6"/>
    <w:rsid w:val="008B5D70"/>
    <w:rsid w:val="008B6C06"/>
    <w:rsid w:val="008B77A8"/>
    <w:rsid w:val="008B7AB4"/>
    <w:rsid w:val="008C0FAA"/>
    <w:rsid w:val="008C1EDB"/>
    <w:rsid w:val="008C29DD"/>
    <w:rsid w:val="008C3E73"/>
    <w:rsid w:val="008C4004"/>
    <w:rsid w:val="008C503C"/>
    <w:rsid w:val="008D0C6E"/>
    <w:rsid w:val="008D2226"/>
    <w:rsid w:val="008D324B"/>
    <w:rsid w:val="008D7595"/>
    <w:rsid w:val="008E1B30"/>
    <w:rsid w:val="008E2117"/>
    <w:rsid w:val="008E2D16"/>
    <w:rsid w:val="008E36C3"/>
    <w:rsid w:val="008E5D82"/>
    <w:rsid w:val="008E60FC"/>
    <w:rsid w:val="008E718A"/>
    <w:rsid w:val="008F145D"/>
    <w:rsid w:val="008F3EAA"/>
    <w:rsid w:val="008F6F0F"/>
    <w:rsid w:val="008F7775"/>
    <w:rsid w:val="008F7787"/>
    <w:rsid w:val="008F7ACD"/>
    <w:rsid w:val="00901017"/>
    <w:rsid w:val="00901558"/>
    <w:rsid w:val="00902D97"/>
    <w:rsid w:val="00903671"/>
    <w:rsid w:val="009072D6"/>
    <w:rsid w:val="00910159"/>
    <w:rsid w:val="00912017"/>
    <w:rsid w:val="00912301"/>
    <w:rsid w:val="009134B8"/>
    <w:rsid w:val="00913A47"/>
    <w:rsid w:val="00913CD4"/>
    <w:rsid w:val="0091623C"/>
    <w:rsid w:val="00921FF3"/>
    <w:rsid w:val="009313C7"/>
    <w:rsid w:val="009317EB"/>
    <w:rsid w:val="00932AFE"/>
    <w:rsid w:val="00932DDC"/>
    <w:rsid w:val="009374A1"/>
    <w:rsid w:val="00941D86"/>
    <w:rsid w:val="00942610"/>
    <w:rsid w:val="00942ED1"/>
    <w:rsid w:val="009452B2"/>
    <w:rsid w:val="00945F62"/>
    <w:rsid w:val="00946F3B"/>
    <w:rsid w:val="009508AA"/>
    <w:rsid w:val="0095160B"/>
    <w:rsid w:val="00954FD9"/>
    <w:rsid w:val="009550BC"/>
    <w:rsid w:val="009612EE"/>
    <w:rsid w:val="00965AF3"/>
    <w:rsid w:val="009660D5"/>
    <w:rsid w:val="00970DA2"/>
    <w:rsid w:val="00972FCA"/>
    <w:rsid w:val="00974074"/>
    <w:rsid w:val="0097591D"/>
    <w:rsid w:val="00980C7B"/>
    <w:rsid w:val="0098260F"/>
    <w:rsid w:val="009847DC"/>
    <w:rsid w:val="0098581C"/>
    <w:rsid w:val="009871BE"/>
    <w:rsid w:val="009872CF"/>
    <w:rsid w:val="00990825"/>
    <w:rsid w:val="00990E50"/>
    <w:rsid w:val="0099130D"/>
    <w:rsid w:val="00991F98"/>
    <w:rsid w:val="009922FE"/>
    <w:rsid w:val="009932F8"/>
    <w:rsid w:val="00993AB1"/>
    <w:rsid w:val="00993F5B"/>
    <w:rsid w:val="00997265"/>
    <w:rsid w:val="009A123F"/>
    <w:rsid w:val="009A1273"/>
    <w:rsid w:val="009A580F"/>
    <w:rsid w:val="009A5A21"/>
    <w:rsid w:val="009A5B00"/>
    <w:rsid w:val="009A5CFB"/>
    <w:rsid w:val="009A6B2C"/>
    <w:rsid w:val="009B1A2E"/>
    <w:rsid w:val="009B278C"/>
    <w:rsid w:val="009B312D"/>
    <w:rsid w:val="009B3138"/>
    <w:rsid w:val="009B3E5C"/>
    <w:rsid w:val="009B4FA9"/>
    <w:rsid w:val="009B72A3"/>
    <w:rsid w:val="009B7326"/>
    <w:rsid w:val="009B745C"/>
    <w:rsid w:val="009C2BFE"/>
    <w:rsid w:val="009C3DAD"/>
    <w:rsid w:val="009D18C8"/>
    <w:rsid w:val="009D1CEA"/>
    <w:rsid w:val="009D1DC2"/>
    <w:rsid w:val="009D1F62"/>
    <w:rsid w:val="009D2725"/>
    <w:rsid w:val="009D4077"/>
    <w:rsid w:val="009D473B"/>
    <w:rsid w:val="009D5FD6"/>
    <w:rsid w:val="009D70C1"/>
    <w:rsid w:val="009D7D36"/>
    <w:rsid w:val="009E37D9"/>
    <w:rsid w:val="009E7612"/>
    <w:rsid w:val="009F03B0"/>
    <w:rsid w:val="009F1431"/>
    <w:rsid w:val="009F2B22"/>
    <w:rsid w:val="009F3F1D"/>
    <w:rsid w:val="009F4A5A"/>
    <w:rsid w:val="009F597F"/>
    <w:rsid w:val="009F6BD9"/>
    <w:rsid w:val="00A03483"/>
    <w:rsid w:val="00A04804"/>
    <w:rsid w:val="00A066CD"/>
    <w:rsid w:val="00A06F24"/>
    <w:rsid w:val="00A07286"/>
    <w:rsid w:val="00A10F52"/>
    <w:rsid w:val="00A11036"/>
    <w:rsid w:val="00A11EE0"/>
    <w:rsid w:val="00A144B3"/>
    <w:rsid w:val="00A23312"/>
    <w:rsid w:val="00A23CD1"/>
    <w:rsid w:val="00A25837"/>
    <w:rsid w:val="00A304C3"/>
    <w:rsid w:val="00A30D3D"/>
    <w:rsid w:val="00A31442"/>
    <w:rsid w:val="00A31A39"/>
    <w:rsid w:val="00A322DC"/>
    <w:rsid w:val="00A32C55"/>
    <w:rsid w:val="00A33876"/>
    <w:rsid w:val="00A34AED"/>
    <w:rsid w:val="00A35179"/>
    <w:rsid w:val="00A35E8A"/>
    <w:rsid w:val="00A404FB"/>
    <w:rsid w:val="00A41893"/>
    <w:rsid w:val="00A41A37"/>
    <w:rsid w:val="00A46F13"/>
    <w:rsid w:val="00A504E1"/>
    <w:rsid w:val="00A50560"/>
    <w:rsid w:val="00A526D8"/>
    <w:rsid w:val="00A52E14"/>
    <w:rsid w:val="00A532C7"/>
    <w:rsid w:val="00A53539"/>
    <w:rsid w:val="00A54281"/>
    <w:rsid w:val="00A6105F"/>
    <w:rsid w:val="00A62DE3"/>
    <w:rsid w:val="00A62F76"/>
    <w:rsid w:val="00A63C55"/>
    <w:rsid w:val="00A64FB3"/>
    <w:rsid w:val="00A7049A"/>
    <w:rsid w:val="00A70DD1"/>
    <w:rsid w:val="00A716AB"/>
    <w:rsid w:val="00A71739"/>
    <w:rsid w:val="00A73570"/>
    <w:rsid w:val="00A73F7B"/>
    <w:rsid w:val="00A75B1E"/>
    <w:rsid w:val="00A776C8"/>
    <w:rsid w:val="00A80331"/>
    <w:rsid w:val="00A832B9"/>
    <w:rsid w:val="00A8364A"/>
    <w:rsid w:val="00A8476A"/>
    <w:rsid w:val="00A866C0"/>
    <w:rsid w:val="00A869AB"/>
    <w:rsid w:val="00A90BF9"/>
    <w:rsid w:val="00A90F8C"/>
    <w:rsid w:val="00A9180F"/>
    <w:rsid w:val="00A9243F"/>
    <w:rsid w:val="00A949C0"/>
    <w:rsid w:val="00A95CB8"/>
    <w:rsid w:val="00AA3BFA"/>
    <w:rsid w:val="00AA7014"/>
    <w:rsid w:val="00AA7F47"/>
    <w:rsid w:val="00AB142A"/>
    <w:rsid w:val="00AB1503"/>
    <w:rsid w:val="00AB1D27"/>
    <w:rsid w:val="00AB3920"/>
    <w:rsid w:val="00AB4AB8"/>
    <w:rsid w:val="00AB5C1D"/>
    <w:rsid w:val="00AB66FF"/>
    <w:rsid w:val="00AB7D0C"/>
    <w:rsid w:val="00AC11C8"/>
    <w:rsid w:val="00AC2096"/>
    <w:rsid w:val="00AC2E49"/>
    <w:rsid w:val="00AC4F93"/>
    <w:rsid w:val="00AC52BF"/>
    <w:rsid w:val="00AC5F13"/>
    <w:rsid w:val="00AC6350"/>
    <w:rsid w:val="00AC729E"/>
    <w:rsid w:val="00AC7BDF"/>
    <w:rsid w:val="00AD1992"/>
    <w:rsid w:val="00AD23C5"/>
    <w:rsid w:val="00AD3899"/>
    <w:rsid w:val="00AD55CE"/>
    <w:rsid w:val="00AE0648"/>
    <w:rsid w:val="00AE07C9"/>
    <w:rsid w:val="00AE13A5"/>
    <w:rsid w:val="00AE2ED1"/>
    <w:rsid w:val="00AF02AA"/>
    <w:rsid w:val="00AF1D99"/>
    <w:rsid w:val="00AF2F95"/>
    <w:rsid w:val="00AF50DD"/>
    <w:rsid w:val="00AF69DD"/>
    <w:rsid w:val="00B00E22"/>
    <w:rsid w:val="00B04756"/>
    <w:rsid w:val="00B04AA8"/>
    <w:rsid w:val="00B07B6F"/>
    <w:rsid w:val="00B138FC"/>
    <w:rsid w:val="00B2570F"/>
    <w:rsid w:val="00B257FB"/>
    <w:rsid w:val="00B258D4"/>
    <w:rsid w:val="00B25EF1"/>
    <w:rsid w:val="00B26124"/>
    <w:rsid w:val="00B27DB0"/>
    <w:rsid w:val="00B302DB"/>
    <w:rsid w:val="00B31501"/>
    <w:rsid w:val="00B31861"/>
    <w:rsid w:val="00B33E3B"/>
    <w:rsid w:val="00B34618"/>
    <w:rsid w:val="00B36659"/>
    <w:rsid w:val="00B36DD1"/>
    <w:rsid w:val="00B371F1"/>
    <w:rsid w:val="00B42D60"/>
    <w:rsid w:val="00B4305D"/>
    <w:rsid w:val="00B43BF5"/>
    <w:rsid w:val="00B4441B"/>
    <w:rsid w:val="00B448D4"/>
    <w:rsid w:val="00B44CF5"/>
    <w:rsid w:val="00B44D70"/>
    <w:rsid w:val="00B513BF"/>
    <w:rsid w:val="00B531C5"/>
    <w:rsid w:val="00B542A7"/>
    <w:rsid w:val="00B54629"/>
    <w:rsid w:val="00B54937"/>
    <w:rsid w:val="00B54F4F"/>
    <w:rsid w:val="00B56457"/>
    <w:rsid w:val="00B56CCF"/>
    <w:rsid w:val="00B6640A"/>
    <w:rsid w:val="00B66A98"/>
    <w:rsid w:val="00B66E82"/>
    <w:rsid w:val="00B701C0"/>
    <w:rsid w:val="00B726DD"/>
    <w:rsid w:val="00B76576"/>
    <w:rsid w:val="00B811F6"/>
    <w:rsid w:val="00B812D0"/>
    <w:rsid w:val="00B81BBE"/>
    <w:rsid w:val="00B828EE"/>
    <w:rsid w:val="00B83245"/>
    <w:rsid w:val="00B85376"/>
    <w:rsid w:val="00B8619E"/>
    <w:rsid w:val="00B86A7C"/>
    <w:rsid w:val="00B91D1F"/>
    <w:rsid w:val="00B93278"/>
    <w:rsid w:val="00B95741"/>
    <w:rsid w:val="00B9593C"/>
    <w:rsid w:val="00B95DFA"/>
    <w:rsid w:val="00BA453F"/>
    <w:rsid w:val="00BA4900"/>
    <w:rsid w:val="00BA4929"/>
    <w:rsid w:val="00BA4F3D"/>
    <w:rsid w:val="00BB0FB2"/>
    <w:rsid w:val="00BB38D9"/>
    <w:rsid w:val="00BB583B"/>
    <w:rsid w:val="00BB68F6"/>
    <w:rsid w:val="00BB772D"/>
    <w:rsid w:val="00BC3ADC"/>
    <w:rsid w:val="00BC3C7D"/>
    <w:rsid w:val="00BC4897"/>
    <w:rsid w:val="00BC4E58"/>
    <w:rsid w:val="00BC6B49"/>
    <w:rsid w:val="00BD0EB2"/>
    <w:rsid w:val="00BD42B7"/>
    <w:rsid w:val="00BD4724"/>
    <w:rsid w:val="00BD4D4C"/>
    <w:rsid w:val="00BD6C33"/>
    <w:rsid w:val="00BD7199"/>
    <w:rsid w:val="00BE0235"/>
    <w:rsid w:val="00BE03B0"/>
    <w:rsid w:val="00BE1B7F"/>
    <w:rsid w:val="00BE1D53"/>
    <w:rsid w:val="00BE1E2D"/>
    <w:rsid w:val="00BE42CD"/>
    <w:rsid w:val="00BE49B0"/>
    <w:rsid w:val="00BE6026"/>
    <w:rsid w:val="00BE77A7"/>
    <w:rsid w:val="00BF052C"/>
    <w:rsid w:val="00BF0E2A"/>
    <w:rsid w:val="00BF33D9"/>
    <w:rsid w:val="00BF381A"/>
    <w:rsid w:val="00C02CE1"/>
    <w:rsid w:val="00C0390D"/>
    <w:rsid w:val="00C03C5D"/>
    <w:rsid w:val="00C06542"/>
    <w:rsid w:val="00C12ACF"/>
    <w:rsid w:val="00C14392"/>
    <w:rsid w:val="00C20DF3"/>
    <w:rsid w:val="00C22006"/>
    <w:rsid w:val="00C229E2"/>
    <w:rsid w:val="00C2617D"/>
    <w:rsid w:val="00C312A4"/>
    <w:rsid w:val="00C31C05"/>
    <w:rsid w:val="00C33C4B"/>
    <w:rsid w:val="00C37D77"/>
    <w:rsid w:val="00C411F0"/>
    <w:rsid w:val="00C41C2A"/>
    <w:rsid w:val="00C43DFE"/>
    <w:rsid w:val="00C44F67"/>
    <w:rsid w:val="00C5001E"/>
    <w:rsid w:val="00C5599E"/>
    <w:rsid w:val="00C5630C"/>
    <w:rsid w:val="00C6350A"/>
    <w:rsid w:val="00C640CE"/>
    <w:rsid w:val="00C65A1B"/>
    <w:rsid w:val="00C709EE"/>
    <w:rsid w:val="00C71A33"/>
    <w:rsid w:val="00C74AA4"/>
    <w:rsid w:val="00C760D0"/>
    <w:rsid w:val="00C778E2"/>
    <w:rsid w:val="00C77AC8"/>
    <w:rsid w:val="00C811A5"/>
    <w:rsid w:val="00C81825"/>
    <w:rsid w:val="00C8579D"/>
    <w:rsid w:val="00C8655D"/>
    <w:rsid w:val="00C872AD"/>
    <w:rsid w:val="00C90512"/>
    <w:rsid w:val="00C91FEE"/>
    <w:rsid w:val="00C93D2B"/>
    <w:rsid w:val="00C950B9"/>
    <w:rsid w:val="00C95763"/>
    <w:rsid w:val="00C95EC6"/>
    <w:rsid w:val="00C96256"/>
    <w:rsid w:val="00C96BA5"/>
    <w:rsid w:val="00C97B53"/>
    <w:rsid w:val="00C97B8B"/>
    <w:rsid w:val="00C97F56"/>
    <w:rsid w:val="00CA04EC"/>
    <w:rsid w:val="00CA07DC"/>
    <w:rsid w:val="00CA1311"/>
    <w:rsid w:val="00CA1F8F"/>
    <w:rsid w:val="00CA4F77"/>
    <w:rsid w:val="00CA6EE8"/>
    <w:rsid w:val="00CA7797"/>
    <w:rsid w:val="00CB1B56"/>
    <w:rsid w:val="00CB4B5A"/>
    <w:rsid w:val="00CB5389"/>
    <w:rsid w:val="00CB737D"/>
    <w:rsid w:val="00CB7667"/>
    <w:rsid w:val="00CC00FC"/>
    <w:rsid w:val="00CC03ED"/>
    <w:rsid w:val="00CC0748"/>
    <w:rsid w:val="00CC200D"/>
    <w:rsid w:val="00CC2627"/>
    <w:rsid w:val="00CC499C"/>
    <w:rsid w:val="00CD0928"/>
    <w:rsid w:val="00CD17CA"/>
    <w:rsid w:val="00CD1963"/>
    <w:rsid w:val="00CD1D3C"/>
    <w:rsid w:val="00CD5905"/>
    <w:rsid w:val="00CD5B31"/>
    <w:rsid w:val="00CD7016"/>
    <w:rsid w:val="00CD7669"/>
    <w:rsid w:val="00CE1182"/>
    <w:rsid w:val="00CE2397"/>
    <w:rsid w:val="00CE5343"/>
    <w:rsid w:val="00CE5C60"/>
    <w:rsid w:val="00CF0D1C"/>
    <w:rsid w:val="00CF1802"/>
    <w:rsid w:val="00CF21B0"/>
    <w:rsid w:val="00CF35AC"/>
    <w:rsid w:val="00CF5865"/>
    <w:rsid w:val="00CF5D2B"/>
    <w:rsid w:val="00D016A7"/>
    <w:rsid w:val="00D05D9A"/>
    <w:rsid w:val="00D120C6"/>
    <w:rsid w:val="00D12539"/>
    <w:rsid w:val="00D13F4E"/>
    <w:rsid w:val="00D1475D"/>
    <w:rsid w:val="00D1528F"/>
    <w:rsid w:val="00D16F93"/>
    <w:rsid w:val="00D17A87"/>
    <w:rsid w:val="00D17ED0"/>
    <w:rsid w:val="00D22342"/>
    <w:rsid w:val="00D231B8"/>
    <w:rsid w:val="00D26A7E"/>
    <w:rsid w:val="00D3298A"/>
    <w:rsid w:val="00D35B44"/>
    <w:rsid w:val="00D36C34"/>
    <w:rsid w:val="00D40D9D"/>
    <w:rsid w:val="00D415B3"/>
    <w:rsid w:val="00D421D7"/>
    <w:rsid w:val="00D426D9"/>
    <w:rsid w:val="00D42B8D"/>
    <w:rsid w:val="00D42CCD"/>
    <w:rsid w:val="00D43EC9"/>
    <w:rsid w:val="00D468EF"/>
    <w:rsid w:val="00D47A2B"/>
    <w:rsid w:val="00D50CB8"/>
    <w:rsid w:val="00D518D9"/>
    <w:rsid w:val="00D52AFD"/>
    <w:rsid w:val="00D53AEA"/>
    <w:rsid w:val="00D5422C"/>
    <w:rsid w:val="00D57B27"/>
    <w:rsid w:val="00D57CC0"/>
    <w:rsid w:val="00D61833"/>
    <w:rsid w:val="00D63A2A"/>
    <w:rsid w:val="00D63F00"/>
    <w:rsid w:val="00D64598"/>
    <w:rsid w:val="00D6521A"/>
    <w:rsid w:val="00D65D8D"/>
    <w:rsid w:val="00D713B1"/>
    <w:rsid w:val="00D7467D"/>
    <w:rsid w:val="00D76FF6"/>
    <w:rsid w:val="00D7708C"/>
    <w:rsid w:val="00D817F4"/>
    <w:rsid w:val="00D82EE2"/>
    <w:rsid w:val="00D833D7"/>
    <w:rsid w:val="00D84413"/>
    <w:rsid w:val="00D84AC0"/>
    <w:rsid w:val="00D85F48"/>
    <w:rsid w:val="00D8752F"/>
    <w:rsid w:val="00D877BC"/>
    <w:rsid w:val="00D93575"/>
    <w:rsid w:val="00D96D9E"/>
    <w:rsid w:val="00DA0F14"/>
    <w:rsid w:val="00DA3515"/>
    <w:rsid w:val="00DB245B"/>
    <w:rsid w:val="00DB6863"/>
    <w:rsid w:val="00DB794B"/>
    <w:rsid w:val="00DC0999"/>
    <w:rsid w:val="00DC1677"/>
    <w:rsid w:val="00DC1A55"/>
    <w:rsid w:val="00DC202D"/>
    <w:rsid w:val="00DC2A16"/>
    <w:rsid w:val="00DC2C4C"/>
    <w:rsid w:val="00DC5EC0"/>
    <w:rsid w:val="00DC6FD6"/>
    <w:rsid w:val="00DD12B1"/>
    <w:rsid w:val="00DD1B0D"/>
    <w:rsid w:val="00DD4C99"/>
    <w:rsid w:val="00DD6013"/>
    <w:rsid w:val="00DE0BBB"/>
    <w:rsid w:val="00DE0D27"/>
    <w:rsid w:val="00DE0D41"/>
    <w:rsid w:val="00DE314B"/>
    <w:rsid w:val="00DE53FE"/>
    <w:rsid w:val="00DE61C4"/>
    <w:rsid w:val="00DE7D91"/>
    <w:rsid w:val="00DF1965"/>
    <w:rsid w:val="00DF2F6F"/>
    <w:rsid w:val="00DF3638"/>
    <w:rsid w:val="00DF430A"/>
    <w:rsid w:val="00DF4CEC"/>
    <w:rsid w:val="00DF664A"/>
    <w:rsid w:val="00DF66C7"/>
    <w:rsid w:val="00DF6E25"/>
    <w:rsid w:val="00DF7628"/>
    <w:rsid w:val="00E0069E"/>
    <w:rsid w:val="00E02FFC"/>
    <w:rsid w:val="00E0349D"/>
    <w:rsid w:val="00E05B58"/>
    <w:rsid w:val="00E11C2E"/>
    <w:rsid w:val="00E1288A"/>
    <w:rsid w:val="00E1494B"/>
    <w:rsid w:val="00E20619"/>
    <w:rsid w:val="00E22FE2"/>
    <w:rsid w:val="00E24BA6"/>
    <w:rsid w:val="00E260E2"/>
    <w:rsid w:val="00E267D7"/>
    <w:rsid w:val="00E3086B"/>
    <w:rsid w:val="00E31C1D"/>
    <w:rsid w:val="00E32490"/>
    <w:rsid w:val="00E35390"/>
    <w:rsid w:val="00E360D3"/>
    <w:rsid w:val="00E36408"/>
    <w:rsid w:val="00E4067F"/>
    <w:rsid w:val="00E40C27"/>
    <w:rsid w:val="00E44386"/>
    <w:rsid w:val="00E448A2"/>
    <w:rsid w:val="00E50898"/>
    <w:rsid w:val="00E51C13"/>
    <w:rsid w:val="00E67D05"/>
    <w:rsid w:val="00E70270"/>
    <w:rsid w:val="00E706D8"/>
    <w:rsid w:val="00E70FD8"/>
    <w:rsid w:val="00E71375"/>
    <w:rsid w:val="00E716FE"/>
    <w:rsid w:val="00E73A75"/>
    <w:rsid w:val="00E75BAE"/>
    <w:rsid w:val="00E7799B"/>
    <w:rsid w:val="00E80E69"/>
    <w:rsid w:val="00E820C4"/>
    <w:rsid w:val="00E83C8F"/>
    <w:rsid w:val="00E8404E"/>
    <w:rsid w:val="00E84506"/>
    <w:rsid w:val="00E869D9"/>
    <w:rsid w:val="00E87B5A"/>
    <w:rsid w:val="00E91A86"/>
    <w:rsid w:val="00E91EE7"/>
    <w:rsid w:val="00E92E34"/>
    <w:rsid w:val="00E943FF"/>
    <w:rsid w:val="00E95795"/>
    <w:rsid w:val="00E97823"/>
    <w:rsid w:val="00E979A8"/>
    <w:rsid w:val="00EA11A9"/>
    <w:rsid w:val="00EA32C0"/>
    <w:rsid w:val="00EA5299"/>
    <w:rsid w:val="00EA6AB3"/>
    <w:rsid w:val="00EB1AFE"/>
    <w:rsid w:val="00EB3C5C"/>
    <w:rsid w:val="00EB5359"/>
    <w:rsid w:val="00EB5FA4"/>
    <w:rsid w:val="00EB7B8A"/>
    <w:rsid w:val="00EC155D"/>
    <w:rsid w:val="00EC25BE"/>
    <w:rsid w:val="00EC2A04"/>
    <w:rsid w:val="00EC415C"/>
    <w:rsid w:val="00EC42CC"/>
    <w:rsid w:val="00EC79C1"/>
    <w:rsid w:val="00ED21BE"/>
    <w:rsid w:val="00ED6C76"/>
    <w:rsid w:val="00EE1F77"/>
    <w:rsid w:val="00EE3048"/>
    <w:rsid w:val="00EE5475"/>
    <w:rsid w:val="00EE6EB8"/>
    <w:rsid w:val="00EE7F92"/>
    <w:rsid w:val="00EF6382"/>
    <w:rsid w:val="00F00A54"/>
    <w:rsid w:val="00F041BB"/>
    <w:rsid w:val="00F04775"/>
    <w:rsid w:val="00F06000"/>
    <w:rsid w:val="00F070CC"/>
    <w:rsid w:val="00F07987"/>
    <w:rsid w:val="00F1046F"/>
    <w:rsid w:val="00F10AE3"/>
    <w:rsid w:val="00F14590"/>
    <w:rsid w:val="00F14E19"/>
    <w:rsid w:val="00F16354"/>
    <w:rsid w:val="00F16D65"/>
    <w:rsid w:val="00F179B2"/>
    <w:rsid w:val="00F2065A"/>
    <w:rsid w:val="00F30FAB"/>
    <w:rsid w:val="00F327FB"/>
    <w:rsid w:val="00F34215"/>
    <w:rsid w:val="00F357AE"/>
    <w:rsid w:val="00F35E99"/>
    <w:rsid w:val="00F37BD2"/>
    <w:rsid w:val="00F41834"/>
    <w:rsid w:val="00F43247"/>
    <w:rsid w:val="00F43BE6"/>
    <w:rsid w:val="00F46AF0"/>
    <w:rsid w:val="00F47B6B"/>
    <w:rsid w:val="00F501DD"/>
    <w:rsid w:val="00F50AA5"/>
    <w:rsid w:val="00F51DF0"/>
    <w:rsid w:val="00F55313"/>
    <w:rsid w:val="00F57E47"/>
    <w:rsid w:val="00F638D6"/>
    <w:rsid w:val="00F67AC4"/>
    <w:rsid w:val="00F67C1E"/>
    <w:rsid w:val="00F72434"/>
    <w:rsid w:val="00F72AAB"/>
    <w:rsid w:val="00F733D9"/>
    <w:rsid w:val="00F74E67"/>
    <w:rsid w:val="00F8703A"/>
    <w:rsid w:val="00F871C7"/>
    <w:rsid w:val="00F87660"/>
    <w:rsid w:val="00F877C8"/>
    <w:rsid w:val="00F87B8D"/>
    <w:rsid w:val="00F906C7"/>
    <w:rsid w:val="00F93407"/>
    <w:rsid w:val="00F95133"/>
    <w:rsid w:val="00F96452"/>
    <w:rsid w:val="00FA039E"/>
    <w:rsid w:val="00FA0C85"/>
    <w:rsid w:val="00FA2647"/>
    <w:rsid w:val="00FA2CE9"/>
    <w:rsid w:val="00FA4E06"/>
    <w:rsid w:val="00FA754B"/>
    <w:rsid w:val="00FA7BAF"/>
    <w:rsid w:val="00FA7D4B"/>
    <w:rsid w:val="00FB06EB"/>
    <w:rsid w:val="00FB1B45"/>
    <w:rsid w:val="00FB1F15"/>
    <w:rsid w:val="00FB2574"/>
    <w:rsid w:val="00FB2FBB"/>
    <w:rsid w:val="00FB4169"/>
    <w:rsid w:val="00FB469F"/>
    <w:rsid w:val="00FB4D8E"/>
    <w:rsid w:val="00FB4FE8"/>
    <w:rsid w:val="00FB6926"/>
    <w:rsid w:val="00FC092F"/>
    <w:rsid w:val="00FC1526"/>
    <w:rsid w:val="00FC1C2B"/>
    <w:rsid w:val="00FC1DCB"/>
    <w:rsid w:val="00FC3697"/>
    <w:rsid w:val="00FC4B11"/>
    <w:rsid w:val="00FC78C5"/>
    <w:rsid w:val="00FD26DB"/>
    <w:rsid w:val="00FE1441"/>
    <w:rsid w:val="00FE1759"/>
    <w:rsid w:val="00FE3C09"/>
    <w:rsid w:val="00FE5D5F"/>
    <w:rsid w:val="00FE6BB4"/>
    <w:rsid w:val="00FE7CFE"/>
    <w:rsid w:val="00FF27C3"/>
    <w:rsid w:val="00FF2904"/>
    <w:rsid w:val="00FF3A4B"/>
    <w:rsid w:val="00FF7D61"/>
    <w:rsid w:val="0C6311F3"/>
    <w:rsid w:val="0CF559E6"/>
    <w:rsid w:val="168B0078"/>
    <w:rsid w:val="18250271"/>
    <w:rsid w:val="2B7A3219"/>
    <w:rsid w:val="2E806FF7"/>
    <w:rsid w:val="3EAD75D9"/>
    <w:rsid w:val="41EF0A23"/>
    <w:rsid w:val="46A3747B"/>
    <w:rsid w:val="4A0747FC"/>
    <w:rsid w:val="67AE06E9"/>
    <w:rsid w:val="797D6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22E7703"/>
  <w15:docId w15:val="{4FB7EA60-7D6C-3443-9C77-FECC47446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footnote text"/>
    <w:basedOn w:val="a"/>
    <w:link w:val="a8"/>
    <w:uiPriority w:val="99"/>
    <w:unhideWhenUsed/>
    <w:qFormat/>
    <w:pPr>
      <w:snapToGrid w:val="0"/>
      <w:jc w:val="left"/>
    </w:pPr>
    <w:rPr>
      <w:sz w:val="18"/>
      <w:szCs w:val="18"/>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Emphasis"/>
    <w:basedOn w:val="a0"/>
    <w:uiPriority w:val="20"/>
    <w:qFormat/>
    <w:rPr>
      <w:i/>
      <w:iCs/>
    </w:rPr>
  </w:style>
  <w:style w:type="character" w:styleId="ab">
    <w:name w:val="Hyperlink"/>
    <w:basedOn w:val="a0"/>
    <w:uiPriority w:val="99"/>
    <w:unhideWhenUsed/>
    <w:qFormat/>
    <w:rPr>
      <w:color w:val="0563C1" w:themeColor="hyperlink"/>
      <w:u w:val="single"/>
    </w:rPr>
  </w:style>
  <w:style w:type="character" w:styleId="ac">
    <w:name w:val="footnote reference"/>
    <w:basedOn w:val="a0"/>
    <w:uiPriority w:val="99"/>
    <w:semiHidden/>
    <w:unhideWhenUsed/>
    <w:qFormat/>
    <w:rPr>
      <w:vertAlign w:val="superscript"/>
    </w:rPr>
  </w:style>
  <w:style w:type="character" w:customStyle="1" w:styleId="a8">
    <w:name w:val="脚注文本 字符"/>
    <w:basedOn w:val="a0"/>
    <w:link w:val="a7"/>
    <w:uiPriority w:val="99"/>
    <w:semiHidden/>
    <w:qFormat/>
    <w:rPr>
      <w:sz w:val="18"/>
      <w:szCs w:val="18"/>
    </w:rPr>
  </w:style>
  <w:style w:type="character" w:customStyle="1" w:styleId="fontstyle01">
    <w:name w:val="fontstyle01"/>
    <w:basedOn w:val="a0"/>
    <w:qFormat/>
    <w:rPr>
      <w:rFonts w:ascii="AdvPAC5A" w:hAnsi="AdvPAC5A" w:hint="default"/>
      <w:color w:val="000000"/>
      <w:sz w:val="24"/>
      <w:szCs w:val="24"/>
    </w:rPr>
  </w:style>
  <w:style w:type="character" w:styleId="ad">
    <w:name w:val="Placeholder Text"/>
    <w:basedOn w:val="a0"/>
    <w:uiPriority w:val="99"/>
    <w:semiHidden/>
    <w:qFormat/>
    <w:rPr>
      <w:color w:val="808080"/>
    </w:rPr>
  </w:style>
  <w:style w:type="character" w:customStyle="1" w:styleId="1">
    <w:name w:val="未处理的提及1"/>
    <w:basedOn w:val="a0"/>
    <w:uiPriority w:val="99"/>
    <w:semiHidden/>
    <w:unhideWhenUsed/>
    <w:qFormat/>
    <w:rPr>
      <w:color w:val="605E5C"/>
      <w:shd w:val="clear" w:color="auto" w:fill="E1DFDD"/>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2">
    <w:name w:val="未处理的提及2"/>
    <w:basedOn w:val="a0"/>
    <w:uiPriority w:val="99"/>
    <w:semiHidden/>
    <w:unhideWhenUsed/>
    <w:rPr>
      <w:color w:val="605E5C"/>
      <w:shd w:val="clear" w:color="auto" w:fill="E1DFDD"/>
    </w:rPr>
  </w:style>
  <w:style w:type="paragraph" w:styleId="ae">
    <w:name w:val="Revision"/>
    <w:hidden/>
    <w:uiPriority w:val="99"/>
    <w:unhideWhenUsed/>
    <w:rsid w:val="006717EC"/>
    <w:rPr>
      <w:kern w:val="2"/>
      <w:sz w:val="24"/>
      <w:szCs w:val="22"/>
    </w:rPr>
  </w:style>
  <w:style w:type="paragraph" w:styleId="af">
    <w:name w:val="List Paragraph"/>
    <w:basedOn w:val="a"/>
    <w:uiPriority w:val="99"/>
    <w:unhideWhenUsed/>
    <w:rsid w:val="006717EC"/>
    <w:pPr>
      <w:ind w:firstLineChars="200" w:firstLine="420"/>
    </w:pPr>
  </w:style>
  <w:style w:type="character" w:styleId="af0">
    <w:name w:val="annotation reference"/>
    <w:basedOn w:val="a0"/>
    <w:uiPriority w:val="99"/>
    <w:semiHidden/>
    <w:unhideWhenUsed/>
    <w:rsid w:val="00921FF3"/>
    <w:rPr>
      <w:sz w:val="21"/>
      <w:szCs w:val="21"/>
    </w:rPr>
  </w:style>
  <w:style w:type="paragraph" w:styleId="af1">
    <w:name w:val="annotation text"/>
    <w:basedOn w:val="a"/>
    <w:link w:val="af2"/>
    <w:uiPriority w:val="99"/>
    <w:semiHidden/>
    <w:unhideWhenUsed/>
    <w:rsid w:val="00921FF3"/>
    <w:pPr>
      <w:jc w:val="left"/>
    </w:pPr>
  </w:style>
  <w:style w:type="character" w:customStyle="1" w:styleId="af2">
    <w:name w:val="批注文字 字符"/>
    <w:basedOn w:val="a0"/>
    <w:link w:val="af1"/>
    <w:uiPriority w:val="99"/>
    <w:semiHidden/>
    <w:rsid w:val="00921FF3"/>
    <w:rPr>
      <w:kern w:val="2"/>
      <w:sz w:val="24"/>
      <w:szCs w:val="22"/>
    </w:rPr>
  </w:style>
  <w:style w:type="paragraph" w:styleId="af3">
    <w:name w:val="annotation subject"/>
    <w:basedOn w:val="af1"/>
    <w:next w:val="af1"/>
    <w:link w:val="af4"/>
    <w:uiPriority w:val="99"/>
    <w:semiHidden/>
    <w:unhideWhenUsed/>
    <w:rsid w:val="00921FF3"/>
    <w:rPr>
      <w:b/>
      <w:bCs/>
    </w:rPr>
  </w:style>
  <w:style w:type="character" w:customStyle="1" w:styleId="af4">
    <w:name w:val="批注主题 字符"/>
    <w:basedOn w:val="af2"/>
    <w:link w:val="af3"/>
    <w:uiPriority w:val="99"/>
    <w:semiHidden/>
    <w:rsid w:val="00921FF3"/>
    <w:rPr>
      <w:b/>
      <w:bCs/>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emf"/><Relationship Id="rId5" Type="http://schemas.openxmlformats.org/officeDocument/2006/relationships/settings" Target="settings.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www.bing.com/ck/a?!&amp;&amp;p=af8e8d1b08772300JmltdHM9MTY2MDAwMzIwMCZpZ3VpZD0yZjUyODE0Zi1mYjBmLTY0YmEtMjBjZS05MTAzZmYwZjY2M2MmaW5zaWQ9NTE1Mw&amp;ptn=3&amp;hsh=3&amp;fclid=2f52814f-fb0f-64ba-20ce-9103ff0f663c&amp;u=a1aHR0cHM6Ly93d3cudWFiLmVkdS9jYXMvcHNwYS9wZW9wbGUvZmFjdWx0eS9yZW5hdG8tY29yYmV0dGE&amp;ntb=1" TargetMode="External"/><Relationship Id="rId14" Type="http://schemas.microsoft.com/office/2016/09/relationships/commentsIds" Target="commentsIds.xml"/><Relationship Id="rId22"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ir.mofcom.gov.cn/article/jmxw/20" TargetMode="External"/><Relationship Id="rId2" Type="http://schemas.openxmlformats.org/officeDocument/2006/relationships/hyperlink" Target="https://eneken.ieej.or.jp/data/4363.pdf" TargetMode="External"/><Relationship Id="rId1" Type="http://schemas.openxmlformats.org/officeDocument/2006/relationships/hyperlink" Target="https://www.statista.co" TargetMode="External"/><Relationship Id="rId5" Type="http://schemas.openxmlformats.org/officeDocument/2006/relationships/hyperlink" Target="https://fsi.gov.ph/myanmars-asean-leadership-progress-on-the-south-china-sea-by-jeremie-credo-issue-7-september-2014/" TargetMode="External"/><Relationship Id="rId4" Type="http://schemas.openxmlformats.org/officeDocument/2006/relationships/hyperlink" Target="http://www.scio.gov.cn/m/37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4D722ECD-5DD2-42C2-AABF-9AB1E6CE38D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37</Pages>
  <Words>4203</Words>
  <Characters>23961</Characters>
  <Application>Microsoft Office Word</Application>
  <DocSecurity>0</DocSecurity>
  <Lines>199</Lines>
  <Paragraphs>56</Paragraphs>
  <ScaleCrop>false</ScaleCrop>
  <Company/>
  <LinksUpToDate>false</LinksUpToDate>
  <CharactersWithSpaces>28108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8618810726125</dc:creator>
  <cp:lastModifiedBy>ZhuMeng</cp:lastModifiedBy>
  <cp:revision>1293</cp:revision>
  <cp:lastPrinted>2022-12-03T09:16:00Z</cp:lastPrinted>
  <dcterms:created xsi:type="dcterms:W3CDTF">2022-04-11T05:21:00Z</dcterms:created>
  <dcterms:modified xsi:type="dcterms:W3CDTF">2023-10-12T01:00:00Z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6BCBCBC92CD5495B955724EBE23478D3</vt:lpwstr>
  </property>
</Properties>
</file>